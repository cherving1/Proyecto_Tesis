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C9D1C" w14:textId="69DB69DE" w:rsidR="5EA00C36" w:rsidRPr="002333E5" w:rsidRDefault="5EA00C36" w:rsidP="00AD694B">
      <w:pPr>
        <w:spacing w:line="360" w:lineRule="auto"/>
        <w:ind w:left="708" w:hanging="708"/>
        <w:jc w:val="center"/>
        <w:rPr>
          <w:rFonts w:ascii="Times New Roman" w:hAnsi="Times New Roman" w:cs="Times New Roman"/>
          <w:i/>
          <w:color w:val="FF0000"/>
          <w:lang w:val="es-PE"/>
        </w:rPr>
      </w:pPr>
    </w:p>
    <w:p w14:paraId="6C03DB39" w14:textId="5A356E66" w:rsidR="5EA00C36" w:rsidRPr="002333E5" w:rsidRDefault="1DCC76AD" w:rsidP="5EA00C36">
      <w:pPr>
        <w:spacing w:line="360" w:lineRule="auto"/>
        <w:rPr>
          <w:rFonts w:ascii="Times New Roman" w:hAnsi="Times New Roman" w:cs="Times New Roman"/>
        </w:rPr>
      </w:pPr>
      <w:r w:rsidRPr="002333E5">
        <w:rPr>
          <w:rFonts w:ascii="Times New Roman" w:hAnsi="Times New Roman" w:cs="Times New Roman"/>
          <w:noProof/>
        </w:rPr>
        <w:drawing>
          <wp:inline distT="0" distB="0" distL="0" distR="0" wp14:anchorId="0F689E49" wp14:editId="75CB8A8E">
            <wp:extent cx="5143500" cy="1599347"/>
            <wp:effectExtent l="0" t="0" r="0" b="0"/>
            <wp:docPr id="283114787" name="Picture 283114787" descr="Universidad Continental – Ela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143500" cy="1599347"/>
                    </a:xfrm>
                    <a:prstGeom prst="rect">
                      <a:avLst/>
                    </a:prstGeom>
                  </pic:spPr>
                </pic:pic>
              </a:graphicData>
            </a:graphic>
          </wp:inline>
        </w:drawing>
      </w:r>
    </w:p>
    <w:p w14:paraId="0E8956D4" w14:textId="04677BD2" w:rsidR="003A5F7C" w:rsidRPr="002333E5" w:rsidRDefault="003A5F7C" w:rsidP="003A5F7C">
      <w:pPr>
        <w:spacing w:line="360" w:lineRule="auto"/>
        <w:rPr>
          <w:rFonts w:ascii="Times New Roman" w:hAnsi="Times New Roman" w:cs="Times New Roman"/>
        </w:rPr>
      </w:pPr>
    </w:p>
    <w:p w14:paraId="16FD4FEE" w14:textId="2A39AE9B" w:rsidR="003A5F7C" w:rsidRPr="002333E5" w:rsidRDefault="0CE3FACD" w:rsidP="26A468A2">
      <w:pPr>
        <w:spacing w:line="360" w:lineRule="auto"/>
        <w:jc w:val="center"/>
        <w:rPr>
          <w:rFonts w:ascii="Times New Roman" w:hAnsi="Times New Roman" w:cs="Times New Roman"/>
          <w:b/>
          <w:bCs/>
          <w:i/>
          <w:iCs/>
          <w:color w:val="808080" w:themeColor="background1" w:themeShade="80"/>
          <w:lang w:val="es-PE"/>
        </w:rPr>
      </w:pPr>
      <w:r w:rsidRPr="002333E5">
        <w:rPr>
          <w:rFonts w:ascii="Times New Roman" w:hAnsi="Times New Roman" w:cs="Times New Roman"/>
          <w:b/>
          <w:bCs/>
          <w:i/>
          <w:iCs/>
          <w:lang w:val="es-PE"/>
        </w:rPr>
        <w:t xml:space="preserve">FACULTAD DE </w:t>
      </w:r>
      <w:sdt>
        <w:sdtPr>
          <w:rPr>
            <w:rFonts w:ascii="Times New Roman" w:hAnsi="Times New Roman" w:cs="Times New Roman"/>
            <w:b/>
            <w:bCs/>
            <w:i/>
            <w:iCs/>
            <w:lang w:val="es-PE"/>
          </w:rPr>
          <w:id w:val="1767496933"/>
          <w:placeholder>
            <w:docPart w:val="DADF4035290348DB87DFCB8E74DB7039"/>
          </w:placeholder>
          <w:comboBox>
            <w:listItem w:displayText="CIENCIAS DE LA EMPRESA" w:value="CIENCIAS DE LA EMPRESA"/>
            <w:listItem w:displayText="CIENCIAS DE LA SALUD" w:value="CIENCIAS DE LA SALUD"/>
            <w:listItem w:displayText="DERECHO" w:value="DERECHO"/>
            <w:listItem w:displayText="HUMANIDADES" w:value="HUMANIDADES"/>
            <w:listItem w:displayText="INGENIERÍA" w:value="INGENIERÍA"/>
          </w:comboBox>
        </w:sdtPr>
        <w:sdtEndPr/>
        <w:sdtContent>
          <w:r w:rsidR="22D6A637" w:rsidRPr="002333E5">
            <w:rPr>
              <w:rFonts w:ascii="Times New Roman" w:hAnsi="Times New Roman" w:cs="Times New Roman"/>
              <w:b/>
              <w:bCs/>
              <w:i/>
              <w:iCs/>
              <w:lang w:val="es-PE"/>
            </w:rPr>
            <w:t>INGENIERÍA</w:t>
          </w:r>
        </w:sdtContent>
      </w:sdt>
    </w:p>
    <w:p w14:paraId="0EF027A5" w14:textId="5B09EA5A" w:rsidR="003A5F7C" w:rsidRPr="002333E5" w:rsidRDefault="0CE3FACD" w:rsidP="26A468A2">
      <w:pPr>
        <w:spacing w:line="360" w:lineRule="auto"/>
        <w:jc w:val="center"/>
        <w:rPr>
          <w:rFonts w:ascii="Times New Roman" w:hAnsi="Times New Roman" w:cs="Times New Roman"/>
          <w:i/>
          <w:iCs/>
          <w:color w:val="808080" w:themeColor="background1" w:themeShade="80"/>
          <w:lang w:val="es-PE"/>
        </w:rPr>
      </w:pPr>
      <w:r w:rsidRPr="002333E5">
        <w:rPr>
          <w:rFonts w:ascii="Times New Roman" w:hAnsi="Times New Roman" w:cs="Times New Roman"/>
          <w:i/>
          <w:iCs/>
          <w:lang w:val="es-PE"/>
        </w:rPr>
        <w:t xml:space="preserve">Escuela Académico Profesional de </w:t>
      </w:r>
      <w:sdt>
        <w:sdtPr>
          <w:rPr>
            <w:rFonts w:ascii="Times New Roman" w:hAnsi="Times New Roman" w:cs="Times New Roman"/>
            <w:i/>
            <w:iCs/>
            <w:lang w:val="es-PE"/>
          </w:rPr>
          <w:id w:val="1553276554"/>
          <w:placeholder>
            <w:docPart w:val="B8CEF170C49E4A5682F0C9EBC0F807B2"/>
          </w:placeholder>
          <w:comboBox>
            <w:listItem w:displayText="Administración" w:value="Administración"/>
            <w:listItem w:displayText="Administración y Finanzas" w:value="Administración y Finanzas"/>
            <w:listItem w:displayText="Administración y Gestión Pública" w:value="Administración y Gestión Pública"/>
            <w:listItem w:displayText="Administración y Marketing" w:value="Administración y Marketing"/>
            <w:listItem w:displayText="Administración y Negocios Internacionales" w:value="Administración y Negocios Internacionales"/>
            <w:listItem w:displayText="Administración y Recursos Humanos" w:value="Administración y Recursos Humanos"/>
            <w:listItem w:displayText="Administración - Marketing y Negocios Internacionales" w:value="Administración - Marketing y Negocios Internacionales"/>
            <w:listItem w:displayText="Arquitectura" w:value="Arquitectura"/>
            <w:listItem w:displayText="Ciencias y Tecnologías de la Comunicación" w:value="Ciencias y Tecnologías de la Comunicación"/>
            <w:listItem w:displayText="Contabilidad" w:value="Contabilidad"/>
            <w:listItem w:displayText="Derecho" w:value="Derecho"/>
            <w:listItem w:displayText="Economía" w:value="Economía"/>
            <w:listItem w:displayText="Educación" w:value="Educación"/>
            <w:listItem w:displayText="Enfermería" w:value="Enfermería"/>
            <w:listItem w:displayText="Ingeniería Ambiental" w:value="Ingeniería Ambiental"/>
            <w:listItem w:displayText="Ingeniería Civil" w:value="Ingeniería Civil"/>
            <w:listItem w:displayText="Ingeniería de Minas" w:value="Ingeniería de Minas"/>
            <w:listItem w:displayText="Ingeniería de Sistemas e Informática" w:value="Ingeniería de Sistemas e Informática"/>
            <w:listItem w:displayText="Ingeniería Eléctrica" w:value="Ingeniería Eléctrica"/>
            <w:listItem w:displayText="Ingeniería Electrónica" w:value="Ingeniería Electrónica"/>
            <w:listItem w:displayText="Ingeniería Empresarial" w:value="Ingeniería Empresarial"/>
            <w:listItem w:displayText="Ingeniería en Agronegocios" w:value="Ingeniería en Agronegocios"/>
            <w:listItem w:displayText="Ingeniería Industrial" w:value="Ingeniería Industrial"/>
            <w:listItem w:displayText="Ingeniería Mecánica" w:value="Ingeniería Mecánica"/>
            <w:listItem w:displayText="Ingeniería Mecatrónica" w:value="Ingeniería Mecatrónica"/>
            <w:listItem w:displayText="Medicina Humana" w:value="Medicina Humana"/>
            <w:listItem w:displayText="Odontología" w:value="Odontología"/>
            <w:listItem w:displayText="Psicología" w:value="Psicología"/>
            <w:listItem w:displayText="Tecnología Médica - Especialidad en Laboratorio Clínico y Anatomía Patológica" w:value="Tecnología Médica - Especialidad en Laboratorio Clínico y Anatomía Patológica"/>
            <w:listItem w:displayText="Tecnología Médica - Especialidad en Terapia Física y Rehabilitación" w:value="Tecnología Médica - Especialidad en Terapia Física y Rehabilitación"/>
          </w:comboBox>
        </w:sdtPr>
        <w:sdtEndPr/>
        <w:sdtContent>
          <w:r w:rsidR="22D6A637" w:rsidRPr="002333E5">
            <w:rPr>
              <w:rFonts w:ascii="Times New Roman" w:hAnsi="Times New Roman" w:cs="Times New Roman"/>
              <w:i/>
              <w:iCs/>
              <w:lang w:val="es-PE"/>
            </w:rPr>
            <w:t>Ingeniería de Sistemas e Informática</w:t>
          </w:r>
        </w:sdtContent>
      </w:sdt>
    </w:p>
    <w:p w14:paraId="2E2D91AD" w14:textId="037525E5" w:rsidR="003A5F7C" w:rsidRPr="002333E5" w:rsidRDefault="003A5F7C" w:rsidP="26A468A2">
      <w:pPr>
        <w:spacing w:line="360" w:lineRule="auto"/>
        <w:rPr>
          <w:rFonts w:ascii="Times New Roman" w:hAnsi="Times New Roman" w:cs="Times New Roman"/>
          <w:i/>
          <w:iCs/>
          <w:color w:val="808080" w:themeColor="background1" w:themeShade="80"/>
          <w:lang w:val="es-PE"/>
        </w:rPr>
      </w:pPr>
    </w:p>
    <w:p w14:paraId="253A5E2F" w14:textId="7F67D632" w:rsidR="003A5F7C" w:rsidRPr="002333E5" w:rsidRDefault="00E13CA5" w:rsidP="26A468A2">
      <w:pPr>
        <w:spacing w:line="360" w:lineRule="auto"/>
        <w:jc w:val="center"/>
        <w:rPr>
          <w:rFonts w:ascii="Times New Roman" w:hAnsi="Times New Roman" w:cs="Times New Roman"/>
          <w:i/>
          <w:iCs/>
          <w:color w:val="808080" w:themeColor="background1" w:themeShade="80"/>
          <w:lang w:val="es-PE"/>
        </w:rPr>
      </w:pPr>
      <w:r w:rsidRPr="002333E5">
        <w:rPr>
          <w:rFonts w:ascii="Times New Roman" w:hAnsi="Times New Roman" w:cs="Times New Roman"/>
          <w:i/>
          <w:iCs/>
          <w:lang w:val="es-PE"/>
        </w:rPr>
        <w:t>PROYECTO</w:t>
      </w:r>
      <w:r w:rsidR="0CE3FACD" w:rsidRPr="002333E5">
        <w:rPr>
          <w:rFonts w:ascii="Times New Roman" w:hAnsi="Times New Roman" w:cs="Times New Roman"/>
          <w:i/>
          <w:iCs/>
          <w:lang w:val="es-PE"/>
        </w:rPr>
        <w:t xml:space="preserve"> DE </w:t>
      </w:r>
      <w:r w:rsidR="006C1D6D" w:rsidRPr="002333E5">
        <w:rPr>
          <w:rFonts w:ascii="Times New Roman" w:hAnsi="Times New Roman" w:cs="Times New Roman"/>
          <w:i/>
          <w:iCs/>
          <w:lang w:val="es-PE"/>
        </w:rPr>
        <w:t>INVESTIGACI</w:t>
      </w:r>
      <w:r w:rsidR="00673490" w:rsidRPr="002333E5">
        <w:rPr>
          <w:rFonts w:ascii="Times New Roman" w:hAnsi="Times New Roman" w:cs="Times New Roman"/>
          <w:i/>
          <w:iCs/>
          <w:lang w:val="es-PE"/>
        </w:rPr>
        <w:t xml:space="preserve">ON </w:t>
      </w:r>
    </w:p>
    <w:p w14:paraId="4B3BFDBA" w14:textId="55E93F51" w:rsidR="003A5F7C" w:rsidRPr="002333E5" w:rsidRDefault="00975C08" w:rsidP="26A468A2">
      <w:pPr>
        <w:spacing w:line="360" w:lineRule="auto"/>
        <w:jc w:val="center"/>
        <w:rPr>
          <w:rFonts w:ascii="Times New Roman" w:hAnsi="Times New Roman" w:cs="Times New Roman"/>
          <w:b/>
          <w:bCs/>
          <w:i/>
          <w:iCs/>
          <w:color w:val="808080" w:themeColor="background1" w:themeShade="80"/>
          <w:lang w:val="es-PE"/>
        </w:rPr>
      </w:pPr>
      <w:sdt>
        <w:sdtPr>
          <w:rPr>
            <w:rFonts w:ascii="Times New Roman" w:hAnsi="Times New Roman" w:cs="Times New Roman"/>
            <w:b/>
            <w:bCs/>
            <w:i/>
            <w:iCs/>
            <w:lang w:val="es-PE"/>
          </w:rPr>
          <w:id w:val="-534352345"/>
          <w:placeholder>
            <w:docPart w:val="DC8E240D0B93493FA47E76CAAB1D838F"/>
          </w:placeholder>
        </w:sdtPr>
        <w:sdtEndPr/>
        <w:sdtContent>
          <w:r w:rsidR="00C735E5" w:rsidRPr="002333E5">
            <w:rPr>
              <w:rFonts w:ascii="Times New Roman" w:hAnsi="Times New Roman" w:cs="Times New Roman"/>
              <w:b/>
              <w:bCs/>
              <w:i/>
              <w:iCs/>
              <w:lang w:val="es-PE"/>
            </w:rPr>
            <w:t>I</w:t>
          </w:r>
          <w:r w:rsidR="00280010" w:rsidRPr="002333E5">
            <w:rPr>
              <w:rFonts w:ascii="Times New Roman" w:hAnsi="Times New Roman" w:cs="Times New Roman"/>
              <w:b/>
              <w:bCs/>
              <w:i/>
              <w:iCs/>
              <w:lang w:val="es-PE"/>
            </w:rPr>
            <w:t xml:space="preserve">mplementación de </w:t>
          </w:r>
          <w:r w:rsidR="74759727" w:rsidRPr="51C6C3AF">
            <w:rPr>
              <w:rFonts w:ascii="Times New Roman" w:hAnsi="Times New Roman" w:cs="Times New Roman"/>
              <w:b/>
              <w:bCs/>
              <w:i/>
              <w:iCs/>
              <w:lang w:val="es-PE"/>
            </w:rPr>
            <w:t>un modelo</w:t>
          </w:r>
          <w:r w:rsidR="003B1A4D" w:rsidRPr="51C6C3AF">
            <w:rPr>
              <w:rFonts w:ascii="Times New Roman" w:hAnsi="Times New Roman" w:cs="Times New Roman"/>
              <w:b/>
              <w:i/>
              <w:lang w:val="es-PE"/>
            </w:rPr>
            <w:t xml:space="preserve"> </w:t>
          </w:r>
          <w:r w:rsidR="003B1A4D" w:rsidRPr="002333E5">
            <w:rPr>
              <w:rFonts w:ascii="Times New Roman" w:hAnsi="Times New Roman" w:cs="Times New Roman"/>
              <w:b/>
              <w:bCs/>
              <w:i/>
              <w:iCs/>
            </w:rPr>
            <w:t xml:space="preserve">predictivo de regresión logística </w:t>
          </w:r>
          <w:r w:rsidR="42A6523C" w:rsidRPr="51C6C3AF">
            <w:rPr>
              <w:rFonts w:ascii="Times New Roman" w:hAnsi="Times New Roman" w:cs="Times New Roman"/>
              <w:b/>
              <w:bCs/>
              <w:i/>
              <w:iCs/>
            </w:rPr>
            <w:t>para</w:t>
          </w:r>
          <w:r w:rsidR="003B1A4D" w:rsidRPr="002333E5">
            <w:rPr>
              <w:rFonts w:ascii="Times New Roman" w:hAnsi="Times New Roman" w:cs="Times New Roman"/>
              <w:b/>
              <w:bCs/>
              <w:i/>
              <w:iCs/>
            </w:rPr>
            <w:t xml:space="preserve"> la identificación de perfiles de </w:t>
          </w:r>
          <w:r w:rsidR="00C735E5" w:rsidRPr="002333E5">
            <w:rPr>
              <w:rFonts w:ascii="Times New Roman" w:hAnsi="Times New Roman" w:cs="Times New Roman"/>
              <w:b/>
              <w:bCs/>
              <w:i/>
              <w:iCs/>
            </w:rPr>
            <w:t>aprendizaje</w:t>
          </w:r>
          <w:r w:rsidR="714AEC15" w:rsidRPr="51C6C3AF">
            <w:rPr>
              <w:rFonts w:ascii="Times New Roman" w:hAnsi="Times New Roman" w:cs="Times New Roman"/>
              <w:b/>
              <w:bCs/>
              <w:i/>
              <w:iCs/>
            </w:rPr>
            <w:t xml:space="preserve"> en estudiantes del quinto grado de secundaria del colegio San Martin de Porres</w:t>
          </w:r>
          <w:r w:rsidR="2C8316A3" w:rsidRPr="51C6C3AF">
            <w:rPr>
              <w:rFonts w:ascii="Times New Roman" w:hAnsi="Times New Roman" w:cs="Times New Roman"/>
              <w:b/>
              <w:bCs/>
              <w:i/>
              <w:iCs/>
            </w:rPr>
            <w:t>.</w:t>
          </w:r>
          <w:r w:rsidR="00F04108" w:rsidRPr="51C6C3AF">
            <w:rPr>
              <w:rFonts w:ascii="Times New Roman" w:hAnsi="Times New Roman" w:cs="Times New Roman"/>
              <w:b/>
              <w:i/>
            </w:rPr>
            <w:t xml:space="preserve"> </w:t>
          </w:r>
          <w:r w:rsidR="00F8166C" w:rsidRPr="002333E5">
            <w:rPr>
              <w:rFonts w:ascii="Times New Roman" w:hAnsi="Times New Roman" w:cs="Times New Roman"/>
              <w:b/>
              <w:bCs/>
              <w:i/>
              <w:iCs/>
              <w:lang w:val="es-PE"/>
            </w:rPr>
            <w:t xml:space="preserve">Cusco </w:t>
          </w:r>
          <w:r w:rsidR="00694A24" w:rsidRPr="002333E5">
            <w:rPr>
              <w:rFonts w:ascii="Times New Roman" w:hAnsi="Times New Roman" w:cs="Times New Roman"/>
              <w:b/>
              <w:bCs/>
              <w:i/>
              <w:iCs/>
              <w:lang w:val="es-PE"/>
            </w:rPr>
            <w:t>,2025</w:t>
          </w:r>
        </w:sdtContent>
      </w:sdt>
    </w:p>
    <w:p w14:paraId="57819B71" w14:textId="1A62E176" w:rsidR="003A5F7C" w:rsidRPr="002333E5" w:rsidRDefault="00720392" w:rsidP="26A468A2">
      <w:pPr>
        <w:spacing w:line="360" w:lineRule="auto"/>
        <w:rPr>
          <w:rFonts w:ascii="Times New Roman" w:hAnsi="Times New Roman" w:cs="Times New Roman"/>
          <w:i/>
          <w:iCs/>
          <w:color w:val="808080" w:themeColor="background1" w:themeShade="80"/>
          <w:lang w:val="es-PE"/>
        </w:rPr>
      </w:pPr>
      <w:r w:rsidRPr="002333E5">
        <w:rPr>
          <w:rFonts w:ascii="Times New Roman" w:hAnsi="Times New Roman" w:cs="Times New Roman"/>
          <w:i/>
          <w:iCs/>
          <w:color w:val="808080" w:themeColor="background1" w:themeShade="80"/>
          <w:lang w:val="es-PE"/>
        </w:rPr>
        <w:tab/>
      </w:r>
    </w:p>
    <w:p w14:paraId="223513D9" w14:textId="4F6C5981" w:rsidR="003A5F7C" w:rsidRPr="002333E5" w:rsidRDefault="0CE3FACD" w:rsidP="26A468A2">
      <w:pPr>
        <w:spacing w:line="360" w:lineRule="auto"/>
        <w:jc w:val="center"/>
        <w:rPr>
          <w:rFonts w:ascii="Times New Roman" w:hAnsi="Times New Roman" w:cs="Times New Roman"/>
          <w:i/>
          <w:iCs/>
          <w:color w:val="808080" w:themeColor="background1" w:themeShade="80"/>
          <w:lang w:val="es-PE"/>
        </w:rPr>
      </w:pPr>
      <w:r w:rsidRPr="002333E5">
        <w:rPr>
          <w:rFonts w:ascii="Times New Roman" w:hAnsi="Times New Roman" w:cs="Times New Roman"/>
          <w:i/>
          <w:iCs/>
          <w:lang w:val="es-PE"/>
        </w:rPr>
        <w:t>Autor</w:t>
      </w:r>
      <w:r w:rsidR="000B6317" w:rsidRPr="002333E5">
        <w:rPr>
          <w:rFonts w:ascii="Times New Roman" w:hAnsi="Times New Roman" w:cs="Times New Roman"/>
          <w:i/>
          <w:iCs/>
          <w:lang w:val="es-PE"/>
        </w:rPr>
        <w:t>es</w:t>
      </w:r>
    </w:p>
    <w:p w14:paraId="69471E7B" w14:textId="09145AB5" w:rsidR="003A5F7C" w:rsidRPr="002333E5" w:rsidRDefault="54EDE83E" w:rsidP="26A468A2">
      <w:pPr>
        <w:spacing w:line="360" w:lineRule="auto"/>
        <w:jc w:val="center"/>
        <w:rPr>
          <w:rFonts w:ascii="Times New Roman" w:hAnsi="Times New Roman" w:cs="Times New Roman"/>
          <w:i/>
          <w:iCs/>
          <w:color w:val="808080" w:themeColor="background1" w:themeShade="80"/>
          <w:lang w:val="es-PE"/>
        </w:rPr>
      </w:pPr>
      <w:r w:rsidRPr="002333E5">
        <w:rPr>
          <w:rFonts w:ascii="Times New Roman" w:hAnsi="Times New Roman" w:cs="Times New Roman"/>
          <w:i/>
          <w:iCs/>
          <w:lang w:val="es-PE"/>
        </w:rPr>
        <w:t>Danluis Enrique Romani Mora</w:t>
      </w:r>
      <w:r w:rsidR="31B2D5AE" w:rsidRPr="002333E5">
        <w:rPr>
          <w:rFonts w:ascii="Times New Roman" w:hAnsi="Times New Roman" w:cs="Times New Roman"/>
          <w:i/>
          <w:iCs/>
          <w:lang w:val="es-PE"/>
        </w:rPr>
        <w:t xml:space="preserve">   </w:t>
      </w:r>
      <w:r w:rsidRPr="002333E5">
        <w:rPr>
          <w:rFonts w:ascii="Times New Roman" w:hAnsi="Times New Roman" w:cs="Times New Roman"/>
          <w:i/>
          <w:iCs/>
          <w:lang w:val="es-PE"/>
        </w:rPr>
        <w:t>72743411</w:t>
      </w:r>
    </w:p>
    <w:p w14:paraId="5C0C98B1" w14:textId="489ACF94" w:rsidR="13463978" w:rsidRPr="002333E5" w:rsidRDefault="0C1F212B" w:rsidP="26A468A2">
      <w:pPr>
        <w:spacing w:line="360" w:lineRule="auto"/>
        <w:jc w:val="center"/>
        <w:rPr>
          <w:ins w:id="0" w:author="Microsoft Word" w:date="2025-04-02T14:05:00Z"/>
          <w:rFonts w:ascii="Times New Roman" w:hAnsi="Times New Roman" w:cs="Times New Roman"/>
          <w:i/>
          <w:iCs/>
          <w:lang w:val="es-PE"/>
        </w:rPr>
      </w:pPr>
      <w:proofErr w:type="spellStart"/>
      <w:r w:rsidRPr="002333E5">
        <w:rPr>
          <w:rFonts w:ascii="Times New Roman" w:hAnsi="Times New Roman" w:cs="Times New Roman"/>
          <w:i/>
          <w:iCs/>
          <w:lang w:val="es-PE"/>
        </w:rPr>
        <w:t>Fabrizcio</w:t>
      </w:r>
      <w:proofErr w:type="spellEnd"/>
      <w:r w:rsidRPr="002333E5">
        <w:rPr>
          <w:rFonts w:ascii="Times New Roman" w:hAnsi="Times New Roman" w:cs="Times New Roman"/>
          <w:i/>
          <w:iCs/>
          <w:lang w:val="es-PE"/>
        </w:rPr>
        <w:t xml:space="preserve"> Galileo Argandoña Montalvo 71340325</w:t>
      </w:r>
    </w:p>
    <w:p w14:paraId="62ADE37A" w14:textId="0FB6D09B" w:rsidR="08CA9D33" w:rsidRPr="002333E5" w:rsidRDefault="4986C5B4" w:rsidP="26A468A2">
      <w:pPr>
        <w:spacing w:line="360" w:lineRule="auto"/>
        <w:jc w:val="center"/>
        <w:rPr>
          <w:rFonts w:ascii="Times New Roman" w:hAnsi="Times New Roman" w:cs="Times New Roman"/>
          <w:i/>
          <w:iCs/>
          <w:color w:val="808080" w:themeColor="background1" w:themeShade="80"/>
          <w:lang w:val="es-PE"/>
        </w:rPr>
      </w:pPr>
      <w:r w:rsidRPr="002333E5">
        <w:rPr>
          <w:rFonts w:ascii="Times New Roman" w:hAnsi="Times New Roman" w:cs="Times New Roman"/>
          <w:i/>
          <w:iCs/>
          <w:lang w:val="es-PE"/>
        </w:rPr>
        <w:t xml:space="preserve">Eduardo Chaparro </w:t>
      </w:r>
      <w:proofErr w:type="spellStart"/>
      <w:r w:rsidRPr="002333E5">
        <w:rPr>
          <w:rFonts w:ascii="Times New Roman" w:hAnsi="Times New Roman" w:cs="Times New Roman"/>
          <w:i/>
          <w:iCs/>
          <w:lang w:val="es-PE"/>
        </w:rPr>
        <w:t>Huaman</w:t>
      </w:r>
      <w:proofErr w:type="spellEnd"/>
      <w:r w:rsidRPr="002333E5">
        <w:rPr>
          <w:rFonts w:ascii="Times New Roman" w:hAnsi="Times New Roman" w:cs="Times New Roman"/>
          <w:i/>
          <w:iCs/>
          <w:lang w:val="es-PE"/>
        </w:rPr>
        <w:t xml:space="preserve"> 71428854</w:t>
      </w:r>
    </w:p>
    <w:p w14:paraId="3FC4E8DD" w14:textId="0A49D19B" w:rsidR="00EB45D1" w:rsidRPr="002333E5" w:rsidRDefault="00EB45D1" w:rsidP="26A468A2">
      <w:pPr>
        <w:spacing w:line="360" w:lineRule="auto"/>
        <w:rPr>
          <w:rFonts w:ascii="Times New Roman" w:hAnsi="Times New Roman" w:cs="Times New Roman"/>
          <w:i/>
          <w:iCs/>
          <w:color w:val="808080" w:themeColor="background1" w:themeShade="80"/>
          <w:lang w:val="es-PE"/>
        </w:rPr>
      </w:pPr>
    </w:p>
    <w:p w14:paraId="68694CCB" w14:textId="6AF856DE" w:rsidR="003A5F7C" w:rsidRPr="002333E5" w:rsidRDefault="003A5F7C" w:rsidP="26A468A2">
      <w:pPr>
        <w:spacing w:line="360" w:lineRule="auto"/>
        <w:rPr>
          <w:rFonts w:ascii="Times New Roman" w:hAnsi="Times New Roman" w:cs="Times New Roman"/>
          <w:i/>
          <w:iCs/>
          <w:color w:val="808080" w:themeColor="background1" w:themeShade="80"/>
          <w:lang w:val="es-PE"/>
        </w:rPr>
      </w:pPr>
    </w:p>
    <w:p w14:paraId="497F152C" w14:textId="5F3A5DC7" w:rsidR="003A5F7C" w:rsidRPr="002333E5" w:rsidRDefault="003A5F7C" w:rsidP="26A468A2">
      <w:pPr>
        <w:spacing w:line="360" w:lineRule="auto"/>
        <w:jc w:val="center"/>
        <w:rPr>
          <w:rFonts w:ascii="Times New Roman" w:hAnsi="Times New Roman" w:cs="Times New Roman"/>
          <w:i/>
          <w:iCs/>
          <w:color w:val="808080" w:themeColor="background1" w:themeShade="80"/>
          <w:lang w:val="es-PE"/>
        </w:rPr>
      </w:pPr>
    </w:p>
    <w:p w14:paraId="2B5C0543" w14:textId="69EFA4A8" w:rsidR="003A5F7C" w:rsidRPr="002333E5" w:rsidRDefault="003A5F7C" w:rsidP="26A468A2">
      <w:pPr>
        <w:spacing w:line="360" w:lineRule="auto"/>
        <w:jc w:val="center"/>
        <w:rPr>
          <w:rFonts w:ascii="Times New Roman" w:hAnsi="Times New Roman" w:cs="Times New Roman"/>
          <w:i/>
          <w:iCs/>
          <w:color w:val="808080" w:themeColor="background1" w:themeShade="80"/>
          <w:lang w:val="es-PE"/>
        </w:rPr>
      </w:pPr>
    </w:p>
    <w:p w14:paraId="0DA93D56" w14:textId="3CE3196C" w:rsidR="003A5F7C" w:rsidRPr="002333E5" w:rsidRDefault="00975C08" w:rsidP="26A468A2">
      <w:pPr>
        <w:spacing w:line="360" w:lineRule="auto"/>
        <w:jc w:val="center"/>
        <w:rPr>
          <w:rFonts w:ascii="Times New Roman" w:hAnsi="Times New Roman" w:cs="Times New Roman"/>
          <w:i/>
          <w:iCs/>
          <w:color w:val="808080" w:themeColor="background1" w:themeShade="80"/>
          <w:lang w:val="es-PE"/>
        </w:rPr>
      </w:pPr>
      <w:sdt>
        <w:sdtPr>
          <w:rPr>
            <w:rFonts w:ascii="Times New Roman" w:hAnsi="Times New Roman" w:cs="Times New Roman"/>
            <w:i/>
            <w:iCs/>
            <w:lang w:val="es-PE"/>
          </w:rPr>
          <w:id w:val="173770470"/>
          <w:placeholder>
            <w:docPart w:val="A3750E4509204FAD9DA2AFAFE0886E99"/>
          </w:placeholder>
        </w:sdtPr>
        <w:sdtEndPr/>
        <w:sdtContent>
          <w:r w:rsidR="0CE3FACD" w:rsidRPr="002333E5">
            <w:rPr>
              <w:rFonts w:ascii="Times New Roman" w:hAnsi="Times New Roman" w:cs="Times New Roman"/>
              <w:i/>
              <w:iCs/>
              <w:lang w:val="es-PE"/>
            </w:rPr>
            <w:t>C</w:t>
          </w:r>
          <w:r w:rsidR="2F9BCCF4" w:rsidRPr="002333E5">
            <w:rPr>
              <w:rFonts w:ascii="Times New Roman" w:hAnsi="Times New Roman" w:cs="Times New Roman"/>
              <w:i/>
              <w:iCs/>
              <w:lang w:val="es-PE"/>
            </w:rPr>
            <w:t>usco</w:t>
          </w:r>
        </w:sdtContent>
      </w:sdt>
      <w:r w:rsidR="0CE3FACD" w:rsidRPr="002333E5">
        <w:rPr>
          <w:rFonts w:ascii="Times New Roman" w:hAnsi="Times New Roman" w:cs="Times New Roman"/>
          <w:i/>
          <w:iCs/>
          <w:lang w:val="es-PE"/>
        </w:rPr>
        <w:t xml:space="preserve"> - </w:t>
      </w:r>
      <w:r w:rsidR="276EE841" w:rsidRPr="002333E5">
        <w:rPr>
          <w:rFonts w:ascii="Times New Roman" w:hAnsi="Times New Roman" w:cs="Times New Roman"/>
          <w:i/>
          <w:iCs/>
          <w:lang w:val="es-PE"/>
        </w:rPr>
        <w:t>2025</w:t>
      </w:r>
    </w:p>
    <w:p w14:paraId="74212659" w14:textId="3F54C4B3" w:rsidR="002C12BF" w:rsidRPr="002333E5" w:rsidRDefault="002C12BF" w:rsidP="00137DEF">
      <w:pPr>
        <w:spacing w:line="360" w:lineRule="auto"/>
        <w:rPr>
          <w:rFonts w:ascii="Times New Roman" w:hAnsi="Times New Roman" w:cs="Times New Roman"/>
          <w:i/>
          <w:color w:val="808080" w:themeColor="background1" w:themeShade="80"/>
        </w:rPr>
      </w:pPr>
    </w:p>
    <w:sdt>
      <w:sdtPr>
        <w:rPr>
          <w:rFonts w:ascii="Times New Roman" w:eastAsiaTheme="minorEastAsia" w:hAnsi="Times New Roman" w:cs="Times New Roman"/>
          <w:color w:val="auto"/>
          <w:kern w:val="2"/>
          <w:sz w:val="24"/>
          <w:szCs w:val="24"/>
          <w:lang w:val="es-ES" w:eastAsia="en-US"/>
          <w14:ligatures w14:val="standardContextual"/>
        </w:rPr>
        <w:id w:val="292033540"/>
        <w:docPartObj>
          <w:docPartGallery w:val="Table of Contents"/>
          <w:docPartUnique/>
        </w:docPartObj>
      </w:sdtPr>
      <w:sdtEndPr>
        <w:rPr>
          <w:b/>
          <w:bCs/>
        </w:rPr>
      </w:sdtEndPr>
      <w:sdtContent>
        <w:p w14:paraId="7A472FBA" w14:textId="40DCECB3" w:rsidR="00687DE0" w:rsidRPr="002333E5" w:rsidRDefault="00863D8B">
          <w:pPr>
            <w:pStyle w:val="TtuloTDC"/>
            <w:rPr>
              <w:rFonts w:ascii="Times New Roman" w:hAnsi="Times New Roman" w:cs="Times New Roman"/>
            </w:rPr>
          </w:pPr>
          <w:r w:rsidRPr="002333E5">
            <w:rPr>
              <w:rFonts w:ascii="Times New Roman" w:hAnsi="Times New Roman" w:cs="Times New Roman"/>
              <w:lang w:val="es-ES"/>
            </w:rPr>
            <w:t>Índice</w:t>
          </w:r>
        </w:p>
        <w:p w14:paraId="5D074EA6" w14:textId="77777777" w:rsidR="003162D9" w:rsidRPr="002333E5" w:rsidRDefault="00CA1781">
          <w:pPr>
            <w:pStyle w:val="TDC1"/>
            <w:tabs>
              <w:tab w:val="left" w:pos="480"/>
              <w:tab w:val="right" w:leader="dot" w:pos="8296"/>
            </w:tabs>
            <w:rPr>
              <w:rFonts w:ascii="Times New Roman" w:hAnsi="Times New Roman" w:cs="Times New Roman"/>
              <w:noProof/>
            </w:rPr>
          </w:pPr>
          <w:r w:rsidRPr="002333E5">
            <w:rPr>
              <w:rFonts w:ascii="Times New Roman" w:hAnsi="Times New Roman" w:cs="Times New Roman"/>
              <w:lang w:val="es-ES"/>
            </w:rPr>
            <w:t xml:space="preserve">     </w:t>
          </w:r>
          <w:r w:rsidR="001E5CBF" w:rsidRPr="002333E5">
            <w:rPr>
              <w:rFonts w:ascii="Times New Roman" w:hAnsi="Times New Roman" w:cs="Times New Roman"/>
            </w:rPr>
            <w:fldChar w:fldCharType="begin"/>
          </w:r>
          <w:r w:rsidR="001E5CBF" w:rsidRPr="002333E5">
            <w:rPr>
              <w:rFonts w:ascii="Times New Roman" w:hAnsi="Times New Roman" w:cs="Times New Roman"/>
            </w:rPr>
            <w:instrText xml:space="preserve"> TOC \o "1-3" \h \z \u </w:instrText>
          </w:r>
          <w:r w:rsidR="001E5CBF" w:rsidRPr="002333E5">
            <w:rPr>
              <w:rFonts w:ascii="Times New Roman" w:hAnsi="Times New Roman" w:cs="Times New Roman"/>
            </w:rPr>
            <w:fldChar w:fldCharType="separate"/>
          </w:r>
        </w:p>
        <w:p w14:paraId="7C612A11" w14:textId="4ADCE51E" w:rsidR="003162D9" w:rsidRPr="002333E5" w:rsidRDefault="00975C08">
          <w:pPr>
            <w:pStyle w:val="TDC1"/>
            <w:tabs>
              <w:tab w:val="left" w:pos="480"/>
              <w:tab w:val="right" w:leader="dot" w:pos="8296"/>
            </w:tabs>
            <w:rPr>
              <w:rFonts w:ascii="Times New Roman" w:eastAsiaTheme="minorEastAsia" w:hAnsi="Times New Roman" w:cs="Times New Roman"/>
              <w:noProof/>
              <w:lang w:val="es-PE" w:eastAsia="es-PE"/>
            </w:rPr>
          </w:pPr>
          <w:hyperlink w:anchor="_Toc201754085" w:history="1">
            <w:r w:rsidR="003162D9" w:rsidRPr="002333E5">
              <w:rPr>
                <w:rStyle w:val="Hipervnculo"/>
                <w:rFonts w:ascii="Times New Roman" w:hAnsi="Times New Roman" w:cs="Times New Roman"/>
                <w:noProof/>
              </w:rPr>
              <w:t>1</w:t>
            </w:r>
            <w:r w:rsidR="003162D9" w:rsidRPr="002333E5">
              <w:rPr>
                <w:rFonts w:ascii="Times New Roman" w:eastAsiaTheme="minorEastAsia" w:hAnsi="Times New Roman" w:cs="Times New Roman"/>
                <w:noProof/>
                <w:lang w:val="es-PE" w:eastAsia="es-PE"/>
              </w:rPr>
              <w:tab/>
            </w:r>
            <w:r w:rsidR="003162D9" w:rsidRPr="002333E5">
              <w:rPr>
                <w:rStyle w:val="Hipervnculo"/>
                <w:rFonts w:ascii="Times New Roman" w:hAnsi="Times New Roman" w:cs="Times New Roman"/>
                <w:noProof/>
              </w:rPr>
              <w:t>Introducción</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_Toc201754085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4</w:t>
            </w:r>
            <w:r w:rsidR="003162D9" w:rsidRPr="002333E5">
              <w:rPr>
                <w:rFonts w:ascii="Times New Roman" w:hAnsi="Times New Roman" w:cs="Times New Roman"/>
                <w:noProof/>
                <w:webHidden/>
              </w:rPr>
              <w:fldChar w:fldCharType="end"/>
            </w:r>
          </w:hyperlink>
        </w:p>
        <w:p w14:paraId="3697C05E" w14:textId="6A4733E9" w:rsidR="003162D9" w:rsidRPr="002333E5" w:rsidRDefault="00975C08">
          <w:pPr>
            <w:pStyle w:val="TDC2"/>
            <w:tabs>
              <w:tab w:val="left" w:pos="960"/>
              <w:tab w:val="right" w:leader="dot" w:pos="8296"/>
            </w:tabs>
            <w:rPr>
              <w:rFonts w:ascii="Times New Roman" w:eastAsiaTheme="minorEastAsia" w:hAnsi="Times New Roman" w:cs="Times New Roman"/>
              <w:noProof/>
              <w:lang w:val="es-PE" w:eastAsia="es-PE"/>
            </w:rPr>
          </w:pPr>
          <w:hyperlink w:anchor="_Toc201754086" w:history="1">
            <w:r w:rsidR="003162D9" w:rsidRPr="002333E5">
              <w:rPr>
                <w:rStyle w:val="Hipervnculo"/>
                <w:rFonts w:ascii="Times New Roman" w:hAnsi="Times New Roman" w:cs="Times New Roman"/>
                <w:noProof/>
              </w:rPr>
              <w:t>1.1</w:t>
            </w:r>
            <w:r w:rsidR="003162D9" w:rsidRPr="002333E5">
              <w:rPr>
                <w:rFonts w:ascii="Times New Roman" w:eastAsiaTheme="minorEastAsia" w:hAnsi="Times New Roman" w:cs="Times New Roman"/>
                <w:noProof/>
                <w:lang w:val="es-PE" w:eastAsia="es-PE"/>
              </w:rPr>
              <w:tab/>
            </w:r>
            <w:r w:rsidR="003162D9" w:rsidRPr="002333E5">
              <w:rPr>
                <w:rStyle w:val="Hipervnculo"/>
                <w:rFonts w:ascii="Times New Roman" w:hAnsi="Times New Roman" w:cs="Times New Roman"/>
                <w:noProof/>
              </w:rPr>
              <w:t>Planteamiento del Problema</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_Toc201754086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5</w:t>
            </w:r>
            <w:r w:rsidR="003162D9" w:rsidRPr="002333E5">
              <w:rPr>
                <w:rFonts w:ascii="Times New Roman" w:hAnsi="Times New Roman" w:cs="Times New Roman"/>
                <w:noProof/>
                <w:webHidden/>
              </w:rPr>
              <w:fldChar w:fldCharType="end"/>
            </w:r>
          </w:hyperlink>
        </w:p>
        <w:p w14:paraId="76BBA917" w14:textId="2804C1D3" w:rsidR="003162D9" w:rsidRPr="002333E5" w:rsidRDefault="00975C08">
          <w:pPr>
            <w:pStyle w:val="TDC3"/>
            <w:tabs>
              <w:tab w:val="left" w:pos="1440"/>
              <w:tab w:val="right" w:leader="dot" w:pos="8296"/>
            </w:tabs>
            <w:rPr>
              <w:rFonts w:ascii="Times New Roman" w:eastAsiaTheme="minorEastAsia" w:hAnsi="Times New Roman" w:cs="Times New Roman"/>
              <w:noProof/>
              <w:lang w:val="es-PE" w:eastAsia="es-PE"/>
            </w:rPr>
          </w:pPr>
          <w:hyperlink w:anchor="_Toc201754087" w:history="1">
            <w:r w:rsidR="003162D9" w:rsidRPr="002333E5">
              <w:rPr>
                <w:rStyle w:val="Hipervnculo"/>
                <w:rFonts w:ascii="Times New Roman" w:hAnsi="Times New Roman" w:cs="Times New Roman"/>
                <w:noProof/>
                <w:lang w:val="es-PE"/>
              </w:rPr>
              <w:t xml:space="preserve">1.1.2 </w:t>
            </w:r>
            <w:r w:rsidR="003162D9" w:rsidRPr="002333E5">
              <w:rPr>
                <w:rFonts w:ascii="Times New Roman" w:eastAsiaTheme="minorEastAsia" w:hAnsi="Times New Roman" w:cs="Times New Roman"/>
                <w:noProof/>
                <w:lang w:val="es-PE" w:eastAsia="es-PE"/>
              </w:rPr>
              <w:tab/>
            </w:r>
            <w:r w:rsidR="003162D9" w:rsidRPr="002333E5">
              <w:rPr>
                <w:rStyle w:val="Hipervnculo"/>
                <w:rFonts w:ascii="Times New Roman" w:hAnsi="Times New Roman" w:cs="Times New Roman"/>
                <w:noProof/>
                <w:lang w:val="es-PE"/>
              </w:rPr>
              <w:t>Problema General</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_Toc201754087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5</w:t>
            </w:r>
            <w:r w:rsidR="003162D9" w:rsidRPr="002333E5">
              <w:rPr>
                <w:rFonts w:ascii="Times New Roman" w:hAnsi="Times New Roman" w:cs="Times New Roman"/>
                <w:noProof/>
                <w:webHidden/>
              </w:rPr>
              <w:fldChar w:fldCharType="end"/>
            </w:r>
          </w:hyperlink>
        </w:p>
        <w:p w14:paraId="1852DA7C" w14:textId="7EF70F79" w:rsidR="003162D9" w:rsidRPr="002333E5" w:rsidRDefault="00975C08">
          <w:pPr>
            <w:pStyle w:val="TDC3"/>
            <w:tabs>
              <w:tab w:val="left" w:pos="1440"/>
              <w:tab w:val="right" w:leader="dot" w:pos="8296"/>
            </w:tabs>
            <w:rPr>
              <w:rFonts w:ascii="Times New Roman" w:eastAsiaTheme="minorEastAsia" w:hAnsi="Times New Roman" w:cs="Times New Roman"/>
              <w:noProof/>
              <w:lang w:val="es-PE" w:eastAsia="es-PE"/>
            </w:rPr>
          </w:pPr>
          <w:hyperlink w:anchor="_Toc201754088" w:history="1">
            <w:r w:rsidR="003162D9" w:rsidRPr="002333E5">
              <w:rPr>
                <w:rStyle w:val="Hipervnculo"/>
                <w:rFonts w:ascii="Times New Roman" w:hAnsi="Times New Roman" w:cs="Times New Roman"/>
                <w:noProof/>
              </w:rPr>
              <w:t>1.1.3</w:t>
            </w:r>
            <w:r w:rsidR="003162D9" w:rsidRPr="002333E5">
              <w:rPr>
                <w:rFonts w:ascii="Times New Roman" w:eastAsiaTheme="minorEastAsia" w:hAnsi="Times New Roman" w:cs="Times New Roman"/>
                <w:noProof/>
                <w:lang w:val="es-PE" w:eastAsia="es-PE"/>
              </w:rPr>
              <w:tab/>
            </w:r>
            <w:r w:rsidR="003162D9" w:rsidRPr="002333E5">
              <w:rPr>
                <w:rStyle w:val="Hipervnculo"/>
                <w:rFonts w:ascii="Times New Roman" w:hAnsi="Times New Roman" w:cs="Times New Roman"/>
                <w:noProof/>
              </w:rPr>
              <w:t>Problemas Específicos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_Toc201754088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5</w:t>
            </w:r>
            <w:r w:rsidR="003162D9" w:rsidRPr="002333E5">
              <w:rPr>
                <w:rFonts w:ascii="Times New Roman" w:hAnsi="Times New Roman" w:cs="Times New Roman"/>
                <w:noProof/>
                <w:webHidden/>
              </w:rPr>
              <w:fldChar w:fldCharType="end"/>
            </w:r>
          </w:hyperlink>
        </w:p>
        <w:p w14:paraId="3D9475BA" w14:textId="58431CAF" w:rsidR="003162D9" w:rsidRPr="002333E5" w:rsidRDefault="00975C08">
          <w:pPr>
            <w:pStyle w:val="TDC2"/>
            <w:tabs>
              <w:tab w:val="left" w:pos="960"/>
              <w:tab w:val="right" w:leader="dot" w:pos="8296"/>
            </w:tabs>
            <w:rPr>
              <w:rFonts w:ascii="Times New Roman" w:eastAsiaTheme="minorEastAsia" w:hAnsi="Times New Roman" w:cs="Times New Roman"/>
              <w:noProof/>
              <w:lang w:val="es-PE" w:eastAsia="es-PE"/>
            </w:rPr>
          </w:pPr>
          <w:hyperlink w:anchor="_Toc201754089" w:history="1">
            <w:r w:rsidR="003162D9" w:rsidRPr="002333E5">
              <w:rPr>
                <w:rStyle w:val="Hipervnculo"/>
                <w:rFonts w:ascii="Times New Roman" w:hAnsi="Times New Roman" w:cs="Times New Roman"/>
                <w:noProof/>
              </w:rPr>
              <w:t>1.2</w:t>
            </w:r>
            <w:r w:rsidR="003162D9" w:rsidRPr="002333E5">
              <w:rPr>
                <w:rFonts w:ascii="Times New Roman" w:eastAsiaTheme="minorEastAsia" w:hAnsi="Times New Roman" w:cs="Times New Roman"/>
                <w:noProof/>
                <w:lang w:val="es-PE" w:eastAsia="es-PE"/>
              </w:rPr>
              <w:tab/>
            </w:r>
            <w:r w:rsidR="003162D9" w:rsidRPr="002333E5">
              <w:rPr>
                <w:rStyle w:val="Hipervnculo"/>
                <w:rFonts w:ascii="Times New Roman" w:hAnsi="Times New Roman" w:cs="Times New Roman"/>
                <w:noProof/>
              </w:rPr>
              <w:t>Objetivos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_Toc201754089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5</w:t>
            </w:r>
            <w:r w:rsidR="003162D9" w:rsidRPr="002333E5">
              <w:rPr>
                <w:rFonts w:ascii="Times New Roman" w:hAnsi="Times New Roman" w:cs="Times New Roman"/>
                <w:noProof/>
                <w:webHidden/>
              </w:rPr>
              <w:fldChar w:fldCharType="end"/>
            </w:r>
          </w:hyperlink>
        </w:p>
        <w:p w14:paraId="037540A2" w14:textId="00724336" w:rsidR="003162D9" w:rsidRPr="002333E5" w:rsidRDefault="00975C08">
          <w:pPr>
            <w:pStyle w:val="TDC3"/>
            <w:tabs>
              <w:tab w:val="right" w:leader="dot" w:pos="8296"/>
            </w:tabs>
            <w:rPr>
              <w:rFonts w:ascii="Times New Roman" w:eastAsiaTheme="minorEastAsia" w:hAnsi="Times New Roman" w:cs="Times New Roman"/>
              <w:noProof/>
              <w:lang w:val="es-PE" w:eastAsia="es-PE"/>
            </w:rPr>
          </w:pPr>
          <w:hyperlink w:anchor="_Toc201754090" w:history="1">
            <w:r w:rsidR="003162D9" w:rsidRPr="002333E5">
              <w:rPr>
                <w:rStyle w:val="Hipervnculo"/>
                <w:rFonts w:ascii="Times New Roman" w:hAnsi="Times New Roman" w:cs="Times New Roman"/>
                <w:noProof/>
              </w:rPr>
              <w:t>1.2.1 Objetivo General:</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_Toc201754090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5</w:t>
            </w:r>
            <w:r w:rsidR="003162D9" w:rsidRPr="002333E5">
              <w:rPr>
                <w:rFonts w:ascii="Times New Roman" w:hAnsi="Times New Roman" w:cs="Times New Roman"/>
                <w:noProof/>
                <w:webHidden/>
              </w:rPr>
              <w:fldChar w:fldCharType="end"/>
            </w:r>
          </w:hyperlink>
        </w:p>
        <w:p w14:paraId="443D3515" w14:textId="39CE25D1" w:rsidR="003162D9" w:rsidRPr="002333E5" w:rsidRDefault="00975C08">
          <w:pPr>
            <w:pStyle w:val="TDC3"/>
            <w:tabs>
              <w:tab w:val="right" w:leader="dot" w:pos="8296"/>
            </w:tabs>
            <w:rPr>
              <w:rFonts w:ascii="Times New Roman" w:eastAsiaTheme="minorEastAsia" w:hAnsi="Times New Roman" w:cs="Times New Roman"/>
              <w:noProof/>
              <w:lang w:val="es-PE" w:eastAsia="es-PE"/>
            </w:rPr>
          </w:pPr>
          <w:hyperlink w:anchor="_Toc201754091" w:history="1">
            <w:r w:rsidR="003162D9" w:rsidRPr="002333E5">
              <w:rPr>
                <w:rStyle w:val="Hipervnculo"/>
                <w:rFonts w:ascii="Times New Roman" w:eastAsia="Times New Roman" w:hAnsi="Times New Roman" w:cs="Times New Roman"/>
                <w:noProof/>
              </w:rPr>
              <w:t>1.2.2 Objetivos Específicos: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_Toc201754091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5</w:t>
            </w:r>
            <w:r w:rsidR="003162D9" w:rsidRPr="002333E5">
              <w:rPr>
                <w:rFonts w:ascii="Times New Roman" w:hAnsi="Times New Roman" w:cs="Times New Roman"/>
                <w:noProof/>
                <w:webHidden/>
              </w:rPr>
              <w:fldChar w:fldCharType="end"/>
            </w:r>
          </w:hyperlink>
        </w:p>
        <w:p w14:paraId="7B2A433D" w14:textId="34B6000D" w:rsidR="003162D9" w:rsidRPr="002333E5" w:rsidRDefault="00975C08">
          <w:pPr>
            <w:pStyle w:val="TDC2"/>
            <w:tabs>
              <w:tab w:val="left" w:pos="960"/>
              <w:tab w:val="right" w:leader="dot" w:pos="8296"/>
            </w:tabs>
            <w:rPr>
              <w:rFonts w:ascii="Times New Roman" w:eastAsiaTheme="minorEastAsia" w:hAnsi="Times New Roman" w:cs="Times New Roman"/>
              <w:noProof/>
              <w:lang w:val="es-PE" w:eastAsia="es-PE"/>
            </w:rPr>
          </w:pPr>
          <w:hyperlink w:anchor="_Toc201754092" w:history="1">
            <w:r w:rsidR="003162D9" w:rsidRPr="002333E5">
              <w:rPr>
                <w:rStyle w:val="Hipervnculo"/>
                <w:rFonts w:ascii="Times New Roman" w:hAnsi="Times New Roman" w:cs="Times New Roman"/>
                <w:noProof/>
              </w:rPr>
              <w:t xml:space="preserve">1.3 </w:t>
            </w:r>
            <w:r w:rsidR="003162D9" w:rsidRPr="002333E5">
              <w:rPr>
                <w:rFonts w:ascii="Times New Roman" w:eastAsiaTheme="minorEastAsia" w:hAnsi="Times New Roman" w:cs="Times New Roman"/>
                <w:noProof/>
                <w:lang w:val="es-PE" w:eastAsia="es-PE"/>
              </w:rPr>
              <w:tab/>
            </w:r>
            <w:r w:rsidR="003162D9" w:rsidRPr="002333E5">
              <w:rPr>
                <w:rStyle w:val="Hipervnculo"/>
                <w:rFonts w:ascii="Times New Roman" w:hAnsi="Times New Roman" w:cs="Times New Roman"/>
                <w:noProof/>
              </w:rPr>
              <w:t>Justificación</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_Toc201754092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6</w:t>
            </w:r>
            <w:r w:rsidR="003162D9" w:rsidRPr="002333E5">
              <w:rPr>
                <w:rFonts w:ascii="Times New Roman" w:hAnsi="Times New Roman" w:cs="Times New Roman"/>
                <w:noProof/>
                <w:webHidden/>
              </w:rPr>
              <w:fldChar w:fldCharType="end"/>
            </w:r>
          </w:hyperlink>
        </w:p>
        <w:p w14:paraId="1F62687C" w14:textId="63E13446" w:rsidR="003162D9" w:rsidRPr="002333E5" w:rsidRDefault="00975C08">
          <w:pPr>
            <w:pStyle w:val="TDC2"/>
            <w:tabs>
              <w:tab w:val="left" w:pos="960"/>
              <w:tab w:val="right" w:leader="dot" w:pos="8296"/>
            </w:tabs>
            <w:rPr>
              <w:rFonts w:ascii="Times New Roman" w:eastAsiaTheme="minorEastAsia" w:hAnsi="Times New Roman" w:cs="Times New Roman"/>
              <w:noProof/>
              <w:lang w:val="es-PE" w:eastAsia="es-PE"/>
            </w:rPr>
          </w:pPr>
          <w:hyperlink w:anchor="_Toc201754093" w:history="1">
            <w:r w:rsidR="003162D9" w:rsidRPr="002333E5">
              <w:rPr>
                <w:rStyle w:val="Hipervnculo"/>
                <w:rFonts w:ascii="Times New Roman" w:hAnsi="Times New Roman" w:cs="Times New Roman"/>
                <w:noProof/>
              </w:rPr>
              <w:t>1.4</w:t>
            </w:r>
            <w:r w:rsidR="003162D9" w:rsidRPr="002333E5">
              <w:rPr>
                <w:rFonts w:ascii="Times New Roman" w:eastAsiaTheme="minorEastAsia" w:hAnsi="Times New Roman" w:cs="Times New Roman"/>
                <w:noProof/>
                <w:lang w:val="es-PE" w:eastAsia="es-PE"/>
              </w:rPr>
              <w:tab/>
            </w:r>
            <w:r w:rsidR="003162D9" w:rsidRPr="002333E5">
              <w:rPr>
                <w:rStyle w:val="Hipervnculo"/>
                <w:rFonts w:ascii="Times New Roman" w:hAnsi="Times New Roman" w:cs="Times New Roman"/>
                <w:noProof/>
              </w:rPr>
              <w:t>Delimitación del proyecto</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_Toc201754093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6</w:t>
            </w:r>
            <w:r w:rsidR="003162D9" w:rsidRPr="002333E5">
              <w:rPr>
                <w:rFonts w:ascii="Times New Roman" w:hAnsi="Times New Roman" w:cs="Times New Roman"/>
                <w:noProof/>
                <w:webHidden/>
              </w:rPr>
              <w:fldChar w:fldCharType="end"/>
            </w:r>
          </w:hyperlink>
        </w:p>
        <w:p w14:paraId="1D4F1120" w14:textId="6826EFE7" w:rsidR="003162D9" w:rsidRPr="002333E5" w:rsidRDefault="00975C08">
          <w:pPr>
            <w:pStyle w:val="TDC3"/>
            <w:tabs>
              <w:tab w:val="right" w:leader="dot" w:pos="8296"/>
            </w:tabs>
            <w:rPr>
              <w:rFonts w:ascii="Times New Roman" w:eastAsiaTheme="minorEastAsia" w:hAnsi="Times New Roman" w:cs="Times New Roman"/>
              <w:noProof/>
              <w:lang w:val="es-PE" w:eastAsia="es-PE"/>
            </w:rPr>
          </w:pPr>
          <w:hyperlink w:anchor="_Toc201754094" w:history="1">
            <w:r w:rsidR="003162D9" w:rsidRPr="002333E5">
              <w:rPr>
                <w:rStyle w:val="Hipervnculo"/>
                <w:rFonts w:ascii="Times New Roman" w:hAnsi="Times New Roman" w:cs="Times New Roman"/>
                <w:noProof/>
              </w:rPr>
              <w:t>1.4.1 Delimitación Espacial</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_Toc201754094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6</w:t>
            </w:r>
            <w:r w:rsidR="003162D9" w:rsidRPr="002333E5">
              <w:rPr>
                <w:rFonts w:ascii="Times New Roman" w:hAnsi="Times New Roman" w:cs="Times New Roman"/>
                <w:noProof/>
                <w:webHidden/>
              </w:rPr>
              <w:fldChar w:fldCharType="end"/>
            </w:r>
          </w:hyperlink>
        </w:p>
        <w:p w14:paraId="7D50B550" w14:textId="6246CA66" w:rsidR="003162D9" w:rsidRPr="002333E5" w:rsidRDefault="00975C08">
          <w:pPr>
            <w:pStyle w:val="TDC3"/>
            <w:tabs>
              <w:tab w:val="right" w:leader="dot" w:pos="8296"/>
            </w:tabs>
            <w:rPr>
              <w:rFonts w:ascii="Times New Roman" w:eastAsiaTheme="minorEastAsia" w:hAnsi="Times New Roman" w:cs="Times New Roman"/>
              <w:noProof/>
              <w:lang w:val="es-PE" w:eastAsia="es-PE"/>
            </w:rPr>
          </w:pPr>
          <w:hyperlink w:anchor="_Toc201754095" w:history="1">
            <w:r w:rsidR="003162D9" w:rsidRPr="002333E5">
              <w:rPr>
                <w:rStyle w:val="Hipervnculo"/>
                <w:rFonts w:ascii="Times New Roman" w:hAnsi="Times New Roman" w:cs="Times New Roman"/>
                <w:noProof/>
              </w:rPr>
              <w:t>1.4.2 Delimitación Temporal</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_Toc201754095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7</w:t>
            </w:r>
            <w:r w:rsidR="003162D9" w:rsidRPr="002333E5">
              <w:rPr>
                <w:rFonts w:ascii="Times New Roman" w:hAnsi="Times New Roman" w:cs="Times New Roman"/>
                <w:noProof/>
                <w:webHidden/>
              </w:rPr>
              <w:fldChar w:fldCharType="end"/>
            </w:r>
          </w:hyperlink>
        </w:p>
        <w:p w14:paraId="1C48C336" w14:textId="463AFF11" w:rsidR="003162D9" w:rsidRPr="002333E5" w:rsidRDefault="00975C08">
          <w:pPr>
            <w:pStyle w:val="TDC3"/>
            <w:tabs>
              <w:tab w:val="right" w:leader="dot" w:pos="8296"/>
            </w:tabs>
            <w:rPr>
              <w:rFonts w:ascii="Times New Roman" w:eastAsiaTheme="minorEastAsia" w:hAnsi="Times New Roman" w:cs="Times New Roman"/>
              <w:noProof/>
              <w:lang w:val="es-PE" w:eastAsia="es-PE"/>
            </w:rPr>
          </w:pPr>
          <w:hyperlink w:anchor="_Toc201754096" w:history="1">
            <w:r w:rsidR="003162D9" w:rsidRPr="002333E5">
              <w:rPr>
                <w:rStyle w:val="Hipervnculo"/>
                <w:rFonts w:ascii="Times New Roman" w:hAnsi="Times New Roman" w:cs="Times New Roman"/>
                <w:noProof/>
              </w:rPr>
              <w:t>1.4.3 Delimitación Temática</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_Toc201754096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7</w:t>
            </w:r>
            <w:r w:rsidR="003162D9" w:rsidRPr="002333E5">
              <w:rPr>
                <w:rFonts w:ascii="Times New Roman" w:hAnsi="Times New Roman" w:cs="Times New Roman"/>
                <w:noProof/>
                <w:webHidden/>
              </w:rPr>
              <w:fldChar w:fldCharType="end"/>
            </w:r>
          </w:hyperlink>
        </w:p>
        <w:p w14:paraId="2E75BFEA" w14:textId="2DA66162" w:rsidR="003162D9" w:rsidRPr="002333E5" w:rsidRDefault="00975C08">
          <w:pPr>
            <w:pStyle w:val="TDC3"/>
            <w:tabs>
              <w:tab w:val="right" w:leader="dot" w:pos="8296"/>
            </w:tabs>
            <w:rPr>
              <w:rFonts w:ascii="Times New Roman" w:eastAsiaTheme="minorEastAsia" w:hAnsi="Times New Roman" w:cs="Times New Roman"/>
              <w:noProof/>
              <w:lang w:val="es-PE" w:eastAsia="es-PE"/>
            </w:rPr>
          </w:pPr>
          <w:hyperlink w:anchor="_Toc201754097" w:history="1">
            <w:r w:rsidR="003162D9" w:rsidRPr="002333E5">
              <w:rPr>
                <w:rStyle w:val="Hipervnculo"/>
                <w:rFonts w:ascii="Times New Roman" w:hAnsi="Times New Roman" w:cs="Times New Roman"/>
                <w:noProof/>
              </w:rPr>
              <w:t>1.4.4 Delimitación Poblacional</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_Toc201754097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7</w:t>
            </w:r>
            <w:r w:rsidR="003162D9" w:rsidRPr="002333E5">
              <w:rPr>
                <w:rFonts w:ascii="Times New Roman" w:hAnsi="Times New Roman" w:cs="Times New Roman"/>
                <w:noProof/>
                <w:webHidden/>
              </w:rPr>
              <w:fldChar w:fldCharType="end"/>
            </w:r>
          </w:hyperlink>
        </w:p>
        <w:p w14:paraId="765050EA" w14:textId="15383FCC" w:rsidR="003162D9" w:rsidRPr="002333E5" w:rsidRDefault="00975C08">
          <w:pPr>
            <w:pStyle w:val="TDC3"/>
            <w:tabs>
              <w:tab w:val="right" w:leader="dot" w:pos="8296"/>
            </w:tabs>
            <w:rPr>
              <w:rFonts w:ascii="Times New Roman" w:eastAsiaTheme="minorEastAsia" w:hAnsi="Times New Roman" w:cs="Times New Roman"/>
              <w:noProof/>
              <w:lang w:val="es-PE" w:eastAsia="es-PE"/>
            </w:rPr>
          </w:pPr>
          <w:hyperlink w:anchor="_Toc201754098" w:history="1">
            <w:r w:rsidR="003162D9" w:rsidRPr="002333E5">
              <w:rPr>
                <w:rStyle w:val="Hipervnculo"/>
                <w:rFonts w:ascii="Times New Roman" w:hAnsi="Times New Roman" w:cs="Times New Roman"/>
                <w:noProof/>
              </w:rPr>
              <w:t>1.4.5 Delimitación Metodológica</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_Toc201754098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7</w:t>
            </w:r>
            <w:r w:rsidR="003162D9" w:rsidRPr="002333E5">
              <w:rPr>
                <w:rFonts w:ascii="Times New Roman" w:hAnsi="Times New Roman" w:cs="Times New Roman"/>
                <w:noProof/>
                <w:webHidden/>
              </w:rPr>
              <w:fldChar w:fldCharType="end"/>
            </w:r>
          </w:hyperlink>
        </w:p>
        <w:p w14:paraId="023D2A35" w14:textId="17BD090B" w:rsidR="003162D9" w:rsidRPr="002333E5" w:rsidRDefault="00975C08">
          <w:pPr>
            <w:pStyle w:val="TDC3"/>
            <w:tabs>
              <w:tab w:val="right" w:leader="dot" w:pos="8296"/>
            </w:tabs>
            <w:rPr>
              <w:rFonts w:ascii="Times New Roman" w:eastAsiaTheme="minorEastAsia" w:hAnsi="Times New Roman" w:cs="Times New Roman"/>
              <w:noProof/>
              <w:lang w:val="es-PE" w:eastAsia="es-PE"/>
            </w:rPr>
          </w:pPr>
          <w:hyperlink w:anchor="_Toc201754099" w:history="1">
            <w:r w:rsidR="003162D9" w:rsidRPr="002333E5">
              <w:rPr>
                <w:rStyle w:val="Hipervnculo"/>
                <w:rFonts w:ascii="Times New Roman" w:hAnsi="Times New Roman" w:cs="Times New Roman"/>
                <w:noProof/>
              </w:rPr>
              <w:t>1.4.6 Exclusiones Explícitas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_Toc201754099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7</w:t>
            </w:r>
            <w:r w:rsidR="003162D9" w:rsidRPr="002333E5">
              <w:rPr>
                <w:rFonts w:ascii="Times New Roman" w:hAnsi="Times New Roman" w:cs="Times New Roman"/>
                <w:noProof/>
                <w:webHidden/>
              </w:rPr>
              <w:fldChar w:fldCharType="end"/>
            </w:r>
          </w:hyperlink>
        </w:p>
        <w:p w14:paraId="7F88D6D7" w14:textId="7EEC27F7" w:rsidR="003162D9" w:rsidRPr="002333E5" w:rsidRDefault="00975C08">
          <w:pPr>
            <w:pStyle w:val="TDC2"/>
            <w:tabs>
              <w:tab w:val="left" w:pos="960"/>
              <w:tab w:val="right" w:leader="dot" w:pos="8296"/>
            </w:tabs>
            <w:rPr>
              <w:rFonts w:ascii="Times New Roman" w:eastAsiaTheme="minorEastAsia" w:hAnsi="Times New Roman" w:cs="Times New Roman"/>
              <w:noProof/>
              <w:lang w:val="es-PE" w:eastAsia="es-PE"/>
            </w:rPr>
          </w:pPr>
          <w:hyperlink w:anchor="_Toc201754100" w:history="1">
            <w:r w:rsidR="003162D9" w:rsidRPr="002333E5">
              <w:rPr>
                <w:rStyle w:val="Hipervnculo"/>
                <w:rFonts w:ascii="Times New Roman" w:hAnsi="Times New Roman" w:cs="Times New Roman"/>
                <w:noProof/>
              </w:rPr>
              <w:t>1.5</w:t>
            </w:r>
            <w:r w:rsidR="003162D9" w:rsidRPr="002333E5">
              <w:rPr>
                <w:rFonts w:ascii="Times New Roman" w:eastAsiaTheme="minorEastAsia" w:hAnsi="Times New Roman" w:cs="Times New Roman"/>
                <w:noProof/>
                <w:lang w:val="es-PE" w:eastAsia="es-PE"/>
              </w:rPr>
              <w:tab/>
            </w:r>
            <w:r w:rsidR="003162D9" w:rsidRPr="002333E5">
              <w:rPr>
                <w:rStyle w:val="Hipervnculo"/>
                <w:rFonts w:ascii="Times New Roman" w:hAnsi="Times New Roman" w:cs="Times New Roman"/>
                <w:noProof/>
              </w:rPr>
              <w:t>Hipótesis y variables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_Toc201754100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8</w:t>
            </w:r>
            <w:r w:rsidR="003162D9" w:rsidRPr="002333E5">
              <w:rPr>
                <w:rFonts w:ascii="Times New Roman" w:hAnsi="Times New Roman" w:cs="Times New Roman"/>
                <w:noProof/>
                <w:webHidden/>
              </w:rPr>
              <w:fldChar w:fldCharType="end"/>
            </w:r>
          </w:hyperlink>
        </w:p>
        <w:p w14:paraId="3FA70106" w14:textId="008229E8" w:rsidR="003162D9" w:rsidRPr="002333E5" w:rsidRDefault="00975C08">
          <w:pPr>
            <w:pStyle w:val="TDC3"/>
            <w:tabs>
              <w:tab w:val="right" w:leader="dot" w:pos="8296"/>
            </w:tabs>
            <w:rPr>
              <w:rFonts w:ascii="Times New Roman" w:eastAsiaTheme="minorEastAsia" w:hAnsi="Times New Roman" w:cs="Times New Roman"/>
              <w:noProof/>
              <w:lang w:val="es-PE" w:eastAsia="es-PE"/>
            </w:rPr>
          </w:pPr>
          <w:hyperlink w:anchor="_Toc201754101" w:history="1">
            <w:r w:rsidR="003162D9" w:rsidRPr="002333E5">
              <w:rPr>
                <w:rStyle w:val="Hipervnculo"/>
                <w:rFonts w:ascii="Times New Roman" w:hAnsi="Times New Roman" w:cs="Times New Roman"/>
                <w:noProof/>
              </w:rPr>
              <w:t>1.5.1 Hipótesis General</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_Toc201754101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8</w:t>
            </w:r>
            <w:r w:rsidR="003162D9" w:rsidRPr="002333E5">
              <w:rPr>
                <w:rFonts w:ascii="Times New Roman" w:hAnsi="Times New Roman" w:cs="Times New Roman"/>
                <w:noProof/>
                <w:webHidden/>
              </w:rPr>
              <w:fldChar w:fldCharType="end"/>
            </w:r>
          </w:hyperlink>
        </w:p>
        <w:p w14:paraId="04DF2AF6" w14:textId="1A084CFE" w:rsidR="003162D9" w:rsidRPr="002333E5" w:rsidRDefault="00975C08">
          <w:pPr>
            <w:pStyle w:val="TDC3"/>
            <w:tabs>
              <w:tab w:val="right" w:leader="dot" w:pos="8296"/>
            </w:tabs>
            <w:rPr>
              <w:rFonts w:ascii="Times New Roman" w:eastAsiaTheme="minorEastAsia" w:hAnsi="Times New Roman" w:cs="Times New Roman"/>
              <w:noProof/>
              <w:lang w:val="es-PE" w:eastAsia="es-PE"/>
            </w:rPr>
          </w:pPr>
          <w:hyperlink w:anchor="_Toc201754102" w:history="1">
            <w:r w:rsidR="003162D9" w:rsidRPr="002333E5">
              <w:rPr>
                <w:rStyle w:val="Hipervnculo"/>
                <w:rFonts w:ascii="Times New Roman" w:hAnsi="Times New Roman" w:cs="Times New Roman"/>
                <w:noProof/>
              </w:rPr>
              <w:t>1.5.2 Hipótesis Específicas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_Toc201754102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8</w:t>
            </w:r>
            <w:r w:rsidR="003162D9" w:rsidRPr="002333E5">
              <w:rPr>
                <w:rFonts w:ascii="Times New Roman" w:hAnsi="Times New Roman" w:cs="Times New Roman"/>
                <w:noProof/>
                <w:webHidden/>
              </w:rPr>
              <w:fldChar w:fldCharType="end"/>
            </w:r>
          </w:hyperlink>
        </w:p>
        <w:p w14:paraId="007FC270" w14:textId="4B91FA52" w:rsidR="003162D9" w:rsidRPr="002333E5" w:rsidRDefault="00975C08">
          <w:pPr>
            <w:pStyle w:val="TDC3"/>
            <w:tabs>
              <w:tab w:val="right" w:leader="dot" w:pos="8296"/>
            </w:tabs>
            <w:rPr>
              <w:rFonts w:ascii="Times New Roman" w:eastAsiaTheme="minorEastAsia" w:hAnsi="Times New Roman" w:cs="Times New Roman"/>
              <w:noProof/>
              <w:lang w:val="es-PE" w:eastAsia="es-PE"/>
            </w:rPr>
          </w:pPr>
          <w:hyperlink w:anchor="_Toc201754103" w:history="1">
            <w:r w:rsidR="003162D9" w:rsidRPr="002333E5">
              <w:rPr>
                <w:rStyle w:val="Hipervnculo"/>
                <w:rFonts w:ascii="Times New Roman" w:hAnsi="Times New Roman" w:cs="Times New Roman"/>
                <w:noProof/>
                <w:lang w:val="es-PE"/>
              </w:rPr>
              <w:t>1.5.3 Variables Independientes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_Toc201754103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8</w:t>
            </w:r>
            <w:r w:rsidR="003162D9" w:rsidRPr="002333E5">
              <w:rPr>
                <w:rFonts w:ascii="Times New Roman" w:hAnsi="Times New Roman" w:cs="Times New Roman"/>
                <w:noProof/>
                <w:webHidden/>
              </w:rPr>
              <w:fldChar w:fldCharType="end"/>
            </w:r>
          </w:hyperlink>
        </w:p>
        <w:p w14:paraId="4052F677" w14:textId="50518B87" w:rsidR="003162D9" w:rsidRPr="002333E5" w:rsidRDefault="00975C08">
          <w:pPr>
            <w:pStyle w:val="TDC3"/>
            <w:tabs>
              <w:tab w:val="right" w:leader="dot" w:pos="8296"/>
            </w:tabs>
            <w:rPr>
              <w:rFonts w:ascii="Times New Roman" w:eastAsiaTheme="minorEastAsia" w:hAnsi="Times New Roman" w:cs="Times New Roman"/>
              <w:noProof/>
              <w:lang w:val="es-PE" w:eastAsia="es-PE"/>
            </w:rPr>
          </w:pPr>
          <w:hyperlink w:anchor="_Toc201754104" w:history="1">
            <w:r w:rsidR="003162D9" w:rsidRPr="002333E5">
              <w:rPr>
                <w:rStyle w:val="Hipervnculo"/>
                <w:rFonts w:ascii="Times New Roman" w:hAnsi="Times New Roman" w:cs="Times New Roman"/>
                <w:noProof/>
                <w:lang w:val="es-PE"/>
              </w:rPr>
              <w:t xml:space="preserve">1.5.4 </w:t>
            </w:r>
            <w:r w:rsidR="003162D9" w:rsidRPr="002333E5">
              <w:rPr>
                <w:rStyle w:val="Hipervnculo"/>
                <w:rFonts w:ascii="Times New Roman" w:eastAsia="Times New Roman" w:hAnsi="Times New Roman" w:cs="Times New Roman"/>
                <w:noProof/>
                <w:lang w:val="es-PE"/>
              </w:rPr>
              <w:t>Variables Dependientes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_Toc201754104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9</w:t>
            </w:r>
            <w:r w:rsidR="003162D9" w:rsidRPr="002333E5">
              <w:rPr>
                <w:rFonts w:ascii="Times New Roman" w:hAnsi="Times New Roman" w:cs="Times New Roman"/>
                <w:noProof/>
                <w:webHidden/>
              </w:rPr>
              <w:fldChar w:fldCharType="end"/>
            </w:r>
          </w:hyperlink>
        </w:p>
        <w:p w14:paraId="49C5FA6A" w14:textId="5B8D4BB5" w:rsidR="003162D9" w:rsidRPr="002333E5" w:rsidRDefault="00975C08">
          <w:pPr>
            <w:pStyle w:val="TDC1"/>
            <w:tabs>
              <w:tab w:val="right" w:leader="dot" w:pos="8296"/>
            </w:tabs>
            <w:rPr>
              <w:rFonts w:ascii="Times New Roman" w:eastAsiaTheme="minorEastAsia" w:hAnsi="Times New Roman" w:cs="Times New Roman"/>
              <w:noProof/>
              <w:lang w:val="es-PE" w:eastAsia="es-PE"/>
            </w:rPr>
          </w:pPr>
          <w:hyperlink w:anchor="_Toc201754105" w:history="1">
            <w:r w:rsidR="003162D9" w:rsidRPr="002333E5">
              <w:rPr>
                <w:rStyle w:val="Hipervnculo"/>
                <w:rFonts w:ascii="Times New Roman" w:hAnsi="Times New Roman" w:cs="Times New Roman"/>
                <w:noProof/>
              </w:rPr>
              <w:t>2. Marco Teórico</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_Toc201754105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10</w:t>
            </w:r>
            <w:r w:rsidR="003162D9" w:rsidRPr="002333E5">
              <w:rPr>
                <w:rFonts w:ascii="Times New Roman" w:hAnsi="Times New Roman" w:cs="Times New Roman"/>
                <w:noProof/>
                <w:webHidden/>
              </w:rPr>
              <w:fldChar w:fldCharType="end"/>
            </w:r>
          </w:hyperlink>
        </w:p>
        <w:p w14:paraId="4B2488E0" w14:textId="102D028A" w:rsidR="003162D9" w:rsidRPr="002333E5" w:rsidRDefault="00975C08">
          <w:pPr>
            <w:pStyle w:val="TDC2"/>
            <w:tabs>
              <w:tab w:val="right" w:leader="dot" w:pos="8296"/>
            </w:tabs>
            <w:rPr>
              <w:rFonts w:ascii="Times New Roman" w:eastAsiaTheme="minorEastAsia" w:hAnsi="Times New Roman" w:cs="Times New Roman"/>
              <w:noProof/>
              <w:lang w:val="es-PE" w:eastAsia="es-PE"/>
            </w:rPr>
          </w:pPr>
          <w:hyperlink w:anchor="_Toc201754106" w:history="1">
            <w:r w:rsidR="003162D9" w:rsidRPr="002333E5">
              <w:rPr>
                <w:rStyle w:val="Hipervnculo"/>
                <w:rFonts w:ascii="Times New Roman" w:hAnsi="Times New Roman" w:cs="Times New Roman"/>
                <w:noProof/>
              </w:rPr>
              <w:t>2.1 Antecedentes de la investigación</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_Toc201754106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10</w:t>
            </w:r>
            <w:r w:rsidR="003162D9" w:rsidRPr="002333E5">
              <w:rPr>
                <w:rFonts w:ascii="Times New Roman" w:hAnsi="Times New Roman" w:cs="Times New Roman"/>
                <w:noProof/>
                <w:webHidden/>
              </w:rPr>
              <w:fldChar w:fldCharType="end"/>
            </w:r>
          </w:hyperlink>
        </w:p>
        <w:p w14:paraId="53A3E772" w14:textId="56D9DD13" w:rsidR="003162D9" w:rsidRPr="002333E5" w:rsidRDefault="00975C08">
          <w:pPr>
            <w:pStyle w:val="TDC3"/>
            <w:tabs>
              <w:tab w:val="left" w:pos="1440"/>
              <w:tab w:val="right" w:leader="dot" w:pos="8296"/>
            </w:tabs>
            <w:rPr>
              <w:rFonts w:ascii="Times New Roman" w:eastAsiaTheme="minorEastAsia" w:hAnsi="Times New Roman" w:cs="Times New Roman"/>
              <w:noProof/>
              <w:lang w:val="es-PE" w:eastAsia="es-PE"/>
            </w:rPr>
          </w:pPr>
          <w:hyperlink w:anchor="_Toc201754107" w:history="1">
            <w:r w:rsidR="003162D9" w:rsidRPr="002333E5">
              <w:rPr>
                <w:rStyle w:val="Hipervnculo"/>
                <w:rFonts w:ascii="Times New Roman" w:hAnsi="Times New Roman" w:cs="Times New Roman"/>
                <w:noProof/>
              </w:rPr>
              <w:t>2.1.1</w:t>
            </w:r>
            <w:r w:rsidR="003162D9" w:rsidRPr="002333E5">
              <w:rPr>
                <w:rFonts w:ascii="Times New Roman" w:eastAsiaTheme="minorEastAsia" w:hAnsi="Times New Roman" w:cs="Times New Roman"/>
                <w:noProof/>
                <w:lang w:val="es-PE" w:eastAsia="es-PE"/>
              </w:rPr>
              <w:tab/>
            </w:r>
            <w:r w:rsidR="003162D9" w:rsidRPr="002333E5">
              <w:rPr>
                <w:rStyle w:val="Hipervnculo"/>
                <w:rFonts w:ascii="Times New Roman" w:hAnsi="Times New Roman" w:cs="Times New Roman"/>
                <w:noProof/>
              </w:rPr>
              <w:t>Local</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_Toc201754107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10</w:t>
            </w:r>
            <w:r w:rsidR="003162D9" w:rsidRPr="002333E5">
              <w:rPr>
                <w:rFonts w:ascii="Times New Roman" w:hAnsi="Times New Roman" w:cs="Times New Roman"/>
                <w:noProof/>
                <w:webHidden/>
              </w:rPr>
              <w:fldChar w:fldCharType="end"/>
            </w:r>
          </w:hyperlink>
        </w:p>
        <w:p w14:paraId="51F2D3BC" w14:textId="330CFC57" w:rsidR="003162D9" w:rsidRPr="002333E5" w:rsidRDefault="00975C08">
          <w:pPr>
            <w:pStyle w:val="TDC3"/>
            <w:tabs>
              <w:tab w:val="left" w:pos="1440"/>
              <w:tab w:val="right" w:leader="dot" w:pos="8296"/>
            </w:tabs>
            <w:rPr>
              <w:rFonts w:ascii="Times New Roman" w:eastAsiaTheme="minorEastAsia" w:hAnsi="Times New Roman" w:cs="Times New Roman"/>
              <w:noProof/>
              <w:lang w:val="es-PE" w:eastAsia="es-PE"/>
            </w:rPr>
          </w:pPr>
          <w:hyperlink w:anchor="_Toc201754108" w:history="1">
            <w:r w:rsidR="003162D9" w:rsidRPr="002333E5">
              <w:rPr>
                <w:rStyle w:val="Hipervnculo"/>
                <w:rFonts w:ascii="Times New Roman" w:eastAsia="Times New Roman" w:hAnsi="Times New Roman" w:cs="Times New Roman"/>
                <w:noProof/>
              </w:rPr>
              <w:t>2.1.2</w:t>
            </w:r>
            <w:r w:rsidR="003162D9" w:rsidRPr="002333E5">
              <w:rPr>
                <w:rFonts w:ascii="Times New Roman" w:eastAsiaTheme="minorEastAsia" w:hAnsi="Times New Roman" w:cs="Times New Roman"/>
                <w:noProof/>
                <w:lang w:val="es-PE" w:eastAsia="es-PE"/>
              </w:rPr>
              <w:tab/>
            </w:r>
            <w:r w:rsidR="003162D9" w:rsidRPr="002333E5">
              <w:rPr>
                <w:rStyle w:val="Hipervnculo"/>
                <w:rFonts w:ascii="Times New Roman" w:eastAsia="Times New Roman" w:hAnsi="Times New Roman" w:cs="Times New Roman"/>
                <w:noProof/>
              </w:rPr>
              <w:t>Nacionales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_Toc201754108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10</w:t>
            </w:r>
            <w:r w:rsidR="003162D9" w:rsidRPr="002333E5">
              <w:rPr>
                <w:rFonts w:ascii="Times New Roman" w:hAnsi="Times New Roman" w:cs="Times New Roman"/>
                <w:noProof/>
                <w:webHidden/>
              </w:rPr>
              <w:fldChar w:fldCharType="end"/>
            </w:r>
          </w:hyperlink>
        </w:p>
        <w:p w14:paraId="6BB1AC89" w14:textId="78309435" w:rsidR="003162D9" w:rsidRPr="002333E5" w:rsidRDefault="00975C08">
          <w:pPr>
            <w:pStyle w:val="TDC3"/>
            <w:tabs>
              <w:tab w:val="left" w:pos="1440"/>
              <w:tab w:val="right" w:leader="dot" w:pos="8296"/>
            </w:tabs>
            <w:rPr>
              <w:rFonts w:ascii="Times New Roman" w:eastAsiaTheme="minorEastAsia" w:hAnsi="Times New Roman" w:cs="Times New Roman"/>
              <w:noProof/>
              <w:lang w:val="es-PE" w:eastAsia="es-PE"/>
            </w:rPr>
          </w:pPr>
          <w:hyperlink w:anchor="_Toc201754109" w:history="1">
            <w:r w:rsidR="003162D9" w:rsidRPr="002333E5">
              <w:rPr>
                <w:rStyle w:val="Hipervnculo"/>
                <w:rFonts w:ascii="Times New Roman" w:eastAsia="Times New Roman" w:hAnsi="Times New Roman" w:cs="Times New Roman"/>
                <w:noProof/>
              </w:rPr>
              <w:t>2.1.3</w:t>
            </w:r>
            <w:r w:rsidR="003162D9" w:rsidRPr="002333E5">
              <w:rPr>
                <w:rFonts w:ascii="Times New Roman" w:eastAsiaTheme="minorEastAsia" w:hAnsi="Times New Roman" w:cs="Times New Roman"/>
                <w:noProof/>
                <w:lang w:val="es-PE" w:eastAsia="es-PE"/>
              </w:rPr>
              <w:tab/>
            </w:r>
            <w:r w:rsidR="003162D9" w:rsidRPr="002333E5">
              <w:rPr>
                <w:rStyle w:val="Hipervnculo"/>
                <w:rFonts w:ascii="Times New Roman" w:eastAsia="Times New Roman" w:hAnsi="Times New Roman" w:cs="Times New Roman"/>
                <w:noProof/>
              </w:rPr>
              <w:t>Internacionales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_Toc201754109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11</w:t>
            </w:r>
            <w:r w:rsidR="003162D9" w:rsidRPr="002333E5">
              <w:rPr>
                <w:rFonts w:ascii="Times New Roman" w:hAnsi="Times New Roman" w:cs="Times New Roman"/>
                <w:noProof/>
                <w:webHidden/>
              </w:rPr>
              <w:fldChar w:fldCharType="end"/>
            </w:r>
          </w:hyperlink>
        </w:p>
        <w:p w14:paraId="1A34EA6D" w14:textId="331C2FF2" w:rsidR="003162D9" w:rsidRPr="002333E5" w:rsidRDefault="00975C08">
          <w:pPr>
            <w:pStyle w:val="TDC2"/>
            <w:tabs>
              <w:tab w:val="right" w:leader="dot" w:pos="8296"/>
            </w:tabs>
            <w:rPr>
              <w:rFonts w:ascii="Times New Roman" w:eastAsiaTheme="minorEastAsia" w:hAnsi="Times New Roman" w:cs="Times New Roman"/>
              <w:noProof/>
              <w:lang w:val="es-PE" w:eastAsia="es-PE"/>
            </w:rPr>
          </w:pPr>
          <w:hyperlink w:anchor="_Toc201754110" w:history="1">
            <w:r w:rsidR="003162D9" w:rsidRPr="002333E5">
              <w:rPr>
                <w:rStyle w:val="Hipervnculo"/>
                <w:rFonts w:ascii="Times New Roman" w:hAnsi="Times New Roman" w:cs="Times New Roman"/>
                <w:noProof/>
              </w:rPr>
              <w:t>2.2 Bases teóricas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_Toc201754110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12</w:t>
            </w:r>
            <w:r w:rsidR="003162D9" w:rsidRPr="002333E5">
              <w:rPr>
                <w:rFonts w:ascii="Times New Roman" w:hAnsi="Times New Roman" w:cs="Times New Roman"/>
                <w:noProof/>
                <w:webHidden/>
              </w:rPr>
              <w:fldChar w:fldCharType="end"/>
            </w:r>
          </w:hyperlink>
        </w:p>
        <w:p w14:paraId="7B120560" w14:textId="43745834" w:rsidR="003162D9" w:rsidRPr="002333E5" w:rsidRDefault="00975C08">
          <w:pPr>
            <w:pStyle w:val="TDC3"/>
            <w:tabs>
              <w:tab w:val="right" w:leader="dot" w:pos="8296"/>
            </w:tabs>
            <w:rPr>
              <w:rFonts w:ascii="Times New Roman" w:eastAsiaTheme="minorEastAsia" w:hAnsi="Times New Roman" w:cs="Times New Roman"/>
              <w:noProof/>
              <w:lang w:val="es-PE" w:eastAsia="es-PE"/>
            </w:rPr>
          </w:pPr>
          <w:hyperlink w:anchor="_Toc201754111" w:history="1">
            <w:r w:rsidR="003162D9" w:rsidRPr="002333E5">
              <w:rPr>
                <w:rStyle w:val="Hipervnculo"/>
                <w:rFonts w:ascii="Times New Roman" w:hAnsi="Times New Roman" w:cs="Times New Roman"/>
                <w:noProof/>
                <w:lang w:val="es-PE"/>
              </w:rPr>
              <w:t>2.2.1 Teorías pedagógicas fundamentales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_Toc201754111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12</w:t>
            </w:r>
            <w:r w:rsidR="003162D9" w:rsidRPr="002333E5">
              <w:rPr>
                <w:rFonts w:ascii="Times New Roman" w:hAnsi="Times New Roman" w:cs="Times New Roman"/>
                <w:noProof/>
                <w:webHidden/>
              </w:rPr>
              <w:fldChar w:fldCharType="end"/>
            </w:r>
          </w:hyperlink>
        </w:p>
        <w:p w14:paraId="7D653366" w14:textId="069934DE" w:rsidR="003162D9" w:rsidRPr="002333E5" w:rsidRDefault="00975C08">
          <w:pPr>
            <w:pStyle w:val="TDC3"/>
            <w:tabs>
              <w:tab w:val="right" w:leader="dot" w:pos="8296"/>
            </w:tabs>
            <w:rPr>
              <w:rFonts w:ascii="Times New Roman" w:eastAsiaTheme="minorEastAsia" w:hAnsi="Times New Roman" w:cs="Times New Roman"/>
              <w:noProof/>
              <w:lang w:val="es-PE" w:eastAsia="es-PE"/>
            </w:rPr>
          </w:pPr>
          <w:hyperlink w:anchor="_Toc201754112" w:history="1">
            <w:r w:rsidR="003162D9" w:rsidRPr="002333E5">
              <w:rPr>
                <w:rStyle w:val="Hipervnculo"/>
                <w:rFonts w:ascii="Times New Roman" w:hAnsi="Times New Roman" w:cs="Times New Roman"/>
                <w:noProof/>
                <w:lang w:val="es-PE"/>
              </w:rPr>
              <w:t>2.2.2 Fundamentos técnicos de inteligencia artificial</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_Toc201754112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12</w:t>
            </w:r>
            <w:r w:rsidR="003162D9" w:rsidRPr="002333E5">
              <w:rPr>
                <w:rFonts w:ascii="Times New Roman" w:hAnsi="Times New Roman" w:cs="Times New Roman"/>
                <w:noProof/>
                <w:webHidden/>
              </w:rPr>
              <w:fldChar w:fldCharType="end"/>
            </w:r>
          </w:hyperlink>
        </w:p>
        <w:p w14:paraId="2E71D641" w14:textId="61C71A5E" w:rsidR="003162D9" w:rsidRPr="002333E5" w:rsidRDefault="00975C08">
          <w:pPr>
            <w:pStyle w:val="TDC3"/>
            <w:tabs>
              <w:tab w:val="right" w:leader="dot" w:pos="8296"/>
            </w:tabs>
            <w:rPr>
              <w:rFonts w:ascii="Times New Roman" w:eastAsiaTheme="minorEastAsia" w:hAnsi="Times New Roman" w:cs="Times New Roman"/>
              <w:noProof/>
              <w:lang w:val="es-PE" w:eastAsia="es-PE"/>
            </w:rPr>
          </w:pPr>
          <w:hyperlink w:anchor="_Toc201754113" w:history="1">
            <w:r w:rsidR="003162D9" w:rsidRPr="002333E5">
              <w:rPr>
                <w:rStyle w:val="Hipervnculo"/>
                <w:rFonts w:ascii="Times New Roman" w:hAnsi="Times New Roman" w:cs="Times New Roman"/>
                <w:noProof/>
                <w:lang w:val="es-PE"/>
              </w:rPr>
              <w:t>2.2.3 Marco conceptual de educación adaptativa</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_Toc201754113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12</w:t>
            </w:r>
            <w:r w:rsidR="003162D9" w:rsidRPr="002333E5">
              <w:rPr>
                <w:rFonts w:ascii="Times New Roman" w:hAnsi="Times New Roman" w:cs="Times New Roman"/>
                <w:noProof/>
                <w:webHidden/>
              </w:rPr>
              <w:fldChar w:fldCharType="end"/>
            </w:r>
          </w:hyperlink>
        </w:p>
        <w:p w14:paraId="60353B60" w14:textId="1DF22D76" w:rsidR="003162D9" w:rsidRPr="002333E5" w:rsidRDefault="00975C08">
          <w:pPr>
            <w:pStyle w:val="TDC1"/>
            <w:tabs>
              <w:tab w:val="right" w:leader="dot" w:pos="8296"/>
            </w:tabs>
            <w:rPr>
              <w:rFonts w:ascii="Times New Roman" w:eastAsiaTheme="minorEastAsia" w:hAnsi="Times New Roman" w:cs="Times New Roman"/>
              <w:noProof/>
              <w:lang w:val="es-PE" w:eastAsia="es-PE"/>
            </w:rPr>
          </w:pPr>
          <w:hyperlink w:anchor="_Toc201754114" w:history="1">
            <w:r w:rsidR="003162D9" w:rsidRPr="002333E5">
              <w:rPr>
                <w:rStyle w:val="Hipervnculo"/>
                <w:rFonts w:ascii="Times New Roman" w:hAnsi="Times New Roman" w:cs="Times New Roman"/>
                <w:noProof/>
              </w:rPr>
              <w:t>3. Metodología</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_Toc201754114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13</w:t>
            </w:r>
            <w:r w:rsidR="003162D9" w:rsidRPr="002333E5">
              <w:rPr>
                <w:rFonts w:ascii="Times New Roman" w:hAnsi="Times New Roman" w:cs="Times New Roman"/>
                <w:noProof/>
                <w:webHidden/>
              </w:rPr>
              <w:fldChar w:fldCharType="end"/>
            </w:r>
          </w:hyperlink>
        </w:p>
        <w:p w14:paraId="7533C1D1" w14:textId="5D5DBEFA" w:rsidR="003162D9" w:rsidRPr="002333E5" w:rsidRDefault="00975C08">
          <w:pPr>
            <w:pStyle w:val="TDC2"/>
            <w:tabs>
              <w:tab w:val="right" w:leader="dot" w:pos="8296"/>
            </w:tabs>
            <w:rPr>
              <w:rFonts w:ascii="Times New Roman" w:eastAsiaTheme="minorEastAsia" w:hAnsi="Times New Roman" w:cs="Times New Roman"/>
              <w:noProof/>
              <w:lang w:val="es-PE" w:eastAsia="es-PE"/>
            </w:rPr>
          </w:pPr>
          <w:hyperlink w:anchor="_Toc201754115" w:history="1">
            <w:r w:rsidR="003162D9" w:rsidRPr="002333E5">
              <w:rPr>
                <w:rStyle w:val="Hipervnculo"/>
                <w:rFonts w:ascii="Times New Roman" w:hAnsi="Times New Roman" w:cs="Times New Roman"/>
                <w:noProof/>
              </w:rPr>
              <w:t>3.1. Método, tipo o alcance de la investigación</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_Toc201754115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13</w:t>
            </w:r>
            <w:r w:rsidR="003162D9" w:rsidRPr="002333E5">
              <w:rPr>
                <w:rFonts w:ascii="Times New Roman" w:hAnsi="Times New Roman" w:cs="Times New Roman"/>
                <w:noProof/>
                <w:webHidden/>
              </w:rPr>
              <w:fldChar w:fldCharType="end"/>
            </w:r>
          </w:hyperlink>
        </w:p>
        <w:p w14:paraId="5D9F5700" w14:textId="3E71B1EC" w:rsidR="003162D9" w:rsidRPr="002333E5" w:rsidRDefault="00975C08">
          <w:pPr>
            <w:pStyle w:val="TDC3"/>
            <w:tabs>
              <w:tab w:val="right" w:leader="dot" w:pos="8296"/>
            </w:tabs>
            <w:rPr>
              <w:rFonts w:ascii="Times New Roman" w:eastAsiaTheme="minorEastAsia" w:hAnsi="Times New Roman" w:cs="Times New Roman"/>
              <w:noProof/>
              <w:lang w:val="es-PE" w:eastAsia="es-PE"/>
            </w:rPr>
          </w:pPr>
          <w:hyperlink w:anchor="_Toc201754116" w:history="1">
            <w:r w:rsidR="003162D9" w:rsidRPr="002333E5">
              <w:rPr>
                <w:rStyle w:val="Hipervnculo"/>
                <w:rFonts w:ascii="Times New Roman" w:hAnsi="Times New Roman" w:cs="Times New Roman"/>
                <w:noProof/>
                <w:lang w:val="es-PE"/>
              </w:rPr>
              <w:t>3.1.1Límites y entregables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_Toc201754116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13</w:t>
            </w:r>
            <w:r w:rsidR="003162D9" w:rsidRPr="002333E5">
              <w:rPr>
                <w:rFonts w:ascii="Times New Roman" w:hAnsi="Times New Roman" w:cs="Times New Roman"/>
                <w:noProof/>
                <w:webHidden/>
              </w:rPr>
              <w:fldChar w:fldCharType="end"/>
            </w:r>
          </w:hyperlink>
        </w:p>
        <w:p w14:paraId="44D98061" w14:textId="2ABEC1B2" w:rsidR="003162D9" w:rsidRPr="002333E5" w:rsidRDefault="00975C08">
          <w:pPr>
            <w:pStyle w:val="TDC3"/>
            <w:tabs>
              <w:tab w:val="right" w:leader="dot" w:pos="8296"/>
            </w:tabs>
            <w:rPr>
              <w:rFonts w:ascii="Times New Roman" w:eastAsiaTheme="minorEastAsia" w:hAnsi="Times New Roman" w:cs="Times New Roman"/>
              <w:noProof/>
              <w:lang w:val="es-PE" w:eastAsia="es-PE"/>
            </w:rPr>
          </w:pPr>
          <w:hyperlink w:anchor="_Toc201754117" w:history="1">
            <w:r w:rsidR="003162D9" w:rsidRPr="002333E5">
              <w:rPr>
                <w:rStyle w:val="Hipervnculo"/>
                <w:rFonts w:ascii="Times New Roman" w:hAnsi="Times New Roman" w:cs="Times New Roman"/>
                <w:noProof/>
                <w:lang w:val="es-PE"/>
              </w:rPr>
              <w:t>3.1.2 Criterios de éxito</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_Toc201754117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14</w:t>
            </w:r>
            <w:r w:rsidR="003162D9" w:rsidRPr="002333E5">
              <w:rPr>
                <w:rFonts w:ascii="Times New Roman" w:hAnsi="Times New Roman" w:cs="Times New Roman"/>
                <w:noProof/>
                <w:webHidden/>
              </w:rPr>
              <w:fldChar w:fldCharType="end"/>
            </w:r>
          </w:hyperlink>
        </w:p>
        <w:p w14:paraId="671ED9DC" w14:textId="36F63C51" w:rsidR="003162D9" w:rsidRPr="002333E5" w:rsidRDefault="00975C08">
          <w:pPr>
            <w:pStyle w:val="TDC3"/>
            <w:tabs>
              <w:tab w:val="right" w:leader="dot" w:pos="8296"/>
            </w:tabs>
            <w:rPr>
              <w:rFonts w:ascii="Times New Roman" w:eastAsiaTheme="minorEastAsia" w:hAnsi="Times New Roman" w:cs="Times New Roman"/>
              <w:noProof/>
              <w:lang w:val="es-PE" w:eastAsia="es-PE"/>
            </w:rPr>
          </w:pPr>
          <w:hyperlink w:anchor="_Toc201754118" w:history="1">
            <w:r w:rsidR="003162D9" w:rsidRPr="002333E5">
              <w:rPr>
                <w:rStyle w:val="Hipervnculo"/>
                <w:rFonts w:ascii="Times New Roman" w:hAnsi="Times New Roman" w:cs="Times New Roman"/>
                <w:noProof/>
                <w:lang w:val="es-PE"/>
              </w:rPr>
              <w:t>3.1.3 Restricciones clave</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_Toc201754118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15</w:t>
            </w:r>
            <w:r w:rsidR="003162D9" w:rsidRPr="002333E5">
              <w:rPr>
                <w:rFonts w:ascii="Times New Roman" w:hAnsi="Times New Roman" w:cs="Times New Roman"/>
                <w:noProof/>
                <w:webHidden/>
              </w:rPr>
              <w:fldChar w:fldCharType="end"/>
            </w:r>
          </w:hyperlink>
        </w:p>
        <w:p w14:paraId="2598B7D9" w14:textId="5BCAA4DC" w:rsidR="003162D9" w:rsidRPr="002333E5" w:rsidRDefault="00975C08">
          <w:pPr>
            <w:pStyle w:val="TDC2"/>
            <w:tabs>
              <w:tab w:val="right" w:leader="dot" w:pos="8296"/>
            </w:tabs>
            <w:rPr>
              <w:rFonts w:ascii="Times New Roman" w:eastAsiaTheme="minorEastAsia" w:hAnsi="Times New Roman" w:cs="Times New Roman"/>
              <w:noProof/>
              <w:lang w:val="es-PE" w:eastAsia="es-PE"/>
            </w:rPr>
          </w:pPr>
          <w:hyperlink w:anchor="_Toc201754119" w:history="1">
            <w:r w:rsidR="003162D9" w:rsidRPr="002333E5">
              <w:rPr>
                <w:rStyle w:val="Hipervnculo"/>
                <w:rFonts w:ascii="Times New Roman" w:hAnsi="Times New Roman" w:cs="Times New Roman"/>
                <w:noProof/>
              </w:rPr>
              <w:t>3.2. Materiales y Métodos (aplicación de la ingeniería)</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_Toc201754119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15</w:t>
            </w:r>
            <w:r w:rsidR="003162D9" w:rsidRPr="002333E5">
              <w:rPr>
                <w:rFonts w:ascii="Times New Roman" w:hAnsi="Times New Roman" w:cs="Times New Roman"/>
                <w:noProof/>
                <w:webHidden/>
              </w:rPr>
              <w:fldChar w:fldCharType="end"/>
            </w:r>
          </w:hyperlink>
        </w:p>
        <w:p w14:paraId="6ED1BB06" w14:textId="53C6DBB2" w:rsidR="003162D9" w:rsidRPr="002333E5" w:rsidRDefault="00975C08">
          <w:pPr>
            <w:pStyle w:val="TDC1"/>
            <w:tabs>
              <w:tab w:val="right" w:leader="dot" w:pos="8296"/>
            </w:tabs>
            <w:rPr>
              <w:rFonts w:ascii="Times New Roman" w:eastAsiaTheme="minorEastAsia" w:hAnsi="Times New Roman" w:cs="Times New Roman"/>
              <w:noProof/>
              <w:lang w:val="es-PE" w:eastAsia="es-PE"/>
            </w:rPr>
          </w:pPr>
          <w:hyperlink w:anchor="_Toc201754120" w:history="1">
            <w:r w:rsidR="003162D9" w:rsidRPr="002333E5">
              <w:rPr>
                <w:rStyle w:val="Hipervnculo"/>
                <w:rFonts w:ascii="Times New Roman" w:hAnsi="Times New Roman" w:cs="Times New Roman"/>
                <w:noProof/>
              </w:rPr>
              <w:t>4. Aspectos Administrativos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_Toc201754120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15</w:t>
            </w:r>
            <w:r w:rsidR="003162D9" w:rsidRPr="002333E5">
              <w:rPr>
                <w:rFonts w:ascii="Times New Roman" w:hAnsi="Times New Roman" w:cs="Times New Roman"/>
                <w:noProof/>
                <w:webHidden/>
              </w:rPr>
              <w:fldChar w:fldCharType="end"/>
            </w:r>
          </w:hyperlink>
        </w:p>
        <w:p w14:paraId="7F00C20C" w14:textId="556CA24A" w:rsidR="003162D9" w:rsidRPr="002333E5" w:rsidRDefault="00975C08">
          <w:pPr>
            <w:pStyle w:val="TDC2"/>
            <w:tabs>
              <w:tab w:val="right" w:leader="dot" w:pos="8296"/>
            </w:tabs>
            <w:rPr>
              <w:rFonts w:ascii="Times New Roman" w:eastAsiaTheme="minorEastAsia" w:hAnsi="Times New Roman" w:cs="Times New Roman"/>
              <w:noProof/>
              <w:lang w:val="es-PE" w:eastAsia="es-PE"/>
            </w:rPr>
          </w:pPr>
          <w:hyperlink w:anchor="_Toc201754121" w:history="1">
            <w:r w:rsidR="003162D9" w:rsidRPr="002333E5">
              <w:rPr>
                <w:rStyle w:val="Hipervnculo"/>
                <w:rFonts w:ascii="Times New Roman" w:hAnsi="Times New Roman" w:cs="Times New Roman"/>
                <w:noProof/>
              </w:rPr>
              <w:t>4.1 Presupuesto</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_Toc201754121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15</w:t>
            </w:r>
            <w:r w:rsidR="003162D9" w:rsidRPr="002333E5">
              <w:rPr>
                <w:rFonts w:ascii="Times New Roman" w:hAnsi="Times New Roman" w:cs="Times New Roman"/>
                <w:noProof/>
                <w:webHidden/>
              </w:rPr>
              <w:fldChar w:fldCharType="end"/>
            </w:r>
          </w:hyperlink>
        </w:p>
        <w:p w14:paraId="5B2143B7" w14:textId="24AAA985" w:rsidR="003162D9" w:rsidRPr="002333E5" w:rsidRDefault="00975C08">
          <w:pPr>
            <w:pStyle w:val="TDC2"/>
            <w:tabs>
              <w:tab w:val="right" w:leader="dot" w:pos="8296"/>
            </w:tabs>
            <w:rPr>
              <w:rFonts w:ascii="Times New Roman" w:eastAsiaTheme="minorEastAsia" w:hAnsi="Times New Roman" w:cs="Times New Roman"/>
              <w:noProof/>
              <w:lang w:val="es-PE" w:eastAsia="es-PE"/>
            </w:rPr>
          </w:pPr>
          <w:hyperlink w:anchor="_Toc201754122" w:history="1">
            <w:r w:rsidR="003162D9" w:rsidRPr="002333E5">
              <w:rPr>
                <w:rStyle w:val="Hipervnculo"/>
                <w:rFonts w:ascii="Times New Roman" w:hAnsi="Times New Roman" w:cs="Times New Roman"/>
                <w:noProof/>
              </w:rPr>
              <w:t>4.2 Cronograma</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_Toc201754122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18</w:t>
            </w:r>
            <w:r w:rsidR="003162D9" w:rsidRPr="002333E5">
              <w:rPr>
                <w:rFonts w:ascii="Times New Roman" w:hAnsi="Times New Roman" w:cs="Times New Roman"/>
                <w:noProof/>
                <w:webHidden/>
              </w:rPr>
              <w:fldChar w:fldCharType="end"/>
            </w:r>
          </w:hyperlink>
        </w:p>
        <w:p w14:paraId="262F98FA" w14:textId="2ECEDE7D" w:rsidR="003162D9" w:rsidRPr="002333E5" w:rsidRDefault="00975C08">
          <w:pPr>
            <w:pStyle w:val="TDC1"/>
            <w:tabs>
              <w:tab w:val="right" w:leader="dot" w:pos="8296"/>
            </w:tabs>
            <w:rPr>
              <w:rFonts w:ascii="Times New Roman" w:eastAsiaTheme="minorEastAsia" w:hAnsi="Times New Roman" w:cs="Times New Roman"/>
              <w:noProof/>
              <w:lang w:val="es-PE" w:eastAsia="es-PE"/>
            </w:rPr>
          </w:pPr>
          <w:hyperlink w:anchor="_Toc201754123" w:history="1">
            <w:r w:rsidR="003162D9" w:rsidRPr="002333E5">
              <w:rPr>
                <w:rStyle w:val="Hipervnculo"/>
                <w:rFonts w:ascii="Times New Roman" w:hAnsi="Times New Roman" w:cs="Times New Roman"/>
                <w:noProof/>
              </w:rPr>
              <w:t>5. Conclusiones y Recomendaciones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_Toc201754123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003162D9" w:rsidRPr="002333E5">
              <w:rPr>
                <w:rFonts w:ascii="Times New Roman" w:hAnsi="Times New Roman" w:cs="Times New Roman"/>
                <w:noProof/>
                <w:webHidden/>
              </w:rPr>
              <w:fldChar w:fldCharType="end"/>
            </w:r>
          </w:hyperlink>
        </w:p>
        <w:p w14:paraId="0B0C6BF7" w14:textId="3DAA49D8" w:rsidR="003162D9" w:rsidRPr="002333E5" w:rsidRDefault="00975C08">
          <w:pPr>
            <w:pStyle w:val="TDC2"/>
            <w:tabs>
              <w:tab w:val="right" w:leader="dot" w:pos="8296"/>
            </w:tabs>
            <w:rPr>
              <w:rFonts w:ascii="Times New Roman" w:eastAsiaTheme="minorEastAsia" w:hAnsi="Times New Roman" w:cs="Times New Roman"/>
              <w:noProof/>
              <w:lang w:val="es-PE" w:eastAsia="es-PE"/>
            </w:rPr>
          </w:pPr>
          <w:hyperlink w:anchor="_Toc201754124" w:history="1">
            <w:r w:rsidR="003162D9" w:rsidRPr="002333E5">
              <w:rPr>
                <w:rStyle w:val="Hipervnculo"/>
                <w:rFonts w:ascii="Times New Roman" w:hAnsi="Times New Roman" w:cs="Times New Roman"/>
                <w:noProof/>
              </w:rPr>
              <w:t>5.1. Conclusiones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_Toc201754124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003162D9" w:rsidRPr="002333E5">
              <w:rPr>
                <w:rFonts w:ascii="Times New Roman" w:hAnsi="Times New Roman" w:cs="Times New Roman"/>
                <w:noProof/>
                <w:webHidden/>
              </w:rPr>
              <w:fldChar w:fldCharType="end"/>
            </w:r>
          </w:hyperlink>
        </w:p>
        <w:p w14:paraId="76969E98" w14:textId="47497595" w:rsidR="003162D9" w:rsidRPr="002333E5" w:rsidRDefault="00975C08">
          <w:pPr>
            <w:pStyle w:val="TDC3"/>
            <w:tabs>
              <w:tab w:val="right" w:leader="dot" w:pos="8296"/>
            </w:tabs>
            <w:rPr>
              <w:rFonts w:ascii="Times New Roman" w:eastAsiaTheme="minorEastAsia" w:hAnsi="Times New Roman" w:cs="Times New Roman"/>
              <w:noProof/>
              <w:lang w:val="es-PE" w:eastAsia="es-PE"/>
            </w:rPr>
          </w:pPr>
          <w:hyperlink w:anchor="_Toc201754125" w:history="1">
            <w:r w:rsidR="003162D9" w:rsidRPr="002333E5">
              <w:rPr>
                <w:rStyle w:val="Hipervnculo"/>
                <w:rFonts w:ascii="Times New Roman" w:hAnsi="Times New Roman" w:cs="Times New Roman"/>
                <w:noProof/>
              </w:rPr>
              <w:t xml:space="preserve">5.1.1.  </w:t>
            </w:r>
            <w:r w:rsidR="003162D9" w:rsidRPr="002333E5">
              <w:rPr>
                <w:rStyle w:val="Hipervnculo"/>
                <w:rFonts w:ascii="Times New Roman" w:hAnsi="Times New Roman" w:cs="Times New Roman"/>
                <w:noProof/>
                <w:lang w:val="es-PE"/>
              </w:rPr>
              <w:t>Validación del Modelo Predictivo:</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_Toc201754125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003162D9" w:rsidRPr="002333E5">
              <w:rPr>
                <w:rFonts w:ascii="Times New Roman" w:hAnsi="Times New Roman" w:cs="Times New Roman"/>
                <w:noProof/>
                <w:webHidden/>
              </w:rPr>
              <w:fldChar w:fldCharType="end"/>
            </w:r>
          </w:hyperlink>
        </w:p>
        <w:p w14:paraId="0B4F3272" w14:textId="2F16ED5F" w:rsidR="003162D9" w:rsidRPr="002333E5" w:rsidRDefault="00975C08">
          <w:pPr>
            <w:pStyle w:val="TDC3"/>
            <w:tabs>
              <w:tab w:val="right" w:leader="dot" w:pos="8296"/>
            </w:tabs>
            <w:rPr>
              <w:rFonts w:ascii="Times New Roman" w:eastAsiaTheme="minorEastAsia" w:hAnsi="Times New Roman" w:cs="Times New Roman"/>
              <w:noProof/>
              <w:lang w:val="es-PE" w:eastAsia="es-PE"/>
            </w:rPr>
          </w:pPr>
          <w:hyperlink w:anchor="_Toc201754126" w:history="1">
            <w:r w:rsidR="003162D9" w:rsidRPr="002333E5">
              <w:rPr>
                <w:rStyle w:val="Hipervnculo"/>
                <w:rFonts w:ascii="Times New Roman" w:hAnsi="Times New Roman" w:cs="Times New Roman"/>
                <w:noProof/>
              </w:rPr>
              <w:t xml:space="preserve">5.1.2.  </w:t>
            </w:r>
            <w:r w:rsidR="003162D9" w:rsidRPr="002333E5">
              <w:rPr>
                <w:rStyle w:val="Hipervnculo"/>
                <w:rFonts w:ascii="Times New Roman" w:hAnsi="Times New Roman" w:cs="Times New Roman"/>
                <w:noProof/>
                <w:lang w:val="es-PE"/>
              </w:rPr>
              <w:t>Impacto Positivo en el Rendimiento y la Motivación:</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_Toc201754126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003162D9" w:rsidRPr="002333E5">
              <w:rPr>
                <w:rFonts w:ascii="Times New Roman" w:hAnsi="Times New Roman" w:cs="Times New Roman"/>
                <w:noProof/>
                <w:webHidden/>
              </w:rPr>
              <w:fldChar w:fldCharType="end"/>
            </w:r>
          </w:hyperlink>
        </w:p>
        <w:p w14:paraId="784EF163" w14:textId="2E5D0D57" w:rsidR="003162D9" w:rsidRPr="002333E5" w:rsidRDefault="00975C08">
          <w:pPr>
            <w:pStyle w:val="TDC3"/>
            <w:tabs>
              <w:tab w:val="right" w:leader="dot" w:pos="8296"/>
            </w:tabs>
            <w:rPr>
              <w:rFonts w:ascii="Times New Roman" w:eastAsiaTheme="minorEastAsia" w:hAnsi="Times New Roman" w:cs="Times New Roman"/>
              <w:noProof/>
              <w:lang w:val="es-PE" w:eastAsia="es-PE"/>
            </w:rPr>
          </w:pPr>
          <w:hyperlink w:anchor="_Toc201754127" w:history="1">
            <w:r w:rsidR="003162D9" w:rsidRPr="002333E5">
              <w:rPr>
                <w:rStyle w:val="Hipervnculo"/>
                <w:rFonts w:ascii="Times New Roman" w:hAnsi="Times New Roman" w:cs="Times New Roman"/>
                <w:noProof/>
              </w:rPr>
              <w:t>5.1.3.</w:t>
            </w:r>
            <w:r w:rsidR="003162D9" w:rsidRPr="002333E5">
              <w:rPr>
                <w:rStyle w:val="Hipervnculo"/>
                <w:rFonts w:ascii="Times New Roman" w:hAnsi="Times New Roman" w:cs="Times New Roman"/>
                <w:noProof/>
                <w:lang w:val="es-PE"/>
              </w:rPr>
              <w:t xml:space="preserve">  Herramienta para la Toma de Decisiones Pedagógicas: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_Toc201754127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003162D9" w:rsidRPr="002333E5">
              <w:rPr>
                <w:rFonts w:ascii="Times New Roman" w:hAnsi="Times New Roman" w:cs="Times New Roman"/>
                <w:noProof/>
                <w:webHidden/>
              </w:rPr>
              <w:fldChar w:fldCharType="end"/>
            </w:r>
          </w:hyperlink>
        </w:p>
        <w:p w14:paraId="078F6917" w14:textId="1510F36C" w:rsidR="003162D9" w:rsidRPr="002333E5" w:rsidRDefault="00975C08">
          <w:pPr>
            <w:pStyle w:val="TDC3"/>
            <w:tabs>
              <w:tab w:val="right" w:leader="dot" w:pos="8296"/>
            </w:tabs>
            <w:rPr>
              <w:rFonts w:ascii="Times New Roman" w:eastAsiaTheme="minorEastAsia" w:hAnsi="Times New Roman" w:cs="Times New Roman"/>
              <w:noProof/>
              <w:lang w:val="es-PE" w:eastAsia="es-PE"/>
            </w:rPr>
          </w:pPr>
          <w:hyperlink w:anchor="_Toc201754128" w:history="1">
            <w:r w:rsidR="003162D9" w:rsidRPr="002333E5">
              <w:rPr>
                <w:rStyle w:val="Hipervnculo"/>
                <w:rFonts w:ascii="Times New Roman" w:hAnsi="Times New Roman" w:cs="Times New Roman"/>
                <w:noProof/>
              </w:rPr>
              <w:t xml:space="preserve">5.1.4. </w:t>
            </w:r>
            <w:r w:rsidR="003162D9" w:rsidRPr="002333E5">
              <w:rPr>
                <w:rStyle w:val="Hipervnculo"/>
                <w:rFonts w:ascii="Times New Roman" w:hAnsi="Times New Roman" w:cs="Times New Roman"/>
                <w:noProof/>
                <w:lang w:val="es-PE"/>
              </w:rPr>
              <w:t>Reducción de Brechas y Deserción:</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_Toc201754128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003162D9" w:rsidRPr="002333E5">
              <w:rPr>
                <w:rFonts w:ascii="Times New Roman" w:hAnsi="Times New Roman" w:cs="Times New Roman"/>
                <w:noProof/>
                <w:webHidden/>
              </w:rPr>
              <w:fldChar w:fldCharType="end"/>
            </w:r>
          </w:hyperlink>
        </w:p>
        <w:p w14:paraId="23BF503A" w14:textId="18020723" w:rsidR="003162D9" w:rsidRPr="002333E5" w:rsidRDefault="00975C08">
          <w:pPr>
            <w:pStyle w:val="TDC3"/>
            <w:tabs>
              <w:tab w:val="right" w:leader="dot" w:pos="8296"/>
            </w:tabs>
            <w:rPr>
              <w:rFonts w:ascii="Times New Roman" w:eastAsiaTheme="minorEastAsia" w:hAnsi="Times New Roman" w:cs="Times New Roman"/>
              <w:noProof/>
              <w:lang w:val="es-PE" w:eastAsia="es-PE"/>
            </w:rPr>
          </w:pPr>
          <w:hyperlink w:anchor="_Toc201754129" w:history="1">
            <w:r w:rsidR="003162D9" w:rsidRPr="002333E5">
              <w:rPr>
                <w:rStyle w:val="Hipervnculo"/>
                <w:rFonts w:ascii="Times New Roman" w:hAnsi="Times New Roman" w:cs="Times New Roman"/>
                <w:noProof/>
              </w:rPr>
              <w:t xml:space="preserve">5.1.5. </w:t>
            </w:r>
            <w:r w:rsidR="003162D9" w:rsidRPr="002333E5">
              <w:rPr>
                <w:rStyle w:val="Hipervnculo"/>
                <w:rFonts w:ascii="Times New Roman" w:hAnsi="Times New Roman" w:cs="Times New Roman"/>
                <w:noProof/>
                <w:lang w:val="es-PE"/>
              </w:rPr>
              <w:t xml:space="preserve"> Potencial Transformador de la IA en Educación:</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_Toc201754129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003162D9" w:rsidRPr="002333E5">
              <w:rPr>
                <w:rFonts w:ascii="Times New Roman" w:hAnsi="Times New Roman" w:cs="Times New Roman"/>
                <w:noProof/>
                <w:webHidden/>
              </w:rPr>
              <w:fldChar w:fldCharType="end"/>
            </w:r>
          </w:hyperlink>
        </w:p>
        <w:p w14:paraId="7D7595BC" w14:textId="2FA02BEF" w:rsidR="003162D9" w:rsidRPr="002333E5" w:rsidRDefault="00975C08">
          <w:pPr>
            <w:pStyle w:val="TDC2"/>
            <w:tabs>
              <w:tab w:val="right" w:leader="dot" w:pos="8296"/>
            </w:tabs>
            <w:rPr>
              <w:rFonts w:ascii="Times New Roman" w:eastAsiaTheme="minorEastAsia" w:hAnsi="Times New Roman" w:cs="Times New Roman"/>
              <w:noProof/>
              <w:lang w:val="es-PE" w:eastAsia="es-PE"/>
            </w:rPr>
          </w:pPr>
          <w:hyperlink w:anchor="_Toc201754130" w:history="1">
            <w:r w:rsidR="003162D9" w:rsidRPr="002333E5">
              <w:rPr>
                <w:rStyle w:val="Hipervnculo"/>
                <w:rFonts w:ascii="Times New Roman" w:hAnsi="Times New Roman" w:cs="Times New Roman"/>
                <w:noProof/>
              </w:rPr>
              <w:t>5.2 Recomendaciones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_Toc201754130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003162D9" w:rsidRPr="002333E5">
              <w:rPr>
                <w:rFonts w:ascii="Times New Roman" w:hAnsi="Times New Roman" w:cs="Times New Roman"/>
                <w:noProof/>
                <w:webHidden/>
              </w:rPr>
              <w:fldChar w:fldCharType="end"/>
            </w:r>
          </w:hyperlink>
        </w:p>
        <w:p w14:paraId="22FE573E" w14:textId="6E6E51FB" w:rsidR="003162D9" w:rsidRPr="002333E5" w:rsidRDefault="00975C08">
          <w:pPr>
            <w:pStyle w:val="TDC3"/>
            <w:tabs>
              <w:tab w:val="right" w:leader="dot" w:pos="8296"/>
            </w:tabs>
            <w:rPr>
              <w:rFonts w:ascii="Times New Roman" w:eastAsiaTheme="minorEastAsia" w:hAnsi="Times New Roman" w:cs="Times New Roman"/>
              <w:noProof/>
              <w:lang w:val="es-PE" w:eastAsia="es-PE"/>
            </w:rPr>
          </w:pPr>
          <w:hyperlink w:anchor="_Toc201754131" w:history="1">
            <w:r w:rsidR="003162D9" w:rsidRPr="002333E5">
              <w:rPr>
                <w:rStyle w:val="Hipervnculo"/>
                <w:rFonts w:ascii="Times New Roman" w:hAnsi="Times New Roman" w:cs="Times New Roman"/>
                <w:noProof/>
              </w:rPr>
              <w:t>5.2.1.</w:t>
            </w:r>
            <w:r w:rsidR="003162D9" w:rsidRPr="002333E5">
              <w:rPr>
                <w:rStyle w:val="Hipervnculo"/>
                <w:rFonts w:ascii="Times New Roman" w:hAnsi="Times New Roman" w:cs="Times New Roman"/>
                <w:noProof/>
                <w:lang w:val="es-PE" w:eastAsia="es-PE"/>
              </w:rPr>
              <w:t xml:space="preserve"> Escalamiento y Expansión del Piloto:</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_Toc201754131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003162D9" w:rsidRPr="002333E5">
              <w:rPr>
                <w:rFonts w:ascii="Times New Roman" w:hAnsi="Times New Roman" w:cs="Times New Roman"/>
                <w:noProof/>
                <w:webHidden/>
              </w:rPr>
              <w:fldChar w:fldCharType="end"/>
            </w:r>
          </w:hyperlink>
        </w:p>
        <w:p w14:paraId="1265A870" w14:textId="110FB991" w:rsidR="003162D9" w:rsidRPr="002333E5" w:rsidRDefault="00975C08">
          <w:pPr>
            <w:pStyle w:val="TDC3"/>
            <w:tabs>
              <w:tab w:val="right" w:leader="dot" w:pos="8296"/>
            </w:tabs>
            <w:rPr>
              <w:rFonts w:ascii="Times New Roman" w:eastAsiaTheme="minorEastAsia" w:hAnsi="Times New Roman" w:cs="Times New Roman"/>
              <w:noProof/>
              <w:lang w:val="es-PE" w:eastAsia="es-PE"/>
            </w:rPr>
          </w:pPr>
          <w:hyperlink w:anchor="_Toc201754132" w:history="1">
            <w:r w:rsidR="003162D9" w:rsidRPr="002333E5">
              <w:rPr>
                <w:rStyle w:val="Hipervnculo"/>
                <w:rFonts w:ascii="Times New Roman" w:hAnsi="Times New Roman" w:cs="Times New Roman"/>
                <w:noProof/>
              </w:rPr>
              <w:t>5.2.2.</w:t>
            </w:r>
            <w:r w:rsidR="003162D9" w:rsidRPr="002333E5">
              <w:rPr>
                <w:rStyle w:val="Hipervnculo"/>
                <w:rFonts w:ascii="Times New Roman" w:hAnsi="Times New Roman" w:cs="Times New Roman"/>
                <w:noProof/>
                <w:lang w:val="es-PE" w:eastAsia="es-PE"/>
              </w:rPr>
              <w:t xml:space="preserve">  Incorporación de Factores Socioemocionales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_Toc201754132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003162D9" w:rsidRPr="002333E5">
              <w:rPr>
                <w:rFonts w:ascii="Times New Roman" w:hAnsi="Times New Roman" w:cs="Times New Roman"/>
                <w:noProof/>
                <w:webHidden/>
              </w:rPr>
              <w:fldChar w:fldCharType="end"/>
            </w:r>
          </w:hyperlink>
        </w:p>
        <w:p w14:paraId="60FB8C07" w14:textId="1A5A4667" w:rsidR="003162D9" w:rsidRPr="002333E5" w:rsidRDefault="00975C08">
          <w:pPr>
            <w:pStyle w:val="TDC3"/>
            <w:tabs>
              <w:tab w:val="right" w:leader="dot" w:pos="8296"/>
            </w:tabs>
            <w:rPr>
              <w:rFonts w:ascii="Times New Roman" w:eastAsiaTheme="minorEastAsia" w:hAnsi="Times New Roman" w:cs="Times New Roman"/>
              <w:noProof/>
              <w:lang w:val="es-PE" w:eastAsia="es-PE"/>
            </w:rPr>
          </w:pPr>
          <w:hyperlink w:anchor="_Toc201754133" w:history="1">
            <w:r w:rsidR="003162D9" w:rsidRPr="002333E5">
              <w:rPr>
                <w:rStyle w:val="Hipervnculo"/>
                <w:rFonts w:ascii="Times New Roman" w:hAnsi="Times New Roman" w:cs="Times New Roman"/>
                <w:noProof/>
              </w:rPr>
              <w:t>5.2.3.</w:t>
            </w:r>
            <w:r w:rsidR="003162D9" w:rsidRPr="002333E5">
              <w:rPr>
                <w:rStyle w:val="Hipervnculo"/>
                <w:rFonts w:ascii="Times New Roman" w:hAnsi="Times New Roman" w:cs="Times New Roman"/>
                <w:noProof/>
                <w:lang w:val="es-PE" w:eastAsia="es-PE"/>
              </w:rPr>
              <w:t xml:space="preserve">  Desarrollo de Módulos de Intervención Automatizada:</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_Toc201754133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19</w:t>
            </w:r>
            <w:r w:rsidR="003162D9" w:rsidRPr="002333E5">
              <w:rPr>
                <w:rFonts w:ascii="Times New Roman" w:hAnsi="Times New Roman" w:cs="Times New Roman"/>
                <w:noProof/>
                <w:webHidden/>
              </w:rPr>
              <w:fldChar w:fldCharType="end"/>
            </w:r>
          </w:hyperlink>
        </w:p>
        <w:p w14:paraId="2D37E35A" w14:textId="35806AA5" w:rsidR="003162D9" w:rsidRPr="002333E5" w:rsidRDefault="00975C08">
          <w:pPr>
            <w:pStyle w:val="TDC3"/>
            <w:tabs>
              <w:tab w:val="right" w:leader="dot" w:pos="8296"/>
            </w:tabs>
            <w:rPr>
              <w:rFonts w:ascii="Times New Roman" w:eastAsiaTheme="minorEastAsia" w:hAnsi="Times New Roman" w:cs="Times New Roman"/>
              <w:noProof/>
              <w:lang w:val="es-PE" w:eastAsia="es-PE"/>
            </w:rPr>
          </w:pPr>
          <w:hyperlink w:anchor="_Toc201754134" w:history="1">
            <w:r w:rsidR="003162D9" w:rsidRPr="002333E5">
              <w:rPr>
                <w:rStyle w:val="Hipervnculo"/>
                <w:rFonts w:ascii="Times New Roman" w:hAnsi="Times New Roman" w:cs="Times New Roman"/>
                <w:noProof/>
              </w:rPr>
              <w:t>5.2.4.</w:t>
            </w:r>
            <w:r w:rsidR="003162D9" w:rsidRPr="002333E5">
              <w:rPr>
                <w:rStyle w:val="Hipervnculo"/>
                <w:rFonts w:ascii="Times New Roman" w:hAnsi="Times New Roman" w:cs="Times New Roman"/>
                <w:noProof/>
                <w:lang w:val="es-PE" w:eastAsia="es-PE"/>
              </w:rPr>
              <w:t xml:space="preserve">  Formación Docente Continua:</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_Toc201754134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20</w:t>
            </w:r>
            <w:r w:rsidR="003162D9" w:rsidRPr="002333E5">
              <w:rPr>
                <w:rFonts w:ascii="Times New Roman" w:hAnsi="Times New Roman" w:cs="Times New Roman"/>
                <w:noProof/>
                <w:webHidden/>
              </w:rPr>
              <w:fldChar w:fldCharType="end"/>
            </w:r>
          </w:hyperlink>
        </w:p>
        <w:p w14:paraId="5419C25E" w14:textId="6F4E6721" w:rsidR="003162D9" w:rsidRPr="002333E5" w:rsidRDefault="00975C08">
          <w:pPr>
            <w:pStyle w:val="TDC3"/>
            <w:tabs>
              <w:tab w:val="right" w:leader="dot" w:pos="8296"/>
            </w:tabs>
            <w:rPr>
              <w:rFonts w:ascii="Times New Roman" w:eastAsiaTheme="minorEastAsia" w:hAnsi="Times New Roman" w:cs="Times New Roman"/>
              <w:noProof/>
              <w:lang w:val="es-PE" w:eastAsia="es-PE"/>
            </w:rPr>
          </w:pPr>
          <w:hyperlink w:anchor="_Toc201754135" w:history="1">
            <w:r w:rsidR="003162D9" w:rsidRPr="002333E5">
              <w:rPr>
                <w:rStyle w:val="Hipervnculo"/>
                <w:rFonts w:ascii="Times New Roman" w:hAnsi="Times New Roman" w:cs="Times New Roman"/>
                <w:noProof/>
              </w:rPr>
              <w:t>5.2.5.</w:t>
            </w:r>
            <w:r w:rsidR="003162D9" w:rsidRPr="002333E5">
              <w:rPr>
                <w:rStyle w:val="Hipervnculo"/>
                <w:rFonts w:ascii="Times New Roman" w:hAnsi="Times New Roman" w:cs="Times New Roman"/>
                <w:noProof/>
                <w:lang w:val="es-PE" w:eastAsia="es-PE"/>
              </w:rPr>
              <w:t xml:space="preserve">  Análisis de Costo-Beneficio a Largo Plazo</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_Toc201754135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20</w:t>
            </w:r>
            <w:r w:rsidR="003162D9" w:rsidRPr="002333E5">
              <w:rPr>
                <w:rFonts w:ascii="Times New Roman" w:hAnsi="Times New Roman" w:cs="Times New Roman"/>
                <w:noProof/>
                <w:webHidden/>
              </w:rPr>
              <w:fldChar w:fldCharType="end"/>
            </w:r>
          </w:hyperlink>
        </w:p>
        <w:p w14:paraId="7B4285B5" w14:textId="3A9A8D10" w:rsidR="003162D9" w:rsidRPr="002333E5" w:rsidRDefault="00975C08">
          <w:pPr>
            <w:pStyle w:val="TDC3"/>
            <w:tabs>
              <w:tab w:val="right" w:leader="dot" w:pos="8296"/>
            </w:tabs>
            <w:rPr>
              <w:rFonts w:ascii="Times New Roman" w:eastAsiaTheme="minorEastAsia" w:hAnsi="Times New Roman" w:cs="Times New Roman"/>
              <w:noProof/>
              <w:lang w:val="es-PE" w:eastAsia="es-PE"/>
            </w:rPr>
          </w:pPr>
          <w:hyperlink w:anchor="_Toc201754136" w:history="1">
            <w:r w:rsidR="003162D9" w:rsidRPr="002333E5">
              <w:rPr>
                <w:rStyle w:val="Hipervnculo"/>
                <w:rFonts w:ascii="Times New Roman" w:hAnsi="Times New Roman" w:cs="Times New Roman"/>
                <w:noProof/>
              </w:rPr>
              <w:t>5.2.6.</w:t>
            </w:r>
            <w:r w:rsidR="003162D9" w:rsidRPr="002333E5">
              <w:rPr>
                <w:rStyle w:val="Hipervnculo"/>
                <w:rFonts w:ascii="Times New Roman" w:hAnsi="Times New Roman" w:cs="Times New Roman"/>
                <w:noProof/>
                <w:lang w:val="es-PE" w:eastAsia="es-PE"/>
              </w:rPr>
              <w:t xml:space="preserve"> Desarrollo de una Plataforma Web Dedicada:</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_Toc201754136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20</w:t>
            </w:r>
            <w:r w:rsidR="003162D9" w:rsidRPr="002333E5">
              <w:rPr>
                <w:rFonts w:ascii="Times New Roman" w:hAnsi="Times New Roman" w:cs="Times New Roman"/>
                <w:noProof/>
                <w:webHidden/>
              </w:rPr>
              <w:fldChar w:fldCharType="end"/>
            </w:r>
          </w:hyperlink>
        </w:p>
        <w:p w14:paraId="421070BB" w14:textId="01F1A210" w:rsidR="003162D9" w:rsidRPr="002333E5" w:rsidRDefault="00975C08">
          <w:pPr>
            <w:pStyle w:val="TDC1"/>
            <w:tabs>
              <w:tab w:val="right" w:leader="dot" w:pos="8296"/>
            </w:tabs>
            <w:rPr>
              <w:rFonts w:ascii="Times New Roman" w:eastAsiaTheme="minorEastAsia" w:hAnsi="Times New Roman" w:cs="Times New Roman"/>
              <w:noProof/>
              <w:lang w:val="es-PE" w:eastAsia="es-PE"/>
            </w:rPr>
          </w:pPr>
          <w:hyperlink w:anchor="_Toc201754137" w:history="1">
            <w:r w:rsidR="003162D9" w:rsidRPr="002333E5">
              <w:rPr>
                <w:rStyle w:val="Hipervnculo"/>
                <w:rFonts w:ascii="Times New Roman" w:hAnsi="Times New Roman" w:cs="Times New Roman"/>
                <w:noProof/>
              </w:rPr>
              <w:t>6. Referencias Bibliográficas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_Toc201754137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20</w:t>
            </w:r>
            <w:r w:rsidR="003162D9" w:rsidRPr="002333E5">
              <w:rPr>
                <w:rFonts w:ascii="Times New Roman" w:hAnsi="Times New Roman" w:cs="Times New Roman"/>
                <w:noProof/>
                <w:webHidden/>
              </w:rPr>
              <w:fldChar w:fldCharType="end"/>
            </w:r>
          </w:hyperlink>
        </w:p>
        <w:p w14:paraId="0BC19911" w14:textId="74EA2315" w:rsidR="003162D9" w:rsidRPr="002333E5" w:rsidRDefault="00975C08">
          <w:pPr>
            <w:pStyle w:val="TDC1"/>
            <w:tabs>
              <w:tab w:val="right" w:leader="dot" w:pos="8296"/>
            </w:tabs>
            <w:rPr>
              <w:rFonts w:ascii="Times New Roman" w:eastAsiaTheme="minorEastAsia" w:hAnsi="Times New Roman" w:cs="Times New Roman"/>
              <w:noProof/>
              <w:lang w:val="es-PE" w:eastAsia="es-PE"/>
            </w:rPr>
          </w:pPr>
          <w:hyperlink w:anchor="_Toc201754138" w:history="1">
            <w:r w:rsidR="003162D9" w:rsidRPr="002333E5">
              <w:rPr>
                <w:rStyle w:val="Hipervnculo"/>
                <w:rFonts w:ascii="Times New Roman" w:hAnsi="Times New Roman" w:cs="Times New Roman"/>
                <w:noProof/>
              </w:rPr>
              <w:t>Bibliografía</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_Toc201754138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20</w:t>
            </w:r>
            <w:r w:rsidR="003162D9" w:rsidRPr="002333E5">
              <w:rPr>
                <w:rFonts w:ascii="Times New Roman" w:hAnsi="Times New Roman" w:cs="Times New Roman"/>
                <w:noProof/>
                <w:webHidden/>
              </w:rPr>
              <w:fldChar w:fldCharType="end"/>
            </w:r>
          </w:hyperlink>
        </w:p>
        <w:p w14:paraId="1D19E091" w14:textId="191AF5CD" w:rsidR="003162D9" w:rsidRPr="002333E5" w:rsidRDefault="00975C08">
          <w:pPr>
            <w:pStyle w:val="TDC1"/>
            <w:tabs>
              <w:tab w:val="right" w:leader="dot" w:pos="8296"/>
            </w:tabs>
            <w:rPr>
              <w:rFonts w:ascii="Times New Roman" w:eastAsiaTheme="minorEastAsia" w:hAnsi="Times New Roman" w:cs="Times New Roman"/>
              <w:noProof/>
              <w:lang w:val="es-PE" w:eastAsia="es-PE"/>
            </w:rPr>
          </w:pPr>
          <w:hyperlink w:anchor="_Toc201754139" w:history="1">
            <w:r w:rsidR="003162D9" w:rsidRPr="002333E5">
              <w:rPr>
                <w:rStyle w:val="Hipervnculo"/>
                <w:rFonts w:ascii="Times New Roman" w:hAnsi="Times New Roman" w:cs="Times New Roman"/>
                <w:noProof/>
              </w:rPr>
              <w:t>7. Anexos</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_Toc201754139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21</w:t>
            </w:r>
            <w:r w:rsidR="003162D9" w:rsidRPr="002333E5">
              <w:rPr>
                <w:rFonts w:ascii="Times New Roman" w:hAnsi="Times New Roman" w:cs="Times New Roman"/>
                <w:noProof/>
                <w:webHidden/>
              </w:rPr>
              <w:fldChar w:fldCharType="end"/>
            </w:r>
          </w:hyperlink>
        </w:p>
        <w:p w14:paraId="04C8E7C8" w14:textId="57E6A9C7" w:rsidR="003162D9" w:rsidRPr="002333E5" w:rsidRDefault="00975C08">
          <w:pPr>
            <w:pStyle w:val="TDC2"/>
            <w:tabs>
              <w:tab w:val="left" w:pos="1440"/>
              <w:tab w:val="right" w:leader="dot" w:pos="8296"/>
            </w:tabs>
            <w:rPr>
              <w:rFonts w:ascii="Times New Roman" w:eastAsiaTheme="minorEastAsia" w:hAnsi="Times New Roman" w:cs="Times New Roman"/>
              <w:noProof/>
              <w:lang w:val="es-PE" w:eastAsia="es-PE"/>
            </w:rPr>
          </w:pPr>
          <w:hyperlink w:anchor="_Toc201754140" w:history="1">
            <w:r w:rsidR="003162D9" w:rsidRPr="002333E5">
              <w:rPr>
                <w:rStyle w:val="Hipervnculo"/>
                <w:rFonts w:ascii="Times New Roman" w:eastAsia="Times New Roman" w:hAnsi="Times New Roman" w:cs="Times New Roman"/>
                <w:noProof/>
                <w:lang w:val="es"/>
              </w:rPr>
              <w:t>Anexo A.</w:t>
            </w:r>
            <w:r w:rsidR="003162D9" w:rsidRPr="002333E5">
              <w:rPr>
                <w:rFonts w:ascii="Times New Roman" w:eastAsiaTheme="minorEastAsia" w:hAnsi="Times New Roman" w:cs="Times New Roman"/>
                <w:noProof/>
                <w:lang w:val="es-PE" w:eastAsia="es-PE"/>
              </w:rPr>
              <w:tab/>
            </w:r>
            <w:r w:rsidR="003162D9" w:rsidRPr="002333E5">
              <w:rPr>
                <w:rStyle w:val="Hipervnculo"/>
                <w:rFonts w:ascii="Times New Roman" w:eastAsia="Times New Roman" w:hAnsi="Times New Roman" w:cs="Times New Roman"/>
                <w:noProof/>
                <w:lang w:val="es"/>
              </w:rPr>
              <w:t>Matriz de consistencia</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_Toc201754140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21</w:t>
            </w:r>
            <w:r w:rsidR="003162D9" w:rsidRPr="002333E5">
              <w:rPr>
                <w:rFonts w:ascii="Times New Roman" w:hAnsi="Times New Roman" w:cs="Times New Roman"/>
                <w:noProof/>
                <w:webHidden/>
              </w:rPr>
              <w:fldChar w:fldCharType="end"/>
            </w:r>
          </w:hyperlink>
        </w:p>
        <w:p w14:paraId="2A70939D" w14:textId="38A60CBC" w:rsidR="003162D9" w:rsidRPr="002333E5" w:rsidRDefault="00975C08">
          <w:pPr>
            <w:pStyle w:val="TDC2"/>
            <w:tabs>
              <w:tab w:val="left" w:pos="1440"/>
              <w:tab w:val="right" w:leader="dot" w:pos="8296"/>
            </w:tabs>
            <w:rPr>
              <w:rFonts w:ascii="Times New Roman" w:eastAsiaTheme="minorEastAsia" w:hAnsi="Times New Roman" w:cs="Times New Roman"/>
              <w:noProof/>
              <w:lang w:val="es-PE" w:eastAsia="es-PE"/>
            </w:rPr>
          </w:pPr>
          <w:hyperlink w:anchor="_Toc201754141" w:history="1">
            <w:r w:rsidR="003162D9" w:rsidRPr="002333E5">
              <w:rPr>
                <w:rStyle w:val="Hipervnculo"/>
                <w:rFonts w:ascii="Times New Roman" w:eastAsia="Times New Roman" w:hAnsi="Times New Roman" w:cs="Times New Roman"/>
                <w:noProof/>
                <w:lang w:val="es"/>
              </w:rPr>
              <w:t>Anexo B.</w:t>
            </w:r>
            <w:r w:rsidR="003162D9" w:rsidRPr="002333E5">
              <w:rPr>
                <w:rFonts w:ascii="Times New Roman" w:eastAsiaTheme="minorEastAsia" w:hAnsi="Times New Roman" w:cs="Times New Roman"/>
                <w:noProof/>
                <w:lang w:val="es-PE" w:eastAsia="es-PE"/>
              </w:rPr>
              <w:tab/>
            </w:r>
            <w:r w:rsidR="003162D9" w:rsidRPr="002333E5">
              <w:rPr>
                <w:rStyle w:val="Hipervnculo"/>
                <w:rFonts w:ascii="Times New Roman" w:eastAsia="Times New Roman" w:hAnsi="Times New Roman" w:cs="Times New Roman"/>
                <w:noProof/>
                <w:lang w:val="es"/>
              </w:rPr>
              <w:t>Matriz de operacionalización</w:t>
            </w:r>
            <w:r w:rsidR="003162D9" w:rsidRPr="002333E5">
              <w:rPr>
                <w:rFonts w:ascii="Times New Roman" w:hAnsi="Times New Roman" w:cs="Times New Roman"/>
                <w:noProof/>
                <w:webHidden/>
              </w:rPr>
              <w:tab/>
            </w:r>
            <w:r w:rsidR="003162D9" w:rsidRPr="002333E5">
              <w:rPr>
                <w:rFonts w:ascii="Times New Roman" w:hAnsi="Times New Roman" w:cs="Times New Roman"/>
                <w:noProof/>
                <w:webHidden/>
              </w:rPr>
              <w:fldChar w:fldCharType="begin"/>
            </w:r>
            <w:r w:rsidR="003162D9" w:rsidRPr="002333E5">
              <w:rPr>
                <w:rFonts w:ascii="Times New Roman" w:hAnsi="Times New Roman" w:cs="Times New Roman"/>
                <w:noProof/>
                <w:webHidden/>
              </w:rPr>
              <w:instrText xml:space="preserve"> PAGEREF _Toc201754141 \h </w:instrText>
            </w:r>
            <w:r w:rsidR="003162D9" w:rsidRPr="002333E5">
              <w:rPr>
                <w:rFonts w:ascii="Times New Roman" w:hAnsi="Times New Roman" w:cs="Times New Roman"/>
                <w:noProof/>
                <w:webHidden/>
              </w:rPr>
            </w:r>
            <w:r w:rsidR="003162D9" w:rsidRPr="002333E5">
              <w:rPr>
                <w:rFonts w:ascii="Times New Roman" w:hAnsi="Times New Roman" w:cs="Times New Roman"/>
                <w:noProof/>
                <w:webHidden/>
              </w:rPr>
              <w:fldChar w:fldCharType="separate"/>
            </w:r>
            <w:r w:rsidR="00BC5EDB">
              <w:rPr>
                <w:rFonts w:ascii="Times New Roman" w:hAnsi="Times New Roman" w:cs="Times New Roman"/>
                <w:noProof/>
                <w:webHidden/>
              </w:rPr>
              <w:t>23</w:t>
            </w:r>
            <w:r w:rsidR="003162D9" w:rsidRPr="002333E5">
              <w:rPr>
                <w:rFonts w:ascii="Times New Roman" w:hAnsi="Times New Roman" w:cs="Times New Roman"/>
                <w:noProof/>
                <w:webHidden/>
              </w:rPr>
              <w:fldChar w:fldCharType="end"/>
            </w:r>
          </w:hyperlink>
        </w:p>
        <w:p w14:paraId="4B90C5D0" w14:textId="78241FFE" w:rsidR="001E5CBF" w:rsidRPr="002333E5" w:rsidRDefault="001E5CBF">
          <w:pPr>
            <w:rPr>
              <w:rFonts w:ascii="Times New Roman" w:hAnsi="Times New Roman" w:cs="Times New Roman"/>
            </w:rPr>
          </w:pPr>
          <w:r w:rsidRPr="002333E5">
            <w:rPr>
              <w:rFonts w:ascii="Times New Roman" w:hAnsi="Times New Roman" w:cs="Times New Roman"/>
              <w:b/>
              <w:bCs/>
              <w:lang w:val="es-ES"/>
            </w:rPr>
            <w:fldChar w:fldCharType="end"/>
          </w:r>
        </w:p>
      </w:sdtContent>
    </w:sdt>
    <w:p w14:paraId="2AFB5AC1" w14:textId="2068B65E" w:rsidR="00EF2B5B" w:rsidRPr="002333E5" w:rsidRDefault="00C561E3" w:rsidP="4C40318E">
      <w:pPr>
        <w:rPr>
          <w:rFonts w:ascii="Times New Roman" w:hAnsi="Times New Roman" w:cs="Times New Roman"/>
          <w:sz w:val="22"/>
          <w:szCs w:val="22"/>
        </w:rPr>
      </w:pPr>
      <w:r w:rsidRPr="002333E5">
        <w:rPr>
          <w:rFonts w:ascii="Times New Roman" w:hAnsi="Times New Roman" w:cs="Times New Roman"/>
          <w:sz w:val="22"/>
          <w:szCs w:val="22"/>
        </w:rPr>
        <w:t>INDICE DE TABLAS</w:t>
      </w:r>
    </w:p>
    <w:p w14:paraId="428A2434" w14:textId="17F45EF6" w:rsidR="00D34F66" w:rsidRPr="002333E5" w:rsidRDefault="006243FA">
      <w:pPr>
        <w:pStyle w:val="Tabladeilustraciones"/>
        <w:tabs>
          <w:tab w:val="right" w:leader="dot" w:pos="8296"/>
        </w:tabs>
        <w:rPr>
          <w:rFonts w:ascii="Times New Roman" w:eastAsiaTheme="minorEastAsia" w:hAnsi="Times New Roman" w:cs="Times New Roman"/>
          <w:i w:val="0"/>
          <w:iCs w:val="0"/>
          <w:noProof/>
          <w:kern w:val="0"/>
          <w:sz w:val="22"/>
          <w:szCs w:val="22"/>
          <w:lang w:val="es-PE" w:eastAsia="es-PE"/>
          <w14:ligatures w14:val="none"/>
        </w:rPr>
      </w:pPr>
      <w:r w:rsidRPr="002333E5">
        <w:rPr>
          <w:rFonts w:ascii="Times New Roman" w:hAnsi="Times New Roman" w:cs="Times New Roman"/>
          <w:i w:val="0"/>
          <w:iCs w:val="0"/>
        </w:rPr>
        <w:fldChar w:fldCharType="begin"/>
      </w:r>
      <w:r w:rsidRPr="002333E5">
        <w:rPr>
          <w:rFonts w:ascii="Times New Roman" w:hAnsi="Times New Roman" w:cs="Times New Roman"/>
          <w:i w:val="0"/>
          <w:iCs w:val="0"/>
        </w:rPr>
        <w:instrText xml:space="preserve"> TOC \h \z \c "Tabla" </w:instrText>
      </w:r>
      <w:r w:rsidRPr="002333E5">
        <w:rPr>
          <w:rFonts w:ascii="Times New Roman" w:hAnsi="Times New Roman" w:cs="Times New Roman"/>
          <w:i w:val="0"/>
          <w:iCs w:val="0"/>
        </w:rPr>
        <w:fldChar w:fldCharType="separate"/>
      </w:r>
      <w:hyperlink w:anchor="_Toc196920421" w:history="1">
        <w:r w:rsidR="00D34F66" w:rsidRPr="002333E5">
          <w:rPr>
            <w:rStyle w:val="Hipervnculo"/>
            <w:rFonts w:ascii="Times New Roman" w:hAnsi="Times New Roman" w:cs="Times New Roman"/>
            <w:b/>
            <w:bCs/>
            <w:noProof/>
          </w:rPr>
          <w:t>Tabla 1 Matriz de Consistencia</w:t>
        </w:r>
        <w:r w:rsidR="00D34F66" w:rsidRPr="002333E5">
          <w:rPr>
            <w:rFonts w:ascii="Times New Roman" w:hAnsi="Times New Roman" w:cs="Times New Roman"/>
            <w:noProof/>
            <w:webHidden/>
          </w:rPr>
          <w:tab/>
        </w:r>
        <w:r w:rsidR="00D34F66" w:rsidRPr="002333E5">
          <w:rPr>
            <w:rFonts w:ascii="Times New Roman" w:hAnsi="Times New Roman" w:cs="Times New Roman"/>
            <w:noProof/>
            <w:webHidden/>
          </w:rPr>
          <w:fldChar w:fldCharType="begin"/>
        </w:r>
        <w:r w:rsidR="00D34F66" w:rsidRPr="002333E5">
          <w:rPr>
            <w:rFonts w:ascii="Times New Roman" w:hAnsi="Times New Roman" w:cs="Times New Roman"/>
            <w:noProof/>
            <w:webHidden/>
          </w:rPr>
          <w:instrText xml:space="preserve"> PAGEREF _Toc196920421 \h </w:instrText>
        </w:r>
        <w:r w:rsidR="00D34F66" w:rsidRPr="002333E5">
          <w:rPr>
            <w:rFonts w:ascii="Times New Roman" w:hAnsi="Times New Roman" w:cs="Times New Roman"/>
            <w:noProof/>
            <w:webHidden/>
          </w:rPr>
        </w:r>
        <w:r w:rsidR="00D34F66" w:rsidRPr="002333E5">
          <w:rPr>
            <w:rFonts w:ascii="Times New Roman" w:hAnsi="Times New Roman" w:cs="Times New Roman"/>
            <w:noProof/>
            <w:webHidden/>
          </w:rPr>
          <w:fldChar w:fldCharType="separate"/>
        </w:r>
        <w:r w:rsidR="00BC5EDB">
          <w:rPr>
            <w:rFonts w:ascii="Times New Roman" w:hAnsi="Times New Roman" w:cs="Times New Roman"/>
            <w:noProof/>
            <w:webHidden/>
          </w:rPr>
          <w:t>22</w:t>
        </w:r>
        <w:r w:rsidR="00D34F66" w:rsidRPr="002333E5">
          <w:rPr>
            <w:rFonts w:ascii="Times New Roman" w:hAnsi="Times New Roman" w:cs="Times New Roman"/>
            <w:noProof/>
            <w:webHidden/>
          </w:rPr>
          <w:fldChar w:fldCharType="end"/>
        </w:r>
      </w:hyperlink>
    </w:p>
    <w:p w14:paraId="489BC59E" w14:textId="314B3438" w:rsidR="00D34F66" w:rsidRPr="002333E5" w:rsidRDefault="00975C08">
      <w:pPr>
        <w:pStyle w:val="Tabladeilustraciones"/>
        <w:tabs>
          <w:tab w:val="right" w:leader="dot" w:pos="8296"/>
        </w:tabs>
        <w:rPr>
          <w:rFonts w:ascii="Times New Roman" w:eastAsiaTheme="minorEastAsia" w:hAnsi="Times New Roman" w:cs="Times New Roman"/>
          <w:b/>
          <w:i w:val="0"/>
          <w:iCs w:val="0"/>
          <w:noProof/>
          <w:kern w:val="0"/>
          <w:sz w:val="22"/>
          <w:szCs w:val="22"/>
          <w:lang w:val="es-PE" w:eastAsia="es-PE"/>
          <w14:ligatures w14:val="none"/>
        </w:rPr>
      </w:pPr>
      <w:hyperlink w:anchor="_Toc196920422" w:history="1">
        <w:r w:rsidR="00D34F66" w:rsidRPr="002333E5">
          <w:rPr>
            <w:rStyle w:val="Hipervnculo"/>
            <w:rFonts w:ascii="Times New Roman" w:hAnsi="Times New Roman" w:cs="Times New Roman"/>
            <w:b/>
            <w:noProof/>
          </w:rPr>
          <w:t>Tabla 2 Matriz de operacionalización de la Variable Independiente</w:t>
        </w:r>
        <w:r w:rsidR="00D34F66" w:rsidRPr="002333E5">
          <w:rPr>
            <w:rFonts w:ascii="Times New Roman" w:hAnsi="Times New Roman" w:cs="Times New Roman"/>
            <w:noProof/>
            <w:webHidden/>
          </w:rPr>
          <w:tab/>
        </w:r>
        <w:r w:rsidR="00D34F66" w:rsidRPr="002333E5">
          <w:rPr>
            <w:rFonts w:ascii="Times New Roman" w:hAnsi="Times New Roman" w:cs="Times New Roman"/>
            <w:noProof/>
            <w:webHidden/>
          </w:rPr>
          <w:fldChar w:fldCharType="begin"/>
        </w:r>
        <w:r w:rsidR="00D34F66" w:rsidRPr="002333E5">
          <w:rPr>
            <w:rFonts w:ascii="Times New Roman" w:hAnsi="Times New Roman" w:cs="Times New Roman"/>
            <w:noProof/>
            <w:webHidden/>
          </w:rPr>
          <w:instrText xml:space="preserve"> PAGEREF _Toc196920422 \h </w:instrText>
        </w:r>
        <w:r w:rsidR="00D34F66" w:rsidRPr="002333E5">
          <w:rPr>
            <w:rFonts w:ascii="Times New Roman" w:hAnsi="Times New Roman" w:cs="Times New Roman"/>
            <w:noProof/>
            <w:webHidden/>
          </w:rPr>
        </w:r>
        <w:r w:rsidR="00D34F66" w:rsidRPr="002333E5">
          <w:rPr>
            <w:rFonts w:ascii="Times New Roman" w:hAnsi="Times New Roman" w:cs="Times New Roman"/>
            <w:noProof/>
            <w:webHidden/>
          </w:rPr>
          <w:fldChar w:fldCharType="separate"/>
        </w:r>
        <w:r w:rsidR="00BC5EDB">
          <w:rPr>
            <w:rFonts w:ascii="Times New Roman" w:hAnsi="Times New Roman" w:cs="Times New Roman"/>
            <w:noProof/>
            <w:webHidden/>
          </w:rPr>
          <w:t>25</w:t>
        </w:r>
        <w:r w:rsidR="00D34F66" w:rsidRPr="002333E5">
          <w:rPr>
            <w:rFonts w:ascii="Times New Roman" w:hAnsi="Times New Roman" w:cs="Times New Roman"/>
            <w:noProof/>
            <w:webHidden/>
          </w:rPr>
          <w:fldChar w:fldCharType="end"/>
        </w:r>
      </w:hyperlink>
    </w:p>
    <w:p w14:paraId="1AF9195D" w14:textId="1EA5D44B" w:rsidR="00D34F66" w:rsidRPr="002333E5" w:rsidRDefault="00975C08">
      <w:pPr>
        <w:pStyle w:val="Tabladeilustraciones"/>
        <w:tabs>
          <w:tab w:val="right" w:leader="dot" w:pos="8296"/>
        </w:tabs>
        <w:rPr>
          <w:rFonts w:ascii="Times New Roman" w:eastAsiaTheme="minorEastAsia" w:hAnsi="Times New Roman" w:cs="Times New Roman"/>
          <w:i w:val="0"/>
          <w:iCs w:val="0"/>
          <w:noProof/>
          <w:kern w:val="0"/>
          <w:sz w:val="22"/>
          <w:szCs w:val="22"/>
          <w:lang w:val="es-PE" w:eastAsia="es-PE"/>
          <w14:ligatures w14:val="none"/>
        </w:rPr>
      </w:pPr>
      <w:hyperlink w:anchor="_Toc196920423" w:history="1">
        <w:r w:rsidR="00D34F66" w:rsidRPr="002333E5">
          <w:rPr>
            <w:rStyle w:val="Hipervnculo"/>
            <w:rFonts w:ascii="Times New Roman" w:hAnsi="Times New Roman" w:cs="Times New Roman"/>
            <w:b/>
            <w:bCs/>
            <w:noProof/>
          </w:rPr>
          <w:t>Tabla 3 Tabla 2 Matriz de operacionalización de la Variable Dependiente</w:t>
        </w:r>
        <w:r w:rsidR="00D34F66" w:rsidRPr="002333E5">
          <w:rPr>
            <w:rFonts w:ascii="Times New Roman" w:hAnsi="Times New Roman" w:cs="Times New Roman"/>
            <w:noProof/>
            <w:webHidden/>
          </w:rPr>
          <w:tab/>
        </w:r>
        <w:r w:rsidR="00D34F66" w:rsidRPr="002333E5">
          <w:rPr>
            <w:rFonts w:ascii="Times New Roman" w:hAnsi="Times New Roman" w:cs="Times New Roman"/>
            <w:noProof/>
            <w:webHidden/>
          </w:rPr>
          <w:fldChar w:fldCharType="begin"/>
        </w:r>
        <w:r w:rsidR="00D34F66" w:rsidRPr="002333E5">
          <w:rPr>
            <w:rFonts w:ascii="Times New Roman" w:hAnsi="Times New Roman" w:cs="Times New Roman"/>
            <w:noProof/>
            <w:webHidden/>
          </w:rPr>
          <w:instrText xml:space="preserve"> PAGEREF _Toc196920423 \h </w:instrText>
        </w:r>
        <w:r w:rsidR="00D34F66" w:rsidRPr="002333E5">
          <w:rPr>
            <w:rFonts w:ascii="Times New Roman" w:hAnsi="Times New Roman" w:cs="Times New Roman"/>
            <w:noProof/>
            <w:webHidden/>
          </w:rPr>
        </w:r>
        <w:r w:rsidR="00D34F66" w:rsidRPr="002333E5">
          <w:rPr>
            <w:rFonts w:ascii="Times New Roman" w:hAnsi="Times New Roman" w:cs="Times New Roman"/>
            <w:noProof/>
            <w:webHidden/>
          </w:rPr>
          <w:fldChar w:fldCharType="separate"/>
        </w:r>
        <w:r w:rsidR="00BC5EDB">
          <w:rPr>
            <w:rFonts w:ascii="Times New Roman" w:hAnsi="Times New Roman" w:cs="Times New Roman"/>
            <w:noProof/>
            <w:webHidden/>
          </w:rPr>
          <w:t>27</w:t>
        </w:r>
        <w:r w:rsidR="00D34F66" w:rsidRPr="002333E5">
          <w:rPr>
            <w:rFonts w:ascii="Times New Roman" w:hAnsi="Times New Roman" w:cs="Times New Roman"/>
            <w:noProof/>
            <w:webHidden/>
          </w:rPr>
          <w:fldChar w:fldCharType="end"/>
        </w:r>
      </w:hyperlink>
    </w:p>
    <w:p w14:paraId="52EB5BBE" w14:textId="77777777" w:rsidR="00220187" w:rsidRPr="002333E5" w:rsidRDefault="006243FA">
      <w:pPr>
        <w:rPr>
          <w:rFonts w:ascii="Times New Roman" w:hAnsi="Times New Roman" w:cs="Times New Roman"/>
          <w:i/>
          <w:iCs/>
          <w:sz w:val="20"/>
          <w:szCs w:val="20"/>
        </w:rPr>
        <w:sectPr w:rsidR="00220187" w:rsidRPr="002333E5" w:rsidSect="00154D47">
          <w:headerReference w:type="default" r:id="rId12"/>
          <w:footerReference w:type="default" r:id="rId13"/>
          <w:footerReference w:type="first" r:id="rId14"/>
          <w:pgSz w:w="11906" w:h="16838" w:code="9"/>
          <w:pgMar w:top="1440" w:right="2160" w:bottom="1440" w:left="1440" w:header="720" w:footer="720" w:gutter="0"/>
          <w:pgNumType w:fmt="lowerRoman"/>
          <w:cols w:space="708"/>
          <w:titlePg/>
          <w:docGrid w:linePitch="360"/>
        </w:sectPr>
      </w:pPr>
      <w:r w:rsidRPr="002333E5">
        <w:rPr>
          <w:rFonts w:ascii="Times New Roman" w:hAnsi="Times New Roman" w:cs="Times New Roman"/>
          <w:i/>
          <w:iCs/>
          <w:sz w:val="20"/>
          <w:szCs w:val="20"/>
        </w:rPr>
        <w:fldChar w:fldCharType="end"/>
      </w:r>
    </w:p>
    <w:p w14:paraId="06F1639D" w14:textId="4510F836" w:rsidR="0095669C" w:rsidRPr="002333E5" w:rsidRDefault="0095669C" w:rsidP="00C81359">
      <w:pPr>
        <w:pStyle w:val="Ttulo1"/>
        <w:numPr>
          <w:ilvl w:val="0"/>
          <w:numId w:val="3"/>
        </w:numPr>
        <w:spacing w:line="360" w:lineRule="auto"/>
        <w:jc w:val="both"/>
        <w:rPr>
          <w:rFonts w:ascii="Times New Roman" w:hAnsi="Times New Roman" w:cs="Times New Roman"/>
          <w:sz w:val="24"/>
          <w:szCs w:val="24"/>
        </w:rPr>
      </w:pPr>
      <w:bookmarkStart w:id="1" w:name="_Toc201754085"/>
      <w:r w:rsidRPr="002333E5">
        <w:rPr>
          <w:rFonts w:ascii="Times New Roman" w:hAnsi="Times New Roman" w:cs="Times New Roman"/>
          <w:sz w:val="24"/>
          <w:szCs w:val="24"/>
        </w:rPr>
        <w:lastRenderedPageBreak/>
        <w:t>Introducción</w:t>
      </w:r>
      <w:bookmarkEnd w:id="1"/>
    </w:p>
    <w:p w14:paraId="4DAFF2AB" w14:textId="0213A38A" w:rsidR="0093440B" w:rsidRPr="002333E5" w:rsidRDefault="0093440B" w:rsidP="00C81359">
      <w:pPr>
        <w:ind w:left="360"/>
        <w:jc w:val="both"/>
        <w:rPr>
          <w:rFonts w:ascii="Times New Roman" w:hAnsi="Times New Roman" w:cs="Times New Roman"/>
          <w:sz w:val="22"/>
          <w:szCs w:val="22"/>
          <w:lang w:val="es-PE"/>
        </w:rPr>
      </w:pPr>
      <w:r w:rsidRPr="002333E5">
        <w:rPr>
          <w:rFonts w:ascii="Times New Roman" w:hAnsi="Times New Roman" w:cs="Times New Roman"/>
          <w:sz w:val="22"/>
          <w:szCs w:val="22"/>
          <w:lang w:val="es-PE"/>
        </w:rPr>
        <w:t xml:space="preserve">La educación, pilar fundamental del desarrollo humano, enfrenta en la actualidad desafíos sin precedentes derivados de la heterogeneidad cognitiva de los estudiantes y la rigidez de los modelos pedagógicos tradicionales. Históricamente, los sistemas educativos se han basado en enfoques estandarizados, asumiendo que todos los </w:t>
      </w:r>
      <w:r w:rsidR="009C1FFB" w:rsidRPr="002333E5">
        <w:rPr>
          <w:rFonts w:ascii="Times New Roman" w:hAnsi="Times New Roman" w:cs="Times New Roman"/>
          <w:sz w:val="22"/>
          <w:szCs w:val="22"/>
          <w:lang w:val="es-PE"/>
        </w:rPr>
        <w:t>estudiantes absorben conocimiento</w:t>
      </w:r>
      <w:r w:rsidRPr="002333E5">
        <w:rPr>
          <w:rFonts w:ascii="Times New Roman" w:hAnsi="Times New Roman" w:cs="Times New Roman"/>
          <w:sz w:val="22"/>
          <w:szCs w:val="22"/>
          <w:lang w:val="es-PE"/>
        </w:rPr>
        <w:t xml:space="preserve"> de la misma </w:t>
      </w:r>
      <w:r w:rsidR="009C1FFB" w:rsidRPr="002333E5">
        <w:rPr>
          <w:rFonts w:ascii="Times New Roman" w:hAnsi="Times New Roman" w:cs="Times New Roman"/>
          <w:sz w:val="22"/>
          <w:szCs w:val="22"/>
          <w:lang w:val="es-PE"/>
        </w:rPr>
        <w:t>forma</w:t>
      </w:r>
      <w:r w:rsidRPr="002333E5">
        <w:rPr>
          <w:rFonts w:ascii="Times New Roman" w:hAnsi="Times New Roman" w:cs="Times New Roman"/>
          <w:sz w:val="22"/>
          <w:szCs w:val="22"/>
          <w:lang w:val="es-PE"/>
        </w:rPr>
        <w:t xml:space="preserve"> y al mismo </w:t>
      </w:r>
      <w:r w:rsidR="00B4329A" w:rsidRPr="002333E5">
        <w:rPr>
          <w:rFonts w:ascii="Times New Roman" w:hAnsi="Times New Roman" w:cs="Times New Roman"/>
          <w:sz w:val="22"/>
          <w:szCs w:val="22"/>
          <w:lang w:val="es-PE"/>
        </w:rPr>
        <w:t>paso</w:t>
      </w:r>
      <w:r w:rsidRPr="002333E5">
        <w:rPr>
          <w:rFonts w:ascii="Times New Roman" w:hAnsi="Times New Roman" w:cs="Times New Roman"/>
          <w:sz w:val="22"/>
          <w:szCs w:val="22"/>
          <w:lang w:val="es-PE"/>
        </w:rPr>
        <w:t xml:space="preserve">. Sin embargo, investigaciones seminales en pedagogía, como la teoría de las inteligencias múltiples de Gardner </w:t>
      </w:r>
      <w:sdt>
        <w:sdtPr>
          <w:rPr>
            <w:rFonts w:ascii="Times New Roman" w:hAnsi="Times New Roman" w:cs="Times New Roman"/>
            <w:sz w:val="22"/>
            <w:szCs w:val="22"/>
            <w:lang w:val="es-PE"/>
          </w:rPr>
          <w:id w:val="-2124910854"/>
          <w:citation/>
        </w:sdtPr>
        <w:sdtEndPr/>
        <w:sdtContent>
          <w:r w:rsidR="000109B3" w:rsidRPr="002333E5">
            <w:rPr>
              <w:rFonts w:ascii="Times New Roman" w:hAnsi="Times New Roman" w:cs="Times New Roman"/>
              <w:sz w:val="22"/>
              <w:szCs w:val="22"/>
              <w:lang w:val="es-PE"/>
            </w:rPr>
            <w:fldChar w:fldCharType="begin"/>
          </w:r>
          <w:r w:rsidR="000109B3" w:rsidRPr="002333E5">
            <w:rPr>
              <w:rFonts w:ascii="Times New Roman" w:hAnsi="Times New Roman" w:cs="Times New Roman"/>
              <w:sz w:val="22"/>
              <w:szCs w:val="22"/>
              <w:lang w:val="es-PE"/>
            </w:rPr>
            <w:instrText xml:space="preserve"> CITATION Gar83 \l 10250 </w:instrText>
          </w:r>
          <w:r w:rsidR="000109B3" w:rsidRPr="002333E5">
            <w:rPr>
              <w:rFonts w:ascii="Times New Roman" w:hAnsi="Times New Roman" w:cs="Times New Roman"/>
              <w:sz w:val="22"/>
              <w:szCs w:val="22"/>
              <w:lang w:val="es-PE"/>
            </w:rPr>
            <w:fldChar w:fldCharType="separate"/>
          </w:r>
          <w:r w:rsidR="005B6194" w:rsidRPr="002333E5">
            <w:rPr>
              <w:rFonts w:ascii="Times New Roman" w:hAnsi="Times New Roman" w:cs="Times New Roman"/>
              <w:noProof/>
              <w:sz w:val="22"/>
              <w:szCs w:val="22"/>
              <w:lang w:val="es-PE"/>
            </w:rPr>
            <w:t>(1)</w:t>
          </w:r>
          <w:r w:rsidR="000109B3" w:rsidRPr="002333E5">
            <w:rPr>
              <w:rFonts w:ascii="Times New Roman" w:hAnsi="Times New Roman" w:cs="Times New Roman"/>
              <w:sz w:val="22"/>
              <w:szCs w:val="22"/>
              <w:lang w:val="es-PE"/>
            </w:rPr>
            <w:fldChar w:fldCharType="end"/>
          </w:r>
        </w:sdtContent>
      </w:sdt>
      <w:r w:rsidRPr="002333E5">
        <w:rPr>
          <w:rFonts w:ascii="Times New Roman" w:hAnsi="Times New Roman" w:cs="Times New Roman"/>
          <w:sz w:val="22"/>
          <w:szCs w:val="22"/>
          <w:lang w:val="es-PE"/>
        </w:rPr>
        <w:t xml:space="preserve"> y los informes globales de la UNESCO (2017), han evidenciado que los estudiantes poseen perfiles cognitivos diversos, influenciados por factores como las inteligencias múltiples, los estilos de aprendizaje (visual, auditivo, kinestésico) y las capacidades cognitivas generales. Esta discrepancia entre la realidad multifacética del aprendizaje y los métodos homogéneos de enseñanza ha generado brechas críticas en la eficacia educativa, la motivación estudiantil y la equidad en el acceso al conocimiento (OCDE, 2019; UNICEF, 2022).</w:t>
      </w:r>
    </w:p>
    <w:p w14:paraId="71FD659B" w14:textId="77777777" w:rsidR="0093440B" w:rsidRPr="002333E5" w:rsidRDefault="0093440B" w:rsidP="00C81359">
      <w:pPr>
        <w:ind w:left="360"/>
        <w:jc w:val="both"/>
        <w:rPr>
          <w:rFonts w:ascii="Times New Roman" w:hAnsi="Times New Roman" w:cs="Times New Roman"/>
          <w:sz w:val="22"/>
          <w:szCs w:val="22"/>
          <w:lang w:val="es-PE"/>
        </w:rPr>
      </w:pPr>
    </w:p>
    <w:p w14:paraId="212FE332" w14:textId="38B33441" w:rsidR="0093440B" w:rsidRPr="002333E5" w:rsidRDefault="00094A35" w:rsidP="00C81359">
      <w:pPr>
        <w:ind w:left="360"/>
        <w:jc w:val="both"/>
        <w:rPr>
          <w:rFonts w:ascii="Times New Roman" w:hAnsi="Times New Roman" w:cs="Times New Roman"/>
          <w:sz w:val="22"/>
          <w:szCs w:val="22"/>
          <w:lang w:val="es-PE"/>
        </w:rPr>
      </w:pPr>
      <w:r w:rsidRPr="002333E5">
        <w:rPr>
          <w:rFonts w:ascii="Times New Roman" w:hAnsi="Times New Roman" w:cs="Times New Roman"/>
          <w:sz w:val="22"/>
          <w:szCs w:val="22"/>
          <w:lang w:val="es-PE"/>
        </w:rPr>
        <w:t>Bajo</w:t>
      </w:r>
      <w:r w:rsidR="0093440B" w:rsidRPr="002333E5">
        <w:rPr>
          <w:rFonts w:ascii="Times New Roman" w:hAnsi="Times New Roman" w:cs="Times New Roman"/>
          <w:sz w:val="22"/>
          <w:szCs w:val="22"/>
          <w:lang w:val="es-PE"/>
        </w:rPr>
        <w:t xml:space="preserve"> este contexto, surge </w:t>
      </w:r>
      <w:r w:rsidR="0042245B" w:rsidRPr="002333E5">
        <w:rPr>
          <w:rFonts w:ascii="Times New Roman" w:hAnsi="Times New Roman" w:cs="Times New Roman"/>
          <w:sz w:val="22"/>
          <w:szCs w:val="22"/>
          <w:lang w:val="es-PE"/>
        </w:rPr>
        <w:t>una</w:t>
      </w:r>
      <w:r w:rsidR="0093440B" w:rsidRPr="002333E5">
        <w:rPr>
          <w:rFonts w:ascii="Times New Roman" w:hAnsi="Times New Roman" w:cs="Times New Roman"/>
          <w:sz w:val="22"/>
          <w:szCs w:val="22"/>
          <w:lang w:val="es-PE"/>
        </w:rPr>
        <w:t xml:space="preserve"> necesidad de transformar los paradigmas educativos mediante herramientas tecnológicas innovadoras capaces de diagnosticar, predecir y adaptar las estrategias </w:t>
      </w:r>
      <w:r w:rsidR="00E44B45" w:rsidRPr="002333E5">
        <w:rPr>
          <w:rFonts w:ascii="Times New Roman" w:hAnsi="Times New Roman" w:cs="Times New Roman"/>
          <w:sz w:val="22"/>
          <w:szCs w:val="22"/>
          <w:lang w:val="es-PE"/>
        </w:rPr>
        <w:t>educativas</w:t>
      </w:r>
      <w:r w:rsidR="0093440B" w:rsidRPr="002333E5">
        <w:rPr>
          <w:rFonts w:ascii="Times New Roman" w:hAnsi="Times New Roman" w:cs="Times New Roman"/>
          <w:sz w:val="22"/>
          <w:szCs w:val="22"/>
          <w:lang w:val="es-PE"/>
        </w:rPr>
        <w:t xml:space="preserve"> a las necesidades individuales</w:t>
      </w:r>
      <w:r w:rsidR="00E44B45" w:rsidRPr="002333E5">
        <w:rPr>
          <w:rFonts w:ascii="Times New Roman" w:hAnsi="Times New Roman" w:cs="Times New Roman"/>
          <w:sz w:val="22"/>
          <w:szCs w:val="22"/>
          <w:lang w:val="es-PE"/>
        </w:rPr>
        <w:t xml:space="preserve"> de cada alumno</w:t>
      </w:r>
      <w:r w:rsidR="0093440B" w:rsidRPr="002333E5">
        <w:rPr>
          <w:rFonts w:ascii="Times New Roman" w:hAnsi="Times New Roman" w:cs="Times New Roman"/>
          <w:sz w:val="22"/>
          <w:szCs w:val="22"/>
          <w:lang w:val="es-PE"/>
        </w:rPr>
        <w:t xml:space="preserve">. La inteligencia artificial (IA), con su capacidad para analizar </w:t>
      </w:r>
      <w:r w:rsidR="00241AC5" w:rsidRPr="002333E5">
        <w:rPr>
          <w:rFonts w:ascii="Times New Roman" w:hAnsi="Times New Roman" w:cs="Times New Roman"/>
          <w:sz w:val="22"/>
          <w:szCs w:val="22"/>
          <w:lang w:val="es-PE"/>
        </w:rPr>
        <w:t>y procesar varios conjuntos</w:t>
      </w:r>
      <w:r w:rsidR="0093440B" w:rsidRPr="002333E5">
        <w:rPr>
          <w:rFonts w:ascii="Times New Roman" w:hAnsi="Times New Roman" w:cs="Times New Roman"/>
          <w:sz w:val="22"/>
          <w:szCs w:val="22"/>
          <w:lang w:val="es-PE"/>
        </w:rPr>
        <w:t xml:space="preserve"> de datos y generar </w:t>
      </w:r>
      <w:proofErr w:type="spellStart"/>
      <w:r w:rsidR="0093440B" w:rsidRPr="002333E5">
        <w:rPr>
          <w:rFonts w:ascii="Times New Roman" w:hAnsi="Times New Roman" w:cs="Times New Roman"/>
          <w:sz w:val="22"/>
          <w:szCs w:val="22"/>
          <w:lang w:val="es-PE"/>
        </w:rPr>
        <w:t>insights</w:t>
      </w:r>
      <w:proofErr w:type="spellEnd"/>
      <w:r w:rsidR="0093440B" w:rsidRPr="002333E5">
        <w:rPr>
          <w:rFonts w:ascii="Times New Roman" w:hAnsi="Times New Roman" w:cs="Times New Roman"/>
          <w:sz w:val="22"/>
          <w:szCs w:val="22"/>
          <w:lang w:val="es-PE"/>
        </w:rPr>
        <w:t xml:space="preserve"> accionables, se posiciona como una aliada estratégica para cerrar estas brechas. No obstante, su aplicación en entornos educativos aún enfrenta limitaciones, como la carencia de sistemas integrales que integren diagnóstico cognitivo, modelado predictivo y </w:t>
      </w:r>
      <w:r w:rsidR="001F0ECE" w:rsidRPr="002333E5">
        <w:rPr>
          <w:rFonts w:ascii="Times New Roman" w:hAnsi="Times New Roman" w:cs="Times New Roman"/>
          <w:sz w:val="22"/>
          <w:szCs w:val="22"/>
        </w:rPr>
        <w:t>monitoreo y análisis instantáneo</w:t>
      </w:r>
      <w:r w:rsidR="0093440B" w:rsidRPr="002333E5">
        <w:rPr>
          <w:rFonts w:ascii="Times New Roman" w:hAnsi="Times New Roman" w:cs="Times New Roman"/>
          <w:sz w:val="22"/>
          <w:szCs w:val="22"/>
        </w:rPr>
        <w:t xml:space="preserve"> de datos para </w:t>
      </w:r>
      <w:r w:rsidR="001F0ECE" w:rsidRPr="002333E5">
        <w:rPr>
          <w:rFonts w:ascii="Times New Roman" w:hAnsi="Times New Roman" w:cs="Times New Roman"/>
          <w:sz w:val="22"/>
          <w:szCs w:val="22"/>
        </w:rPr>
        <w:t>profesores</w:t>
      </w:r>
      <w:r w:rsidR="0093440B" w:rsidRPr="002333E5">
        <w:rPr>
          <w:rFonts w:ascii="Times New Roman" w:hAnsi="Times New Roman" w:cs="Times New Roman"/>
          <w:sz w:val="22"/>
          <w:szCs w:val="22"/>
        </w:rPr>
        <w:t>.</w:t>
      </w:r>
    </w:p>
    <w:p w14:paraId="452BC09E" w14:textId="77777777" w:rsidR="0093440B" w:rsidRPr="002333E5" w:rsidRDefault="0093440B" w:rsidP="00C81359">
      <w:pPr>
        <w:ind w:left="360"/>
        <w:jc w:val="both"/>
        <w:rPr>
          <w:rFonts w:ascii="Times New Roman" w:hAnsi="Times New Roman" w:cs="Times New Roman"/>
          <w:sz w:val="22"/>
          <w:szCs w:val="22"/>
          <w:lang w:val="es-PE"/>
        </w:rPr>
      </w:pPr>
    </w:p>
    <w:p w14:paraId="3A8943DE" w14:textId="4822FC90" w:rsidR="0093440B" w:rsidRPr="002333E5" w:rsidRDefault="004E0138" w:rsidP="00C81359">
      <w:pPr>
        <w:ind w:left="360"/>
        <w:jc w:val="both"/>
        <w:rPr>
          <w:rFonts w:ascii="Times New Roman" w:hAnsi="Times New Roman" w:cs="Times New Roman"/>
          <w:sz w:val="22"/>
          <w:szCs w:val="22"/>
          <w:lang w:val="es-PE"/>
        </w:rPr>
      </w:pPr>
      <w:r w:rsidRPr="002333E5">
        <w:rPr>
          <w:rFonts w:ascii="Times New Roman" w:hAnsi="Times New Roman" w:cs="Times New Roman"/>
          <w:sz w:val="22"/>
          <w:szCs w:val="22"/>
        </w:rPr>
        <w:t>Se</w:t>
      </w:r>
      <w:r w:rsidR="0093440B" w:rsidRPr="002333E5">
        <w:rPr>
          <w:rFonts w:ascii="Times New Roman" w:hAnsi="Times New Roman" w:cs="Times New Roman"/>
          <w:sz w:val="22"/>
          <w:szCs w:val="22"/>
        </w:rPr>
        <w:t xml:space="preserve"> propone abordar </w:t>
      </w:r>
      <w:r w:rsidRPr="002333E5">
        <w:rPr>
          <w:rFonts w:ascii="Times New Roman" w:hAnsi="Times New Roman" w:cs="Times New Roman"/>
          <w:sz w:val="22"/>
          <w:szCs w:val="22"/>
        </w:rPr>
        <w:t xml:space="preserve">este desafío implementando </w:t>
      </w:r>
      <w:r w:rsidR="0093440B" w:rsidRPr="002333E5">
        <w:rPr>
          <w:rFonts w:ascii="Times New Roman" w:hAnsi="Times New Roman" w:cs="Times New Roman"/>
          <w:sz w:val="22"/>
          <w:szCs w:val="22"/>
        </w:rPr>
        <w:t xml:space="preserve">un sistema </w:t>
      </w:r>
      <w:r w:rsidRPr="002333E5">
        <w:rPr>
          <w:rFonts w:ascii="Times New Roman" w:hAnsi="Times New Roman" w:cs="Times New Roman"/>
          <w:sz w:val="22"/>
          <w:szCs w:val="22"/>
        </w:rPr>
        <w:t>basado en inteligencia artificial</w:t>
      </w:r>
      <w:r w:rsidR="0093440B" w:rsidRPr="002333E5">
        <w:rPr>
          <w:rFonts w:ascii="Times New Roman" w:hAnsi="Times New Roman" w:cs="Times New Roman"/>
          <w:sz w:val="22"/>
          <w:szCs w:val="22"/>
        </w:rPr>
        <w:t xml:space="preserve"> que combina </w:t>
      </w:r>
      <w:r w:rsidRPr="002333E5">
        <w:rPr>
          <w:rFonts w:ascii="Times New Roman" w:hAnsi="Times New Roman" w:cs="Times New Roman"/>
          <w:sz w:val="22"/>
          <w:szCs w:val="22"/>
        </w:rPr>
        <w:t xml:space="preserve">técnicas de aprendizaje automático, tales como </w:t>
      </w:r>
      <w:r w:rsidR="0093440B" w:rsidRPr="002333E5">
        <w:rPr>
          <w:rFonts w:ascii="Times New Roman" w:hAnsi="Times New Roman" w:cs="Times New Roman"/>
          <w:sz w:val="22"/>
          <w:szCs w:val="22"/>
        </w:rPr>
        <w:t>regresión logística y redes neuronales.</w:t>
      </w:r>
      <w:r w:rsidR="0093440B" w:rsidRPr="002333E5">
        <w:rPr>
          <w:rFonts w:ascii="Times New Roman" w:hAnsi="Times New Roman" w:cs="Times New Roman"/>
          <w:sz w:val="22"/>
          <w:szCs w:val="22"/>
          <w:lang w:val="es-PE"/>
        </w:rPr>
        <w:t xml:space="preserve"> El objetivo central es personalizar las experiencias educativas identificando perfiles cognitivos de estudiantes basados en teorías de </w:t>
      </w:r>
      <w:proofErr w:type="spellStart"/>
      <w:r w:rsidR="0093440B" w:rsidRPr="002333E5">
        <w:rPr>
          <w:rFonts w:ascii="Times New Roman" w:hAnsi="Times New Roman" w:cs="Times New Roman"/>
          <w:sz w:val="22"/>
          <w:szCs w:val="22"/>
          <w:lang w:val="es-PE"/>
        </w:rPr>
        <w:t>Gardner</w:t>
      </w:r>
      <w:r w:rsidR="0067376F" w:rsidRPr="002333E5">
        <w:rPr>
          <w:rFonts w:ascii="Times New Roman" w:hAnsi="Times New Roman" w:cs="Times New Roman"/>
          <w:sz w:val="22"/>
          <w:szCs w:val="22"/>
          <w:lang w:val="es-PE"/>
        </w:rPr>
        <w:t>test</w:t>
      </w:r>
      <w:proofErr w:type="spellEnd"/>
      <w:r w:rsidR="0093440B" w:rsidRPr="002333E5">
        <w:rPr>
          <w:rFonts w:ascii="Times New Roman" w:hAnsi="Times New Roman" w:cs="Times New Roman"/>
          <w:sz w:val="22"/>
          <w:szCs w:val="22"/>
          <w:lang w:val="es-PE"/>
        </w:rPr>
        <w:t>, predecir su rendimiento académico y generar recomendaciones pedagógicas adaptativas. Para ello, se desarrollará un piloto en un colegio secundario de Cusco (Perú), donde se validará el impacto del sistema en indicadores clave como calificaciones promedio, tasas de reprobación y participación estudiantil.</w:t>
      </w:r>
    </w:p>
    <w:p w14:paraId="3EFD66A7" w14:textId="77777777" w:rsidR="0093440B" w:rsidRPr="002333E5" w:rsidRDefault="0093440B" w:rsidP="00C81359">
      <w:pPr>
        <w:ind w:left="360"/>
        <w:jc w:val="both"/>
        <w:rPr>
          <w:rFonts w:ascii="Times New Roman" w:hAnsi="Times New Roman" w:cs="Times New Roman"/>
          <w:sz w:val="22"/>
          <w:szCs w:val="22"/>
          <w:lang w:val="es-PE"/>
        </w:rPr>
      </w:pPr>
    </w:p>
    <w:p w14:paraId="1A57E7B1" w14:textId="0D924E12" w:rsidR="0093440B" w:rsidRPr="002333E5" w:rsidRDefault="00B918E2" w:rsidP="00C81359">
      <w:pPr>
        <w:ind w:left="360"/>
        <w:jc w:val="both"/>
        <w:rPr>
          <w:rFonts w:ascii="Times New Roman" w:hAnsi="Times New Roman" w:cs="Times New Roman"/>
          <w:sz w:val="22"/>
          <w:szCs w:val="22"/>
          <w:lang w:val="es-PE"/>
        </w:rPr>
      </w:pPr>
      <w:r w:rsidRPr="002333E5">
        <w:rPr>
          <w:rFonts w:ascii="Times New Roman" w:hAnsi="Times New Roman" w:cs="Times New Roman"/>
          <w:sz w:val="22"/>
          <w:szCs w:val="22"/>
          <w:lang w:val="es-PE"/>
        </w:rPr>
        <w:t>Este</w:t>
      </w:r>
      <w:r w:rsidR="0093440B" w:rsidRPr="002333E5">
        <w:rPr>
          <w:rFonts w:ascii="Times New Roman" w:hAnsi="Times New Roman" w:cs="Times New Roman"/>
          <w:sz w:val="22"/>
          <w:szCs w:val="22"/>
          <w:lang w:val="es-PE"/>
        </w:rPr>
        <w:t xml:space="preserve"> estudio </w:t>
      </w:r>
      <w:r w:rsidRPr="002333E5">
        <w:rPr>
          <w:rFonts w:ascii="Times New Roman" w:hAnsi="Times New Roman" w:cs="Times New Roman"/>
          <w:sz w:val="22"/>
          <w:szCs w:val="22"/>
          <w:lang w:val="es-PE"/>
        </w:rPr>
        <w:t>es relevante</w:t>
      </w:r>
      <w:r w:rsidR="00540212" w:rsidRPr="002333E5">
        <w:rPr>
          <w:rFonts w:ascii="Times New Roman" w:hAnsi="Times New Roman" w:cs="Times New Roman"/>
          <w:sz w:val="22"/>
          <w:szCs w:val="22"/>
          <w:lang w:val="es-PE"/>
        </w:rPr>
        <w:t>,</w:t>
      </w:r>
      <w:r w:rsidR="009D02AB" w:rsidRPr="002333E5">
        <w:rPr>
          <w:rFonts w:ascii="Times New Roman" w:hAnsi="Times New Roman" w:cs="Times New Roman"/>
          <w:sz w:val="22"/>
          <w:szCs w:val="22"/>
          <w:lang w:val="es-PE"/>
        </w:rPr>
        <w:t xml:space="preserve"> debido a</w:t>
      </w:r>
      <w:r w:rsidR="0093440B" w:rsidRPr="002333E5">
        <w:rPr>
          <w:rFonts w:ascii="Times New Roman" w:hAnsi="Times New Roman" w:cs="Times New Roman"/>
          <w:sz w:val="22"/>
          <w:szCs w:val="22"/>
          <w:lang w:val="es-PE"/>
        </w:rPr>
        <w:t xml:space="preserve"> su enfoque interdisciplinario que integra psicología educativa, ciencia de datos e ingeniería de software para ofrecer una solución escalable y basada en evidencia. Además, contribuye a la literatura académica al demostrar cómo la IA puede operacionalizar teorías pedagógicas en herramientas prácticas, empoderando a docentes con información en tiempo real y </w:t>
      </w:r>
      <w:r w:rsidR="0010144F" w:rsidRPr="002333E5">
        <w:rPr>
          <w:rFonts w:ascii="Times New Roman" w:hAnsi="Times New Roman" w:cs="Times New Roman"/>
          <w:sz w:val="22"/>
          <w:szCs w:val="22"/>
          <w:lang w:val="es-PE"/>
        </w:rPr>
        <w:t>a si mismo minimizando</w:t>
      </w:r>
      <w:r w:rsidR="0093440B" w:rsidRPr="002333E5">
        <w:rPr>
          <w:rFonts w:ascii="Times New Roman" w:hAnsi="Times New Roman" w:cs="Times New Roman"/>
          <w:sz w:val="22"/>
          <w:szCs w:val="22"/>
          <w:lang w:val="es-PE"/>
        </w:rPr>
        <w:t xml:space="preserve"> la brecha </w:t>
      </w:r>
      <w:r w:rsidR="0010144F" w:rsidRPr="002333E5">
        <w:rPr>
          <w:rFonts w:ascii="Times New Roman" w:hAnsi="Times New Roman" w:cs="Times New Roman"/>
          <w:sz w:val="22"/>
          <w:szCs w:val="22"/>
          <w:lang w:val="es-PE"/>
        </w:rPr>
        <w:t xml:space="preserve">que existe </w:t>
      </w:r>
      <w:r w:rsidR="0093440B" w:rsidRPr="002333E5">
        <w:rPr>
          <w:rFonts w:ascii="Times New Roman" w:hAnsi="Times New Roman" w:cs="Times New Roman"/>
          <w:sz w:val="22"/>
          <w:szCs w:val="22"/>
          <w:lang w:val="es-PE"/>
        </w:rPr>
        <w:t xml:space="preserve">entre la teoría </w:t>
      </w:r>
      <w:r w:rsidR="00E83591" w:rsidRPr="002333E5">
        <w:rPr>
          <w:rFonts w:ascii="Times New Roman" w:hAnsi="Times New Roman" w:cs="Times New Roman"/>
          <w:sz w:val="22"/>
          <w:szCs w:val="22"/>
          <w:lang w:val="es-PE"/>
        </w:rPr>
        <w:t>a</w:t>
      </w:r>
      <w:r w:rsidR="0093440B" w:rsidRPr="002333E5">
        <w:rPr>
          <w:rFonts w:ascii="Times New Roman" w:hAnsi="Times New Roman" w:cs="Times New Roman"/>
          <w:sz w:val="22"/>
          <w:szCs w:val="22"/>
          <w:lang w:val="es-PE"/>
        </w:rPr>
        <w:t xml:space="preserve"> la práctica educativa. Los resultados esperados no solo apuntan a optimizar el rendimiento académico, sino también a sentar las bases para un modelo educativo más inclusivo, donde la diversidad cognitiva sea un motor de innovación y equidad.</w:t>
      </w:r>
    </w:p>
    <w:p w14:paraId="39602EAB" w14:textId="77777777" w:rsidR="0093440B" w:rsidRPr="002333E5" w:rsidRDefault="0093440B" w:rsidP="00C81359">
      <w:pPr>
        <w:ind w:left="360"/>
        <w:jc w:val="both"/>
        <w:rPr>
          <w:rFonts w:ascii="Times New Roman" w:hAnsi="Times New Roman" w:cs="Times New Roman"/>
          <w:sz w:val="22"/>
          <w:szCs w:val="22"/>
          <w:lang w:val="es-PE"/>
        </w:rPr>
      </w:pPr>
    </w:p>
    <w:p w14:paraId="08873085" w14:textId="71A65C15" w:rsidR="0093440B" w:rsidRPr="002333E5" w:rsidRDefault="0093440B" w:rsidP="00C81359">
      <w:pPr>
        <w:ind w:left="360"/>
        <w:jc w:val="both"/>
        <w:rPr>
          <w:rFonts w:ascii="Times New Roman" w:hAnsi="Times New Roman" w:cs="Times New Roman"/>
          <w:sz w:val="22"/>
          <w:szCs w:val="22"/>
          <w:lang w:val="es-PE"/>
        </w:rPr>
      </w:pPr>
      <w:r w:rsidRPr="002333E5">
        <w:rPr>
          <w:rFonts w:ascii="Times New Roman" w:hAnsi="Times New Roman" w:cs="Times New Roman"/>
          <w:sz w:val="22"/>
          <w:szCs w:val="22"/>
        </w:rPr>
        <w:lastRenderedPageBreak/>
        <w:t xml:space="preserve">En </w:t>
      </w:r>
      <w:r w:rsidR="006142F8" w:rsidRPr="002333E5">
        <w:rPr>
          <w:rFonts w:ascii="Times New Roman" w:hAnsi="Times New Roman" w:cs="Times New Roman"/>
          <w:sz w:val="22"/>
          <w:szCs w:val="22"/>
        </w:rPr>
        <w:t>los</w:t>
      </w:r>
      <w:r w:rsidRPr="002333E5">
        <w:rPr>
          <w:rFonts w:ascii="Times New Roman" w:hAnsi="Times New Roman" w:cs="Times New Roman"/>
          <w:sz w:val="22"/>
          <w:szCs w:val="22"/>
        </w:rPr>
        <w:t xml:space="preserve"> siguientes </w:t>
      </w:r>
      <w:r w:rsidR="006142F8" w:rsidRPr="002333E5">
        <w:rPr>
          <w:rFonts w:ascii="Times New Roman" w:hAnsi="Times New Roman" w:cs="Times New Roman"/>
          <w:sz w:val="22"/>
          <w:szCs w:val="22"/>
        </w:rPr>
        <w:t>capítulos</w:t>
      </w:r>
      <w:r w:rsidRPr="002333E5">
        <w:rPr>
          <w:rFonts w:ascii="Times New Roman" w:hAnsi="Times New Roman" w:cs="Times New Roman"/>
          <w:sz w:val="22"/>
          <w:szCs w:val="22"/>
        </w:rPr>
        <w:t xml:space="preserve">, se </w:t>
      </w:r>
      <w:r w:rsidR="006142F8" w:rsidRPr="002333E5">
        <w:rPr>
          <w:rFonts w:ascii="Times New Roman" w:hAnsi="Times New Roman" w:cs="Times New Roman"/>
          <w:sz w:val="22"/>
          <w:szCs w:val="22"/>
        </w:rPr>
        <w:t>describirá</w:t>
      </w:r>
      <w:r w:rsidRPr="002333E5">
        <w:rPr>
          <w:rFonts w:ascii="Times New Roman" w:hAnsi="Times New Roman" w:cs="Times New Roman"/>
          <w:sz w:val="22"/>
          <w:szCs w:val="22"/>
        </w:rPr>
        <w:t xml:space="preserve"> el marco teórico que </w:t>
      </w:r>
      <w:r w:rsidR="006142F8" w:rsidRPr="002333E5">
        <w:rPr>
          <w:rFonts w:ascii="Times New Roman" w:hAnsi="Times New Roman" w:cs="Times New Roman"/>
          <w:sz w:val="22"/>
          <w:szCs w:val="22"/>
        </w:rPr>
        <w:t>fundamenta</w:t>
      </w:r>
      <w:r w:rsidRPr="002333E5">
        <w:rPr>
          <w:rFonts w:ascii="Times New Roman" w:hAnsi="Times New Roman" w:cs="Times New Roman"/>
          <w:sz w:val="22"/>
          <w:szCs w:val="22"/>
        </w:rPr>
        <w:t xml:space="preserve"> esta propuesta, la metodología </w:t>
      </w:r>
      <w:r w:rsidR="006142F8" w:rsidRPr="002333E5">
        <w:rPr>
          <w:rFonts w:ascii="Times New Roman" w:hAnsi="Times New Roman" w:cs="Times New Roman"/>
          <w:sz w:val="22"/>
          <w:szCs w:val="22"/>
        </w:rPr>
        <w:t>seguida</w:t>
      </w:r>
      <w:r w:rsidRPr="002333E5">
        <w:rPr>
          <w:rFonts w:ascii="Times New Roman" w:hAnsi="Times New Roman" w:cs="Times New Roman"/>
          <w:sz w:val="22"/>
          <w:szCs w:val="22"/>
        </w:rPr>
        <w:t xml:space="preserve"> para </w:t>
      </w:r>
      <w:r w:rsidR="006142F8" w:rsidRPr="002333E5">
        <w:rPr>
          <w:rFonts w:ascii="Times New Roman" w:hAnsi="Times New Roman" w:cs="Times New Roman"/>
          <w:sz w:val="22"/>
          <w:szCs w:val="22"/>
        </w:rPr>
        <w:t>su implementación</w:t>
      </w:r>
      <w:r w:rsidRPr="002333E5">
        <w:rPr>
          <w:rFonts w:ascii="Times New Roman" w:hAnsi="Times New Roman" w:cs="Times New Roman"/>
          <w:sz w:val="22"/>
          <w:szCs w:val="22"/>
        </w:rPr>
        <w:t xml:space="preserve">, los resultados </w:t>
      </w:r>
      <w:r w:rsidR="006142F8" w:rsidRPr="002333E5">
        <w:rPr>
          <w:rFonts w:ascii="Times New Roman" w:hAnsi="Times New Roman" w:cs="Times New Roman"/>
          <w:sz w:val="22"/>
          <w:szCs w:val="22"/>
        </w:rPr>
        <w:t>alcanzados</w:t>
      </w:r>
      <w:r w:rsidRPr="002333E5">
        <w:rPr>
          <w:rFonts w:ascii="Times New Roman" w:hAnsi="Times New Roman" w:cs="Times New Roman"/>
          <w:sz w:val="22"/>
          <w:szCs w:val="22"/>
        </w:rPr>
        <w:t xml:space="preserve"> en el piloto y las conclusiones que </w:t>
      </w:r>
      <w:r w:rsidR="006142F8" w:rsidRPr="002333E5">
        <w:rPr>
          <w:rFonts w:ascii="Times New Roman" w:hAnsi="Times New Roman" w:cs="Times New Roman"/>
          <w:sz w:val="22"/>
          <w:szCs w:val="22"/>
        </w:rPr>
        <w:t>contribuirán a</w:t>
      </w:r>
      <w:r w:rsidRPr="002333E5">
        <w:rPr>
          <w:rFonts w:ascii="Times New Roman" w:hAnsi="Times New Roman" w:cs="Times New Roman"/>
          <w:sz w:val="22"/>
          <w:szCs w:val="22"/>
        </w:rPr>
        <w:t xml:space="preserve"> futuras investigaciones en el campo de la educación </w:t>
      </w:r>
      <w:r w:rsidR="006142F8" w:rsidRPr="002333E5">
        <w:rPr>
          <w:rFonts w:ascii="Times New Roman" w:hAnsi="Times New Roman" w:cs="Times New Roman"/>
          <w:sz w:val="22"/>
          <w:szCs w:val="22"/>
        </w:rPr>
        <w:t>apoyada por</w:t>
      </w:r>
      <w:r w:rsidRPr="002333E5">
        <w:rPr>
          <w:rFonts w:ascii="Times New Roman" w:hAnsi="Times New Roman" w:cs="Times New Roman"/>
          <w:sz w:val="22"/>
          <w:szCs w:val="22"/>
        </w:rPr>
        <w:t xml:space="preserve"> IA.</w:t>
      </w:r>
    </w:p>
    <w:p w14:paraId="2FB387E0" w14:textId="77777777" w:rsidR="00782C10" w:rsidRPr="002333E5" w:rsidRDefault="00782C10" w:rsidP="00C81359">
      <w:pPr>
        <w:jc w:val="both"/>
        <w:rPr>
          <w:rFonts w:ascii="Times New Roman" w:hAnsi="Times New Roman" w:cs="Times New Roman"/>
          <w:sz w:val="22"/>
          <w:szCs w:val="22"/>
          <w:lang w:val="es-PE"/>
        </w:rPr>
      </w:pPr>
    </w:p>
    <w:p w14:paraId="368EC976" w14:textId="224ABFFE" w:rsidR="01B9F6E2" w:rsidRPr="002333E5" w:rsidRDefault="01B9F6E2" w:rsidP="00C81359">
      <w:p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CAPITULO 1: PLANTEAMIENTO DEL ESTUDIO</w:t>
      </w:r>
    </w:p>
    <w:p w14:paraId="26058F72" w14:textId="5FB1F8AF" w:rsidR="270B78CC" w:rsidRPr="002333E5" w:rsidRDefault="270B78CC" w:rsidP="00C81359">
      <w:pPr>
        <w:jc w:val="both"/>
        <w:rPr>
          <w:rFonts w:ascii="Times New Roman" w:eastAsia="Times New Roman" w:hAnsi="Times New Roman" w:cs="Times New Roman"/>
          <w:sz w:val="22"/>
          <w:szCs w:val="22"/>
          <w:lang w:val="es-PE"/>
        </w:rPr>
      </w:pPr>
    </w:p>
    <w:p w14:paraId="5B054D9A" w14:textId="6EA499AF" w:rsidR="0095669C" w:rsidRDefault="0095669C" w:rsidP="00C81359">
      <w:pPr>
        <w:pStyle w:val="Ttulo2"/>
        <w:numPr>
          <w:ilvl w:val="1"/>
          <w:numId w:val="2"/>
        </w:numPr>
        <w:spacing w:line="360" w:lineRule="auto"/>
        <w:jc w:val="both"/>
        <w:rPr>
          <w:rFonts w:ascii="Times New Roman" w:hAnsi="Times New Roman" w:cs="Times New Roman"/>
          <w:sz w:val="24"/>
          <w:szCs w:val="24"/>
        </w:rPr>
      </w:pPr>
      <w:bookmarkStart w:id="2" w:name="_Toc201754086"/>
      <w:r w:rsidRPr="002333E5">
        <w:rPr>
          <w:rFonts w:ascii="Times New Roman" w:hAnsi="Times New Roman" w:cs="Times New Roman"/>
          <w:sz w:val="24"/>
          <w:szCs w:val="24"/>
        </w:rPr>
        <w:t>Planteamiento del Problema</w:t>
      </w:r>
      <w:bookmarkEnd w:id="2"/>
    </w:p>
    <w:p w14:paraId="4A9E8FE0" w14:textId="718057CD" w:rsidR="006E7728" w:rsidRPr="00521AEE" w:rsidRDefault="4520F4D6" w:rsidP="00521AEE">
      <w:pPr>
        <w:jc w:val="both"/>
        <w:rPr>
          <w:rFonts w:ascii="Times New Roman" w:hAnsi="Times New Roman" w:cs="Times New Roman"/>
          <w:lang w:val="es-PE"/>
        </w:rPr>
      </w:pPr>
      <w:r w:rsidRPr="4520F4D6">
        <w:rPr>
          <w:rFonts w:ascii="Times New Roman" w:hAnsi="Times New Roman" w:cs="Times New Roman"/>
          <w:lang w:val="es-PE"/>
        </w:rPr>
        <w:t>A nivel global, los sistemas educativos enfrentan el desafío de la masificación estudiantil, lo que resulta en un enfoque pedagógico homogenizado que no considera la diversidad cognitiva del alumnado. En respuesta, la integración de tecnologías de la información para la personalización del aprendizaje ha surgido como un paradigma prometedor. Instituciones pioneras han implementado sistemas de perfilado educativo con notable éxito.</w:t>
      </w:r>
    </w:p>
    <w:p w14:paraId="381E5C0C" w14:textId="20953B5A" w:rsidR="006E7728" w:rsidRPr="00521AEE" w:rsidRDefault="4520F4D6" w:rsidP="00521AEE">
      <w:pPr>
        <w:jc w:val="both"/>
        <w:rPr>
          <w:rFonts w:ascii="Times New Roman" w:hAnsi="Times New Roman" w:cs="Times New Roman"/>
          <w:lang w:val="es-PE"/>
        </w:rPr>
      </w:pPr>
      <w:r w:rsidRPr="4520F4D6">
        <w:rPr>
          <w:rFonts w:ascii="Times New Roman" w:hAnsi="Times New Roman" w:cs="Times New Roman"/>
          <w:lang w:val="es-PE"/>
        </w:rPr>
        <w:t xml:space="preserve">Por ejemplo, la Universidad de Michigan (EE.UU.) desarrolló el sistema E2Coach, que utiliza modelos de aprendizaje automático para proporcionar orientación personalizada a estudiantes de cursos introductorios de ciencias. Este sistema demostró un aumento estadísticamente significativo en las tasas de aprobación y retención estudiantil, particularmente en grupos demográficos tradicionalmente subrepresentados [1]. De manera similar, la plataforma </w:t>
      </w:r>
      <w:proofErr w:type="spellStart"/>
      <w:r w:rsidRPr="4520F4D6">
        <w:rPr>
          <w:rFonts w:ascii="Times New Roman" w:hAnsi="Times New Roman" w:cs="Times New Roman"/>
          <w:lang w:val="es-PE"/>
        </w:rPr>
        <w:t>Knewton</w:t>
      </w:r>
      <w:proofErr w:type="spellEnd"/>
      <w:r w:rsidRPr="4520F4D6">
        <w:rPr>
          <w:rFonts w:ascii="Times New Roman" w:hAnsi="Times New Roman" w:cs="Times New Roman"/>
          <w:lang w:val="es-PE"/>
        </w:rPr>
        <w:t xml:space="preserve"> (aunque con debates sobre su modelo de negocio) fue implementada en varias instituciones para adaptar contenidos en tiempo real, reportando mejoras en el rendimiento en asignaturas como matemáticas [2]. Estos casos subrayan el potencial de los sistemas basados en datos para identificar patrones de aprendizaje y ofrecer itinerarios educativos personalizados, optimizando así los resultados académicos [3].</w:t>
      </w:r>
    </w:p>
    <w:p w14:paraId="64481BB2" w14:textId="7FBE0768" w:rsidR="00DF1C96" w:rsidRPr="00521AEE" w:rsidRDefault="006E7728" w:rsidP="00521AEE">
      <w:pPr>
        <w:jc w:val="both"/>
        <w:rPr>
          <w:rFonts w:ascii="Times New Roman" w:hAnsi="Times New Roman" w:cs="Times New Roman"/>
          <w:lang w:val="es-PE"/>
        </w:rPr>
      </w:pPr>
      <w:r w:rsidRPr="00521AEE">
        <w:rPr>
          <w:rFonts w:ascii="Times New Roman" w:hAnsi="Times New Roman" w:cs="Times New Roman"/>
          <w:lang w:val="es-PE"/>
        </w:rPr>
        <w:t>La base teórica de estos sistemas a menudo se sustenta en el modelo de las Inteligencias Múltiples (IM) de Howard Gardner [4] y en taxonomías de Estilos de Aprendizaje, como el modelo de Felder-Silverman [5]. Gardner postula que la inteligencia no es una entidad unitaria, sino un conjunto de capacidades relativamente autónomas (lingüística, lógico-matemática, espacial, musical, etc.), lo que implica que la enseñanza debe diversificarse para activar estas diferentes inteligencias [4].</w:t>
      </w:r>
    </w:p>
    <w:p w14:paraId="1399C95C" w14:textId="77777777" w:rsidR="00384CEB" w:rsidRPr="00384CEB" w:rsidRDefault="00384CEB" w:rsidP="00521AEE">
      <w:pPr>
        <w:jc w:val="both"/>
        <w:rPr>
          <w:rFonts w:ascii="Times New Roman" w:hAnsi="Times New Roman" w:cs="Times New Roman"/>
          <w:lang w:val="es-PE"/>
        </w:rPr>
      </w:pPr>
      <w:r w:rsidRPr="00384CEB">
        <w:rPr>
          <w:rFonts w:ascii="Times New Roman" w:hAnsi="Times New Roman" w:cs="Times New Roman"/>
          <w:lang w:val="es-PE"/>
        </w:rPr>
        <w:t>En el Perú, la brecha entre la teoría educativa moderna y la práctica pedagógica en las aulas es pronunciada. El Ministerio de Educación (Minedu) ha mostrado interés en enfoques innovadores, como lo demuestra el Currículo Nacional de la Educación Básica, que incluye nociones de competencias y capacidades que podrían alinearse con las IM [6]. Sin embargo, la implementación concreta de sistemas tecnológicos de perfilado y personalización es prácticamente inexistente en la educación pública y muy incipiente en la privada.</w:t>
      </w:r>
    </w:p>
    <w:p w14:paraId="6A4B0A4D" w14:textId="77777777" w:rsidR="00E276BB" w:rsidRDefault="00384CEB" w:rsidP="00521AEE">
      <w:pPr>
        <w:jc w:val="both"/>
        <w:rPr>
          <w:rFonts w:ascii="Times New Roman" w:hAnsi="Times New Roman" w:cs="Times New Roman"/>
          <w:lang w:val="es-PE"/>
        </w:rPr>
      </w:pPr>
      <w:r w:rsidRPr="00384CEB">
        <w:rPr>
          <w:rFonts w:ascii="Times New Roman" w:hAnsi="Times New Roman" w:cs="Times New Roman"/>
          <w:lang w:val="es-PE"/>
        </w:rPr>
        <w:t>Los principales obstáculos identificados en la literatura son multifacéticos:  </w:t>
      </w:r>
    </w:p>
    <w:p w14:paraId="40ADEF83" w14:textId="434FDFD7" w:rsidR="003F021F" w:rsidRDefault="00384CEB" w:rsidP="00521AEE">
      <w:pPr>
        <w:jc w:val="both"/>
        <w:rPr>
          <w:rFonts w:ascii="Times New Roman" w:hAnsi="Times New Roman" w:cs="Times New Roman"/>
          <w:lang w:val="es-PE"/>
        </w:rPr>
      </w:pPr>
      <w:r w:rsidRPr="00384CEB">
        <w:rPr>
          <w:rFonts w:ascii="Times New Roman" w:hAnsi="Times New Roman" w:cs="Times New Roman"/>
          <w:b/>
          <w:bCs/>
          <w:lang w:val="es-PE"/>
        </w:rPr>
        <w:lastRenderedPageBreak/>
        <w:t>Infraestructura tecnológica limitada:</w:t>
      </w:r>
      <w:r w:rsidRPr="00384CEB">
        <w:rPr>
          <w:rFonts w:ascii="Times New Roman" w:hAnsi="Times New Roman" w:cs="Times New Roman"/>
          <w:lang w:val="es-PE"/>
        </w:rPr>
        <w:t xml:space="preserve"> Un significativo porcentaje de escuelas, especialmente en zonas rurales, carece de conectividad a internet y equipos informáticos suficientes [7]. </w:t>
      </w:r>
    </w:p>
    <w:p w14:paraId="4BFE9A52" w14:textId="0EBB109B" w:rsidR="003F021F" w:rsidRDefault="00384CEB" w:rsidP="00521AEE">
      <w:pPr>
        <w:jc w:val="both"/>
        <w:rPr>
          <w:rFonts w:ascii="Times New Roman" w:hAnsi="Times New Roman" w:cs="Times New Roman"/>
          <w:lang w:val="es-PE"/>
        </w:rPr>
      </w:pPr>
      <w:r w:rsidRPr="00384CEB">
        <w:rPr>
          <w:rFonts w:ascii="Times New Roman" w:hAnsi="Times New Roman" w:cs="Times New Roman"/>
          <w:lang w:val="es-PE"/>
        </w:rPr>
        <w:t> </w:t>
      </w:r>
      <w:r w:rsidRPr="00384CEB">
        <w:rPr>
          <w:rFonts w:ascii="Times New Roman" w:hAnsi="Times New Roman" w:cs="Times New Roman"/>
          <w:b/>
          <w:bCs/>
          <w:lang w:val="es-PE"/>
        </w:rPr>
        <w:t>Formación docente insuficiente:</w:t>
      </w:r>
      <w:r w:rsidRPr="00384CEB">
        <w:rPr>
          <w:rFonts w:ascii="Times New Roman" w:hAnsi="Times New Roman" w:cs="Times New Roman"/>
          <w:lang w:val="es-PE"/>
        </w:rPr>
        <w:t xml:space="preserve"> Existe una brecha en la capacitación de profesores para utilizar herramientas digitales avanzadas y para interpretar datos de </w:t>
      </w:r>
      <w:proofErr w:type="spellStart"/>
      <w:r w:rsidRPr="00384CEB">
        <w:rPr>
          <w:rFonts w:ascii="Times New Roman" w:hAnsi="Times New Roman" w:cs="Times New Roman"/>
          <w:lang w:val="es-PE"/>
        </w:rPr>
        <w:t>analytics</w:t>
      </w:r>
      <w:proofErr w:type="spellEnd"/>
      <w:r w:rsidRPr="00384CEB">
        <w:rPr>
          <w:rFonts w:ascii="Times New Roman" w:hAnsi="Times New Roman" w:cs="Times New Roman"/>
          <w:lang w:val="es-PE"/>
        </w:rPr>
        <w:t xml:space="preserve"> educativos con el fin de personalizar la instrucción [8].</w:t>
      </w:r>
    </w:p>
    <w:p w14:paraId="0DCE8739" w14:textId="34AF1F80" w:rsidR="00384CEB" w:rsidRPr="00384CEB" w:rsidRDefault="212CCB56" w:rsidP="00521AEE">
      <w:pPr>
        <w:jc w:val="both"/>
        <w:rPr>
          <w:rFonts w:ascii="Times New Roman" w:hAnsi="Times New Roman" w:cs="Times New Roman"/>
          <w:lang w:val="es-PE"/>
        </w:rPr>
      </w:pPr>
      <w:r w:rsidRPr="212CCB56">
        <w:rPr>
          <w:rFonts w:ascii="Times New Roman" w:hAnsi="Times New Roman" w:cs="Times New Roman"/>
          <w:b/>
          <w:bCs/>
          <w:lang w:val="es-PE"/>
        </w:rPr>
        <w:t>Falta de desarrollo local:</w:t>
      </w:r>
      <w:r w:rsidRPr="212CCB56">
        <w:rPr>
          <w:rFonts w:ascii="Times New Roman" w:hAnsi="Times New Roman" w:cs="Times New Roman"/>
          <w:lang w:val="es-PE"/>
        </w:rPr>
        <w:t> La mayoría de las soluciones educativas digitales son importadas, lo que eleva los costos y no siempre se adapta al contexto sociocultural peruano [9]. Un estudio sobre la aplicación de las IM en Perú concluyó que, si bien los docentes conocen la teoría, encuentran grandes dificultades para aplicarla de manera efectiva y sistemática sin el apoyo de herramientas adecuadas [10]. Esta situación genera una paradoja: se reconoce la diversidad del estudiante peruano, pero se le enseña con métodos estandarizados.</w:t>
      </w:r>
    </w:p>
    <w:p w14:paraId="52F89398" w14:textId="77777777" w:rsidR="00995EAF" w:rsidRPr="00995EAF" w:rsidRDefault="00995EAF" w:rsidP="00521AEE">
      <w:pPr>
        <w:jc w:val="both"/>
        <w:rPr>
          <w:rFonts w:ascii="Times New Roman" w:hAnsi="Times New Roman" w:cs="Times New Roman"/>
          <w:lang w:val="es-PE"/>
        </w:rPr>
      </w:pPr>
      <w:r w:rsidRPr="00995EAF">
        <w:rPr>
          <w:rFonts w:ascii="Times New Roman" w:hAnsi="Times New Roman" w:cs="Times New Roman"/>
          <w:lang w:val="es-PE"/>
        </w:rPr>
        <w:t>La región Cusco presenta realidades educativas que amplifican la problemática nacional. Pese a ser un centro cultural y turístico clave, enfrenta altos índices de desigualdad y desafíos socioeconómicos que impactan directamente en la educación. Según datos del Minedu, Cusco se encuentra entre las regiones con tasas de deserción escolar en nivel secundario por encima del promedio nacional, además de registrar niveles de rendimiento en comprensión lectora y matemáticas por debajo del promedio en evaluaciones estandarizadas [11].</w:t>
      </w:r>
    </w:p>
    <w:p w14:paraId="25432236" w14:textId="77777777" w:rsidR="00995EAF" w:rsidRPr="00995EAF" w:rsidRDefault="00995EAF" w:rsidP="00521AEE">
      <w:pPr>
        <w:jc w:val="both"/>
        <w:rPr>
          <w:rFonts w:ascii="Times New Roman" w:hAnsi="Times New Roman" w:cs="Times New Roman"/>
          <w:lang w:val="es-PE"/>
        </w:rPr>
      </w:pPr>
      <w:r w:rsidRPr="00995EAF">
        <w:rPr>
          <w:rFonts w:ascii="Times New Roman" w:hAnsi="Times New Roman" w:cs="Times New Roman"/>
          <w:lang w:val="es-PE"/>
        </w:rPr>
        <w:t>Estas cifras son síntoma de un sistema educativo que no logra conectar con las necesidades individuales de los estudiantes. La homogenización de la enseñanza probablemente contribuye al desinterés y la desconexión, especialmente en adolescentes. La diversidad cultural y lingüística de la región (con presencia de población quechua-hablante) añade otra capa de complejidad, haciendo aún más crítica la necesidad de una enseñanza que respete y aproveche las diferencias individuales [12]. No se identificaron, en la literatura revisada, iniciativas sistemáticas o estudios aplicados en instituciones educativas cusqueñas que utilicen sistemas de software de perfilado para personalizar el aprendizaje, lo que representa una oportunidad de investigación clara.</w:t>
      </w:r>
    </w:p>
    <w:p w14:paraId="35968556" w14:textId="77777777" w:rsidR="005E6E6C" w:rsidRPr="005E6E6C" w:rsidRDefault="005E6E6C" w:rsidP="00521AEE">
      <w:pPr>
        <w:jc w:val="both"/>
        <w:rPr>
          <w:rFonts w:ascii="Times New Roman" w:hAnsi="Times New Roman" w:cs="Times New Roman"/>
          <w:lang w:val="es-PE"/>
        </w:rPr>
      </w:pPr>
      <w:r w:rsidRPr="005E6E6C">
        <w:rPr>
          <w:rFonts w:ascii="Times New Roman" w:hAnsi="Times New Roman" w:cs="Times New Roman"/>
          <w:lang w:val="es-PE"/>
        </w:rPr>
        <w:t>Esta investigación se delimita al diseño y desarrollo de un prototipo de sistema de software de perfilado educativo. El estudio se enfocará en:</w:t>
      </w:r>
    </w:p>
    <w:p w14:paraId="6A85F1FB" w14:textId="77777777" w:rsidR="005E6E6C" w:rsidRPr="005E6E6C" w:rsidRDefault="005E6E6C" w:rsidP="00521AEE">
      <w:pPr>
        <w:numPr>
          <w:ilvl w:val="0"/>
          <w:numId w:val="39"/>
        </w:numPr>
        <w:jc w:val="both"/>
        <w:rPr>
          <w:rFonts w:ascii="Times New Roman" w:hAnsi="Times New Roman" w:cs="Times New Roman"/>
          <w:lang w:val="es-PE"/>
        </w:rPr>
      </w:pPr>
      <w:r w:rsidRPr="005E6E6C">
        <w:rPr>
          <w:rFonts w:ascii="Times New Roman" w:hAnsi="Times New Roman" w:cs="Times New Roman"/>
          <w:b/>
          <w:bCs/>
          <w:lang w:val="es-PE"/>
        </w:rPr>
        <w:t>Nivel educativo:</w:t>
      </w:r>
      <w:r w:rsidRPr="005E6E6C">
        <w:rPr>
          <w:rFonts w:ascii="Times New Roman" w:hAnsi="Times New Roman" w:cs="Times New Roman"/>
          <w:lang w:val="es-PE"/>
        </w:rPr>
        <w:t> Estudiantes de educación secundaria (específicamente, entre el 3er y 5to grado).</w:t>
      </w:r>
    </w:p>
    <w:p w14:paraId="2FA11DCD" w14:textId="77777777" w:rsidR="005E6E6C" w:rsidRPr="005E6E6C" w:rsidRDefault="005E6E6C" w:rsidP="00521AEE">
      <w:pPr>
        <w:numPr>
          <w:ilvl w:val="0"/>
          <w:numId w:val="39"/>
        </w:numPr>
        <w:jc w:val="both"/>
        <w:rPr>
          <w:rFonts w:ascii="Times New Roman" w:hAnsi="Times New Roman" w:cs="Times New Roman"/>
          <w:lang w:val="es-PE"/>
        </w:rPr>
      </w:pPr>
      <w:r w:rsidRPr="005E6E6C">
        <w:rPr>
          <w:rFonts w:ascii="Times New Roman" w:hAnsi="Times New Roman" w:cs="Times New Roman"/>
          <w:b/>
          <w:bCs/>
          <w:lang w:val="es-PE"/>
        </w:rPr>
        <w:t>Ámbito geográfico:</w:t>
      </w:r>
      <w:r w:rsidRPr="005E6E6C">
        <w:rPr>
          <w:rFonts w:ascii="Times New Roman" w:hAnsi="Times New Roman" w:cs="Times New Roman"/>
          <w:lang w:val="es-PE"/>
        </w:rPr>
        <w:t> Instituciones Educativas públicas de la ciudad del Cusco.</w:t>
      </w:r>
    </w:p>
    <w:p w14:paraId="5300FF5D" w14:textId="77777777" w:rsidR="005E6E6C" w:rsidRPr="005E6E6C" w:rsidRDefault="005E6E6C" w:rsidP="00521AEE">
      <w:pPr>
        <w:numPr>
          <w:ilvl w:val="0"/>
          <w:numId w:val="39"/>
        </w:numPr>
        <w:jc w:val="both"/>
        <w:rPr>
          <w:rFonts w:ascii="Times New Roman" w:hAnsi="Times New Roman" w:cs="Times New Roman"/>
          <w:lang w:val="es-PE"/>
        </w:rPr>
      </w:pPr>
      <w:r w:rsidRPr="005E6E6C">
        <w:rPr>
          <w:rFonts w:ascii="Times New Roman" w:hAnsi="Times New Roman" w:cs="Times New Roman"/>
          <w:b/>
          <w:bCs/>
          <w:lang w:val="es-PE"/>
        </w:rPr>
        <w:t>Alcance del perfilado:</w:t>
      </w:r>
      <w:r w:rsidRPr="005E6E6C">
        <w:rPr>
          <w:rFonts w:ascii="Times New Roman" w:hAnsi="Times New Roman" w:cs="Times New Roman"/>
          <w:lang w:val="es-PE"/>
        </w:rPr>
        <w:t> La herramienta se basará en el modelo de las Inteligencias Múltiples de Gardner y el modelo de Estilos de Aprendizaje de Felder-Silverman.</w:t>
      </w:r>
    </w:p>
    <w:p w14:paraId="68516DF9" w14:textId="77777777" w:rsidR="005E6E6C" w:rsidRPr="005E6E6C" w:rsidRDefault="005E6E6C" w:rsidP="00521AEE">
      <w:pPr>
        <w:numPr>
          <w:ilvl w:val="0"/>
          <w:numId w:val="39"/>
        </w:numPr>
        <w:jc w:val="both"/>
        <w:rPr>
          <w:rFonts w:ascii="Times New Roman" w:hAnsi="Times New Roman" w:cs="Times New Roman"/>
          <w:lang w:val="es-PE"/>
        </w:rPr>
      </w:pPr>
      <w:r w:rsidRPr="005E6E6C">
        <w:rPr>
          <w:rFonts w:ascii="Times New Roman" w:hAnsi="Times New Roman" w:cs="Times New Roman"/>
          <w:b/>
          <w:bCs/>
          <w:lang w:val="es-PE"/>
        </w:rPr>
        <w:lastRenderedPageBreak/>
        <w:t>Fase de implementación:</w:t>
      </w:r>
      <w:r w:rsidRPr="005E6E6C">
        <w:rPr>
          <w:rFonts w:ascii="Times New Roman" w:hAnsi="Times New Roman" w:cs="Times New Roman"/>
          <w:lang w:val="es-PE"/>
        </w:rPr>
        <w:t> La investigación incluirá el desarrollo del sistema y una fase de prueba piloto para validar su usabilidad y percepción de utilidad. La medición de impacto a largo plazo en el rendimiento académico queda fuera del alcance de este proyecto de tesis y se sugiere como investigación futura.</w:t>
      </w:r>
    </w:p>
    <w:p w14:paraId="0D20195D" w14:textId="727F3697" w:rsidR="00A43794" w:rsidRPr="00521AEE" w:rsidRDefault="00A43794" w:rsidP="00521AEE">
      <w:pPr>
        <w:jc w:val="both"/>
        <w:rPr>
          <w:rFonts w:ascii="Times New Roman" w:hAnsi="Times New Roman" w:cs="Times New Roman"/>
          <w:lang w:val="es-PE"/>
        </w:rPr>
      </w:pPr>
      <w:r w:rsidRPr="00521AEE">
        <w:rPr>
          <w:rFonts w:ascii="Times New Roman" w:hAnsi="Times New Roman" w:cs="Times New Roman"/>
          <w:lang w:val="es-PE"/>
        </w:rPr>
        <w:t>Es imperativo abordar las críticas científicas a los fundamentos teóricos elegidos. La teoría de las Inteligencias Múltiples ha sido criticada por la dificultad de su validación empírica rigurosa y por carecer de un corpus sólido de evidencia basada en neurociencia que confirme la existencia de las ocho inteligencias como entidades separadas [13]. Revisiones sistemáticas señalan que no existe evidencia robusta que respalde la hipótesis de la "enseñanza compatibilizada con el estilo" como medio para mejorar el aprendizaje [14].</w:t>
      </w:r>
      <w:bookmarkStart w:id="3" w:name="_GoBack"/>
      <w:bookmarkEnd w:id="3"/>
    </w:p>
    <w:p w14:paraId="71E933A9" w14:textId="2379C513" w:rsidR="00384CEB" w:rsidRPr="00521AEE" w:rsidRDefault="00A43794" w:rsidP="00521AEE">
      <w:pPr>
        <w:jc w:val="both"/>
        <w:rPr>
          <w:rFonts w:ascii="Times New Roman" w:hAnsi="Times New Roman" w:cs="Times New Roman"/>
          <w:lang w:val="es-PE"/>
        </w:rPr>
      </w:pPr>
      <w:r w:rsidRPr="00521AEE">
        <w:rPr>
          <w:rFonts w:ascii="Times New Roman" w:hAnsi="Times New Roman" w:cs="Times New Roman"/>
          <w:lang w:val="es-PE"/>
        </w:rPr>
        <w:t>Sin embargo, estas críticas no invalidan la propuesta; por el contrario, la fortalecen al exigir un enfoque más matizado. El valor de estos modelos no reside en una categorización rígida del estudiante, sino en su poder heurístico para diversificar las estrategias pedagógicas y romper con el monopolio de la enseñanza logístico-lingüística [15]. Un sistema de software no debe etiquetar, sino sugerir un abanico más amplio de recursos y actividades (visuales, colaborativas, reflexivas, etc.) que puedan enriquecer la experiencia de aprendizaje para todos los estudiantes, aprovechando sus fortalezas sin caer en determinismos. Esta aproximación está más alineada con el concepto de Diseño Universal para el Aprendizaje (UDL) [16].</w:t>
      </w:r>
    </w:p>
    <w:p w14:paraId="691A1651" w14:textId="46965924" w:rsidR="00077400" w:rsidRPr="002333E5" w:rsidRDefault="00077400" w:rsidP="00C81359">
      <w:pPr>
        <w:pStyle w:val="Ttulo3"/>
        <w:jc w:val="both"/>
        <w:rPr>
          <w:rFonts w:ascii="Times New Roman" w:hAnsi="Times New Roman" w:cs="Times New Roman"/>
          <w:sz w:val="22"/>
          <w:szCs w:val="22"/>
          <w:lang w:val="es-PE"/>
        </w:rPr>
      </w:pPr>
      <w:bookmarkStart w:id="4" w:name="_Toc201754087"/>
      <w:r w:rsidRPr="002333E5">
        <w:rPr>
          <w:rFonts w:ascii="Times New Roman" w:hAnsi="Times New Roman" w:cs="Times New Roman"/>
          <w:sz w:val="22"/>
          <w:szCs w:val="22"/>
          <w:lang w:val="es-PE"/>
        </w:rPr>
        <w:t>1.1</w:t>
      </w:r>
      <w:r w:rsidR="00237251" w:rsidRPr="002333E5">
        <w:rPr>
          <w:rFonts w:ascii="Times New Roman" w:hAnsi="Times New Roman" w:cs="Times New Roman"/>
          <w:sz w:val="22"/>
          <w:szCs w:val="22"/>
          <w:lang w:val="es-PE"/>
        </w:rPr>
        <w:t>.2</w:t>
      </w:r>
      <w:r w:rsidRPr="002333E5">
        <w:rPr>
          <w:rFonts w:ascii="Times New Roman" w:hAnsi="Times New Roman" w:cs="Times New Roman"/>
          <w:sz w:val="22"/>
          <w:szCs w:val="22"/>
          <w:lang w:val="es-PE"/>
        </w:rPr>
        <w:t xml:space="preserve"> </w:t>
      </w:r>
      <w:r w:rsidR="00AA561E" w:rsidRPr="002333E5">
        <w:rPr>
          <w:rFonts w:ascii="Times New Roman" w:hAnsi="Times New Roman" w:cs="Times New Roman"/>
          <w:sz w:val="22"/>
          <w:szCs w:val="22"/>
          <w:lang w:val="es-PE"/>
        </w:rPr>
        <w:tab/>
      </w:r>
      <w:r w:rsidRPr="002333E5">
        <w:rPr>
          <w:rFonts w:ascii="Times New Roman" w:hAnsi="Times New Roman" w:cs="Times New Roman"/>
          <w:sz w:val="22"/>
          <w:szCs w:val="22"/>
          <w:lang w:val="es-PE"/>
        </w:rPr>
        <w:t>Problema General</w:t>
      </w:r>
      <w:bookmarkEnd w:id="4"/>
    </w:p>
    <w:p w14:paraId="5FA5157F" w14:textId="58E6BB47" w:rsidR="00077400" w:rsidRPr="002333E5" w:rsidRDefault="00D1083F" w:rsidP="00C81359">
      <w:pPr>
        <w:ind w:left="360"/>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rPr>
        <w:t>¿</w:t>
      </w:r>
      <w:r w:rsidRPr="00E30677">
        <w:rPr>
          <w:rFonts w:ascii="Times New Roman" w:hAnsi="Times New Roman" w:cs="Times New Roman"/>
          <w:color w:val="000000" w:themeColor="text1"/>
          <w:sz w:val="22"/>
          <w:szCs w:val="22"/>
        </w:rPr>
        <w:t>De qué manera el desarrollo de un sistema de software de perfilado educativo, basado en los modelos de Inteligencias Múltiples, puede contribuir a personalizar la enseñanza y mejorar la percepción de utilidad pedagógica en estudiantes de educación secundaria de instituciones públicas de la ciudad del Cusco?</w:t>
      </w:r>
      <w:r w:rsidR="006D590A" w:rsidRPr="002333E5">
        <w:rPr>
          <w:rFonts w:ascii="Times New Roman" w:hAnsi="Times New Roman" w:cs="Times New Roman"/>
          <w:color w:val="000000" w:themeColor="text1"/>
          <w:sz w:val="22"/>
          <w:szCs w:val="22"/>
        </w:rPr>
        <w:tab/>
      </w:r>
    </w:p>
    <w:p w14:paraId="5B368CA4" w14:textId="1D1F782B" w:rsidR="00077400" w:rsidRPr="002333E5" w:rsidRDefault="002C5374" w:rsidP="002C5374">
      <w:pPr>
        <w:pStyle w:val="Ttulo3"/>
        <w:rPr>
          <w:rFonts w:ascii="Times New Roman" w:hAnsi="Times New Roman" w:cs="Times New Roman"/>
          <w:sz w:val="22"/>
        </w:rPr>
      </w:pPr>
      <w:bookmarkStart w:id="5" w:name="_Toc201754088"/>
      <w:r w:rsidRPr="002333E5">
        <w:rPr>
          <w:rFonts w:ascii="Times New Roman" w:hAnsi="Times New Roman" w:cs="Times New Roman"/>
          <w:sz w:val="22"/>
        </w:rPr>
        <w:t>1.1.3</w:t>
      </w:r>
      <w:r w:rsidRPr="002333E5">
        <w:rPr>
          <w:rFonts w:ascii="Times New Roman" w:hAnsi="Times New Roman" w:cs="Times New Roman"/>
          <w:sz w:val="22"/>
        </w:rPr>
        <w:tab/>
      </w:r>
      <w:r w:rsidR="00077400" w:rsidRPr="002333E5">
        <w:rPr>
          <w:rFonts w:ascii="Times New Roman" w:hAnsi="Times New Roman" w:cs="Times New Roman"/>
          <w:sz w:val="22"/>
        </w:rPr>
        <w:t>Problemas Específicos</w:t>
      </w:r>
      <w:bookmarkEnd w:id="5"/>
    </w:p>
    <w:p w14:paraId="6FF2D959" w14:textId="12AD1BB6" w:rsidR="00D934BF" w:rsidRPr="002333E5" w:rsidRDefault="00D934BF" w:rsidP="00C81359">
      <w:pPr>
        <w:pStyle w:val="Prrafodelista"/>
        <w:numPr>
          <w:ilvl w:val="0"/>
          <w:numId w:val="5"/>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 xml:space="preserve">¿De qué manera el desajuste entre los métodos de enseñanza estandarizados (como las clases magistrales y evaluaciones uniformes) y las capacidades individuales de las estudiantes definidas por las teorías de inteligencias múltiples </w:t>
      </w:r>
      <w:sdt>
        <w:sdtPr>
          <w:rPr>
            <w:rFonts w:ascii="Times New Roman" w:hAnsi="Times New Roman" w:cs="Times New Roman"/>
            <w:color w:val="000000" w:themeColor="text1"/>
            <w:sz w:val="22"/>
            <w:szCs w:val="22"/>
            <w:lang w:val="es-PE"/>
          </w:rPr>
          <w:id w:val="1854616133"/>
          <w:citation/>
        </w:sdtPr>
        <w:sdtEndPr/>
        <w:sdtContent>
          <w:r w:rsidR="00040C65" w:rsidRPr="002333E5">
            <w:rPr>
              <w:rFonts w:ascii="Times New Roman" w:hAnsi="Times New Roman" w:cs="Times New Roman"/>
              <w:color w:val="000000" w:themeColor="text1"/>
              <w:sz w:val="22"/>
              <w:szCs w:val="22"/>
              <w:lang w:val="es-PE"/>
            </w:rPr>
            <w:fldChar w:fldCharType="begin"/>
          </w:r>
          <w:r w:rsidR="00040C65" w:rsidRPr="002333E5">
            <w:rPr>
              <w:rFonts w:ascii="Times New Roman" w:hAnsi="Times New Roman" w:cs="Times New Roman"/>
              <w:color w:val="000000" w:themeColor="text1"/>
              <w:sz w:val="22"/>
              <w:szCs w:val="22"/>
              <w:lang w:val="es-ES"/>
            </w:rPr>
            <w:instrText xml:space="preserve"> CITATION Gar83 \l 3082 </w:instrText>
          </w:r>
          <w:r w:rsidR="00040C65" w:rsidRPr="002333E5">
            <w:rPr>
              <w:rFonts w:ascii="Times New Roman" w:hAnsi="Times New Roman" w:cs="Times New Roman"/>
              <w:color w:val="000000" w:themeColor="text1"/>
              <w:sz w:val="22"/>
              <w:szCs w:val="22"/>
              <w:lang w:val="es-PE"/>
            </w:rPr>
            <w:fldChar w:fldCharType="separate"/>
          </w:r>
          <w:r w:rsidR="005B6194" w:rsidRPr="002333E5">
            <w:rPr>
              <w:rFonts w:ascii="Times New Roman" w:hAnsi="Times New Roman" w:cs="Times New Roman"/>
              <w:noProof/>
              <w:color w:val="000000" w:themeColor="text1"/>
              <w:sz w:val="22"/>
              <w:szCs w:val="22"/>
              <w:lang w:val="es-ES"/>
            </w:rPr>
            <w:t>(1)</w:t>
          </w:r>
          <w:r w:rsidR="00040C65" w:rsidRPr="002333E5">
            <w:rPr>
              <w:rFonts w:ascii="Times New Roman" w:hAnsi="Times New Roman" w:cs="Times New Roman"/>
              <w:color w:val="000000" w:themeColor="text1"/>
              <w:sz w:val="22"/>
              <w:szCs w:val="22"/>
              <w:lang w:val="es-PE"/>
            </w:rPr>
            <w:fldChar w:fldCharType="end"/>
          </w:r>
        </w:sdtContent>
      </w:sdt>
      <w:r w:rsidRPr="002333E5">
        <w:rPr>
          <w:rFonts w:ascii="Times New Roman" w:hAnsi="Times New Roman" w:cs="Times New Roman"/>
          <w:color w:val="000000" w:themeColor="text1"/>
          <w:sz w:val="22"/>
          <w:szCs w:val="22"/>
          <w:lang w:val="es-PE"/>
        </w:rPr>
        <w:t xml:space="preserve"> limita el desarrollo académico y potencial de los alumnos, según lo reportado por Hattie </w:t>
      </w:r>
      <w:sdt>
        <w:sdtPr>
          <w:rPr>
            <w:rFonts w:ascii="Times New Roman" w:hAnsi="Times New Roman" w:cs="Times New Roman"/>
            <w:color w:val="000000" w:themeColor="text1"/>
            <w:sz w:val="22"/>
            <w:szCs w:val="22"/>
            <w:lang w:val="es-PE"/>
          </w:rPr>
          <w:id w:val="-76058002"/>
          <w:citation/>
        </w:sdtPr>
        <w:sdtEndPr/>
        <w:sdtContent>
          <w:r w:rsidR="00040C65" w:rsidRPr="002333E5">
            <w:rPr>
              <w:rFonts w:ascii="Times New Roman" w:hAnsi="Times New Roman" w:cs="Times New Roman"/>
              <w:color w:val="000000" w:themeColor="text1"/>
              <w:sz w:val="22"/>
              <w:szCs w:val="22"/>
              <w:lang w:val="es-PE"/>
            </w:rPr>
            <w:fldChar w:fldCharType="begin"/>
          </w:r>
          <w:r w:rsidR="00040C65" w:rsidRPr="002333E5">
            <w:rPr>
              <w:rFonts w:ascii="Times New Roman" w:hAnsi="Times New Roman" w:cs="Times New Roman"/>
              <w:color w:val="000000" w:themeColor="text1"/>
              <w:sz w:val="22"/>
              <w:szCs w:val="22"/>
              <w:lang w:val="es-ES"/>
            </w:rPr>
            <w:instrText xml:space="preserve"> CITATION Hat08 \l 3082 </w:instrText>
          </w:r>
          <w:r w:rsidR="00040C65" w:rsidRPr="002333E5">
            <w:rPr>
              <w:rFonts w:ascii="Times New Roman" w:hAnsi="Times New Roman" w:cs="Times New Roman"/>
              <w:color w:val="000000" w:themeColor="text1"/>
              <w:sz w:val="22"/>
              <w:szCs w:val="22"/>
              <w:lang w:val="es-PE"/>
            </w:rPr>
            <w:fldChar w:fldCharType="separate"/>
          </w:r>
          <w:r w:rsidR="005B6194" w:rsidRPr="002333E5">
            <w:rPr>
              <w:rFonts w:ascii="Times New Roman" w:hAnsi="Times New Roman" w:cs="Times New Roman"/>
              <w:noProof/>
              <w:color w:val="000000" w:themeColor="text1"/>
              <w:sz w:val="22"/>
              <w:szCs w:val="22"/>
              <w:lang w:val="es-ES"/>
            </w:rPr>
            <w:t>(2)</w:t>
          </w:r>
          <w:r w:rsidR="00040C65" w:rsidRPr="002333E5">
            <w:rPr>
              <w:rFonts w:ascii="Times New Roman" w:hAnsi="Times New Roman" w:cs="Times New Roman"/>
              <w:color w:val="000000" w:themeColor="text1"/>
              <w:sz w:val="22"/>
              <w:szCs w:val="22"/>
              <w:lang w:val="es-PE"/>
            </w:rPr>
            <w:fldChar w:fldCharType="end"/>
          </w:r>
        </w:sdtContent>
      </w:sdt>
      <w:r w:rsidRPr="002333E5">
        <w:rPr>
          <w:rFonts w:ascii="Times New Roman" w:hAnsi="Times New Roman" w:cs="Times New Roman"/>
          <w:color w:val="000000" w:themeColor="text1"/>
          <w:sz w:val="22"/>
          <w:szCs w:val="22"/>
          <w:lang w:val="es-PE"/>
        </w:rPr>
        <w:t>?</w:t>
      </w:r>
    </w:p>
    <w:p w14:paraId="007855CC" w14:textId="77777777" w:rsidR="005318BB" w:rsidRPr="005318BB" w:rsidRDefault="005318BB" w:rsidP="005318BB">
      <w:pPr>
        <w:pStyle w:val="Prrafodelista"/>
        <w:numPr>
          <w:ilvl w:val="0"/>
          <w:numId w:val="41"/>
        </w:numPr>
        <w:jc w:val="both"/>
        <w:rPr>
          <w:rFonts w:ascii="Times New Roman" w:hAnsi="Times New Roman" w:cs="Times New Roman"/>
          <w:color w:val="000000" w:themeColor="text1"/>
          <w:sz w:val="22"/>
          <w:szCs w:val="22"/>
          <w:lang w:val="es-ES"/>
        </w:rPr>
      </w:pPr>
      <w:r w:rsidRPr="005318BB">
        <w:rPr>
          <w:rFonts w:ascii="Times New Roman" w:hAnsi="Times New Roman" w:cs="Times New Roman"/>
          <w:color w:val="000000" w:themeColor="text1"/>
          <w:sz w:val="22"/>
          <w:szCs w:val="22"/>
          <w:lang w:val="es-ES"/>
        </w:rPr>
        <w:t>¿Cuáles son los componentes funcionales y no funcionales requeridos para un sistema de perfilado educativo adaptado al contexto de las instituciones educativas secundarias de Cusco?</w:t>
      </w:r>
    </w:p>
    <w:p w14:paraId="23802B75" w14:textId="77777777" w:rsidR="005318BB" w:rsidRPr="005318BB" w:rsidRDefault="005318BB" w:rsidP="005318BB">
      <w:pPr>
        <w:pStyle w:val="Prrafodelista"/>
        <w:numPr>
          <w:ilvl w:val="0"/>
          <w:numId w:val="41"/>
        </w:numPr>
        <w:jc w:val="both"/>
        <w:rPr>
          <w:rFonts w:ascii="Times New Roman" w:hAnsi="Times New Roman" w:cs="Times New Roman"/>
          <w:color w:val="000000" w:themeColor="text1"/>
          <w:sz w:val="22"/>
          <w:szCs w:val="22"/>
          <w:lang w:val="es-ES"/>
        </w:rPr>
      </w:pPr>
      <w:r w:rsidRPr="005318BB">
        <w:rPr>
          <w:rFonts w:ascii="Times New Roman" w:hAnsi="Times New Roman" w:cs="Times New Roman"/>
          <w:color w:val="000000" w:themeColor="text1"/>
          <w:sz w:val="22"/>
          <w:szCs w:val="22"/>
          <w:lang w:val="es-ES"/>
        </w:rPr>
        <w:t>¿Qué arquitectura de software y tecnologías son las más adecuadas para implementar un sistema de estas características, considerando las limitaciones de infraestructura local?</w:t>
      </w:r>
    </w:p>
    <w:p w14:paraId="070FF1C3" w14:textId="014BEB6B" w:rsidR="005318BB" w:rsidRPr="005318BB" w:rsidRDefault="005318BB" w:rsidP="005318BB">
      <w:pPr>
        <w:pStyle w:val="Prrafodelista"/>
        <w:numPr>
          <w:ilvl w:val="0"/>
          <w:numId w:val="41"/>
        </w:numPr>
        <w:jc w:val="both"/>
        <w:rPr>
          <w:rFonts w:ascii="Times New Roman" w:hAnsi="Times New Roman" w:cs="Times New Roman"/>
          <w:color w:val="000000" w:themeColor="text1"/>
          <w:sz w:val="22"/>
          <w:szCs w:val="22"/>
          <w:lang w:val="es-ES"/>
        </w:rPr>
      </w:pPr>
      <w:r w:rsidRPr="005318BB">
        <w:rPr>
          <w:rFonts w:ascii="Times New Roman" w:hAnsi="Times New Roman" w:cs="Times New Roman"/>
          <w:color w:val="000000" w:themeColor="text1"/>
          <w:sz w:val="22"/>
          <w:szCs w:val="22"/>
          <w:lang w:val="es-ES"/>
        </w:rPr>
        <w:t>¿Cuál es el perfil predominante en términos de I</w:t>
      </w:r>
      <w:r w:rsidR="008A2C27">
        <w:rPr>
          <w:rFonts w:ascii="Times New Roman" w:hAnsi="Times New Roman" w:cs="Times New Roman"/>
          <w:color w:val="000000" w:themeColor="text1"/>
          <w:sz w:val="22"/>
          <w:szCs w:val="22"/>
          <w:lang w:val="es-ES"/>
        </w:rPr>
        <w:t xml:space="preserve">nteligencias </w:t>
      </w:r>
      <w:r w:rsidR="003C14C7" w:rsidRPr="005318BB">
        <w:rPr>
          <w:rFonts w:ascii="Times New Roman" w:hAnsi="Times New Roman" w:cs="Times New Roman"/>
          <w:color w:val="000000" w:themeColor="text1"/>
          <w:sz w:val="22"/>
          <w:szCs w:val="22"/>
          <w:lang w:val="es-ES"/>
        </w:rPr>
        <w:t>M</w:t>
      </w:r>
      <w:r w:rsidR="003C14C7">
        <w:rPr>
          <w:rFonts w:ascii="Times New Roman" w:hAnsi="Times New Roman" w:cs="Times New Roman"/>
          <w:color w:val="000000" w:themeColor="text1"/>
          <w:sz w:val="22"/>
          <w:szCs w:val="22"/>
          <w:lang w:val="es-ES"/>
        </w:rPr>
        <w:t xml:space="preserve">últiples </w:t>
      </w:r>
      <w:r w:rsidR="003C14C7" w:rsidRPr="005318BB">
        <w:rPr>
          <w:rFonts w:ascii="Times New Roman" w:hAnsi="Times New Roman" w:cs="Times New Roman"/>
          <w:color w:val="000000" w:themeColor="text1"/>
          <w:sz w:val="22"/>
          <w:szCs w:val="22"/>
          <w:lang w:val="es-ES"/>
        </w:rPr>
        <w:t>de</w:t>
      </w:r>
      <w:r w:rsidRPr="005318BB">
        <w:rPr>
          <w:rFonts w:ascii="Times New Roman" w:hAnsi="Times New Roman" w:cs="Times New Roman"/>
          <w:color w:val="000000" w:themeColor="text1"/>
          <w:sz w:val="22"/>
          <w:szCs w:val="22"/>
          <w:lang w:val="es-ES"/>
        </w:rPr>
        <w:t xml:space="preserve"> la muestra de estudiantes estudiada?</w:t>
      </w:r>
    </w:p>
    <w:p w14:paraId="6EBD092E" w14:textId="10FA080E" w:rsidR="00933A8B" w:rsidRPr="005318BB" w:rsidRDefault="00933A8B" w:rsidP="00677083">
      <w:pPr>
        <w:pStyle w:val="Prrafodelista"/>
        <w:ind w:left="1068"/>
        <w:jc w:val="both"/>
        <w:rPr>
          <w:rFonts w:ascii="Times New Roman" w:hAnsi="Times New Roman" w:cs="Times New Roman"/>
          <w:color w:val="000000" w:themeColor="text1"/>
          <w:sz w:val="22"/>
          <w:szCs w:val="22"/>
          <w:lang w:val="es-ES"/>
        </w:rPr>
      </w:pPr>
    </w:p>
    <w:p w14:paraId="752E3F44" w14:textId="77777777" w:rsidR="00A44E0A" w:rsidRPr="002333E5" w:rsidRDefault="00A44E0A" w:rsidP="00C81359">
      <w:pPr>
        <w:pStyle w:val="Prrafodelista"/>
        <w:ind w:left="1068"/>
        <w:jc w:val="both"/>
        <w:rPr>
          <w:rFonts w:ascii="Times New Roman" w:hAnsi="Times New Roman" w:cs="Times New Roman"/>
          <w:color w:val="000000" w:themeColor="text1"/>
          <w:sz w:val="22"/>
          <w:szCs w:val="22"/>
          <w:lang w:val="es-PE"/>
        </w:rPr>
      </w:pPr>
    </w:p>
    <w:p w14:paraId="1CBEBD92" w14:textId="77A49596" w:rsidR="0095669C" w:rsidRPr="002333E5" w:rsidRDefault="0095669C" w:rsidP="0044739D">
      <w:pPr>
        <w:pStyle w:val="Ttulo2"/>
        <w:rPr>
          <w:rFonts w:ascii="Times New Roman" w:hAnsi="Times New Roman" w:cs="Times New Roman"/>
          <w:sz w:val="24"/>
          <w:szCs w:val="24"/>
        </w:rPr>
      </w:pPr>
      <w:bookmarkStart w:id="6" w:name="_Toc201754089"/>
      <w:r w:rsidRPr="002333E5">
        <w:rPr>
          <w:rFonts w:ascii="Times New Roman" w:hAnsi="Times New Roman" w:cs="Times New Roman"/>
          <w:sz w:val="24"/>
          <w:szCs w:val="24"/>
        </w:rPr>
        <w:lastRenderedPageBreak/>
        <w:t>1.2</w:t>
      </w:r>
      <w:r w:rsidR="00863D8B" w:rsidRPr="002333E5">
        <w:rPr>
          <w:rFonts w:ascii="Times New Roman" w:hAnsi="Times New Roman" w:cs="Times New Roman"/>
          <w:sz w:val="24"/>
        </w:rPr>
        <w:tab/>
      </w:r>
      <w:r w:rsidRPr="002333E5">
        <w:rPr>
          <w:rFonts w:ascii="Times New Roman" w:hAnsi="Times New Roman" w:cs="Times New Roman"/>
          <w:sz w:val="24"/>
          <w:szCs w:val="24"/>
        </w:rPr>
        <w:t>Objetivos</w:t>
      </w:r>
      <w:bookmarkEnd w:id="6"/>
    </w:p>
    <w:p w14:paraId="5C7B4E26" w14:textId="791A96E5" w:rsidR="0095669C" w:rsidRPr="002333E5" w:rsidRDefault="00F96D93" w:rsidP="00E473DF">
      <w:pPr>
        <w:pStyle w:val="Ttulo3"/>
        <w:rPr>
          <w:rFonts w:ascii="Times New Roman" w:hAnsi="Times New Roman" w:cs="Times New Roman"/>
          <w:sz w:val="22"/>
        </w:rPr>
      </w:pPr>
      <w:bookmarkStart w:id="7" w:name="_Toc201754090"/>
      <w:r w:rsidRPr="002333E5">
        <w:rPr>
          <w:rFonts w:ascii="Times New Roman" w:hAnsi="Times New Roman" w:cs="Times New Roman"/>
          <w:sz w:val="22"/>
        </w:rPr>
        <w:t xml:space="preserve">1.2.1 </w:t>
      </w:r>
      <w:r w:rsidR="0095669C" w:rsidRPr="002333E5">
        <w:rPr>
          <w:rFonts w:ascii="Times New Roman" w:hAnsi="Times New Roman" w:cs="Times New Roman"/>
          <w:sz w:val="22"/>
        </w:rPr>
        <w:t>Objetivo General:</w:t>
      </w:r>
      <w:bookmarkEnd w:id="7"/>
    </w:p>
    <w:p w14:paraId="033C3DB7" w14:textId="3B8F8FF0" w:rsidR="00C653C3" w:rsidRPr="002333E5" w:rsidRDefault="00FE16D2" w:rsidP="00C81359">
      <w:pPr>
        <w:jc w:val="both"/>
        <w:rPr>
          <w:rFonts w:ascii="Times New Roman" w:eastAsia="Times New Roman" w:hAnsi="Times New Roman" w:cs="Times New Roman"/>
          <w:color w:val="FF0000"/>
          <w:sz w:val="22"/>
          <w:szCs w:val="22"/>
        </w:rPr>
      </w:pPr>
      <w:r w:rsidRPr="00FE16D2">
        <w:rPr>
          <w:rFonts w:ascii="Times New Roman" w:eastAsia="Times New Roman" w:hAnsi="Times New Roman" w:cs="Times New Roman"/>
          <w:color w:val="000000" w:themeColor="text1"/>
          <w:sz w:val="22"/>
          <w:szCs w:val="22"/>
        </w:rPr>
        <w:t xml:space="preserve">Diseñar y desarrollar un sistema de software para el perfilado educativo de estudiantes secundarios basado en los modelos de Inteligencias Múltiples y evaluar su usabilidad y percepción de utilidad en una institución educativa pública de la ciudad del Cusco durante </w:t>
      </w:r>
      <w:r w:rsidR="00E308DF">
        <w:rPr>
          <w:rFonts w:ascii="Times New Roman" w:eastAsia="Times New Roman" w:hAnsi="Times New Roman" w:cs="Times New Roman"/>
          <w:color w:val="000000" w:themeColor="text1"/>
          <w:sz w:val="22"/>
          <w:szCs w:val="22"/>
        </w:rPr>
        <w:t>el semestre 2025</w:t>
      </w:r>
      <w:r w:rsidRPr="00FE16D2">
        <w:rPr>
          <w:rFonts w:ascii="Times New Roman" w:eastAsia="Times New Roman" w:hAnsi="Times New Roman" w:cs="Times New Roman"/>
          <w:color w:val="000000" w:themeColor="text1"/>
          <w:sz w:val="22"/>
          <w:szCs w:val="22"/>
        </w:rPr>
        <w:t>.</w:t>
      </w:r>
    </w:p>
    <w:p w14:paraId="15E5DF91" w14:textId="5D3D93D9" w:rsidR="0095669C" w:rsidRPr="002333E5" w:rsidRDefault="00F96D93" w:rsidP="00E473DF">
      <w:pPr>
        <w:pStyle w:val="Ttulo3"/>
        <w:rPr>
          <w:rFonts w:ascii="Times New Roman" w:eastAsia="Times New Roman" w:hAnsi="Times New Roman" w:cs="Times New Roman"/>
          <w:sz w:val="22"/>
          <w:szCs w:val="22"/>
        </w:rPr>
      </w:pPr>
      <w:bookmarkStart w:id="8" w:name="_Toc201754091"/>
      <w:r w:rsidRPr="002333E5">
        <w:rPr>
          <w:rFonts w:ascii="Times New Roman" w:eastAsia="Times New Roman" w:hAnsi="Times New Roman" w:cs="Times New Roman"/>
          <w:sz w:val="22"/>
          <w:szCs w:val="22"/>
        </w:rPr>
        <w:t xml:space="preserve">1.2.2 </w:t>
      </w:r>
      <w:r w:rsidR="0095669C" w:rsidRPr="002333E5">
        <w:rPr>
          <w:rFonts w:ascii="Times New Roman" w:eastAsia="Times New Roman" w:hAnsi="Times New Roman" w:cs="Times New Roman"/>
          <w:sz w:val="22"/>
          <w:szCs w:val="22"/>
        </w:rPr>
        <w:t>Objetivos Específicos:</w:t>
      </w:r>
      <w:bookmarkEnd w:id="8"/>
    </w:p>
    <w:p w14:paraId="0C26B942" w14:textId="6FF57492" w:rsidR="005221C3" w:rsidRDefault="005221C3" w:rsidP="003C14C7">
      <w:pPr>
        <w:pStyle w:val="Prrafodelista"/>
        <w:numPr>
          <w:ilvl w:val="0"/>
          <w:numId w:val="6"/>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Implementar una plataforma tecnológica integrada que permita la visualización de datos pedagógicos en tiempo real, facilitando a los docentes el monitoreo del progreso académico individual y grupal</w:t>
      </w:r>
    </w:p>
    <w:p w14:paraId="3685FEB9" w14:textId="77777777" w:rsidR="003C14C7" w:rsidRPr="003C14C7" w:rsidRDefault="003C14C7" w:rsidP="003C14C7">
      <w:pPr>
        <w:pStyle w:val="Prrafodelista"/>
        <w:jc w:val="both"/>
        <w:rPr>
          <w:rFonts w:ascii="Times New Roman" w:eastAsia="Times New Roman" w:hAnsi="Times New Roman" w:cs="Times New Roman"/>
          <w:color w:val="000000" w:themeColor="text1"/>
          <w:sz w:val="22"/>
          <w:szCs w:val="22"/>
          <w:lang w:val="es-PE"/>
        </w:rPr>
      </w:pPr>
    </w:p>
    <w:p w14:paraId="5C30FFCB" w14:textId="256FFE16" w:rsidR="003C14C7" w:rsidRPr="003C14C7" w:rsidRDefault="005221C3" w:rsidP="003C14C7">
      <w:pPr>
        <w:pStyle w:val="Prrafodelista"/>
        <w:numPr>
          <w:ilvl w:val="0"/>
          <w:numId w:val="6"/>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 xml:space="preserve">Diseñar recomendaciones automatizadas de metodologías didácticas personalizadas mediante sistemas de recomendación basados </w:t>
      </w:r>
      <w:r w:rsidR="003C14C7">
        <w:rPr>
          <w:rFonts w:ascii="Times New Roman" w:eastAsia="Times New Roman" w:hAnsi="Times New Roman" w:cs="Times New Roman"/>
          <w:color w:val="000000" w:themeColor="text1"/>
          <w:sz w:val="22"/>
          <w:szCs w:val="22"/>
          <w:lang w:val="es-PE"/>
        </w:rPr>
        <w:t>en los datos históricos del alumno.</w:t>
      </w:r>
    </w:p>
    <w:p w14:paraId="65A7397B" w14:textId="77777777" w:rsidR="003C14C7" w:rsidRDefault="003C14C7" w:rsidP="003C14C7">
      <w:pPr>
        <w:pStyle w:val="Prrafodelista"/>
        <w:jc w:val="both"/>
        <w:rPr>
          <w:rFonts w:ascii="Times New Roman" w:eastAsia="Times New Roman" w:hAnsi="Times New Roman" w:cs="Times New Roman"/>
          <w:color w:val="000000" w:themeColor="text1"/>
          <w:sz w:val="22"/>
          <w:szCs w:val="22"/>
          <w:lang w:val="es-PE"/>
        </w:rPr>
      </w:pPr>
    </w:p>
    <w:p w14:paraId="75126BCD" w14:textId="5473483D" w:rsidR="005221C3" w:rsidRPr="002333E5" w:rsidRDefault="005221C3" w:rsidP="00C81359">
      <w:pPr>
        <w:pStyle w:val="Prrafodelista"/>
        <w:numPr>
          <w:ilvl w:val="0"/>
          <w:numId w:val="6"/>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Evaluar el impacto del sistema en la disminución de brechas de aprendizaje mediante un piloto en instituciones educativas, midiendo los cambios en calificaciones promedio y tasas de reprobación.</w:t>
      </w:r>
    </w:p>
    <w:p w14:paraId="5729E192" w14:textId="31E1F9E2" w:rsidR="00513BD8" w:rsidRPr="002333E5" w:rsidRDefault="00513BD8" w:rsidP="00C81359">
      <w:pPr>
        <w:pStyle w:val="Prrafodelista"/>
        <w:ind w:left="0"/>
        <w:jc w:val="both"/>
        <w:rPr>
          <w:rFonts w:ascii="Times New Roman" w:hAnsi="Times New Roman" w:cs="Times New Roman"/>
          <w:sz w:val="22"/>
          <w:szCs w:val="22"/>
          <w:lang w:val="es-PE"/>
        </w:rPr>
      </w:pPr>
    </w:p>
    <w:p w14:paraId="56A26A9B" w14:textId="7C536C7E" w:rsidR="0095669C" w:rsidRPr="002333E5" w:rsidRDefault="00AA561E" w:rsidP="00AA561E">
      <w:pPr>
        <w:pStyle w:val="Ttulo2"/>
        <w:spacing w:line="360" w:lineRule="auto"/>
        <w:jc w:val="both"/>
        <w:rPr>
          <w:rFonts w:ascii="Times New Roman" w:hAnsi="Times New Roman" w:cs="Times New Roman"/>
          <w:sz w:val="24"/>
          <w:szCs w:val="24"/>
        </w:rPr>
      </w:pPr>
      <w:bookmarkStart w:id="9" w:name="_Toc201754092"/>
      <w:r w:rsidRPr="002333E5">
        <w:rPr>
          <w:rFonts w:ascii="Times New Roman" w:hAnsi="Times New Roman" w:cs="Times New Roman"/>
          <w:sz w:val="24"/>
          <w:szCs w:val="24"/>
        </w:rPr>
        <w:t xml:space="preserve">1.3 </w:t>
      </w:r>
      <w:r w:rsidRPr="002333E5">
        <w:rPr>
          <w:rFonts w:ascii="Times New Roman" w:hAnsi="Times New Roman" w:cs="Times New Roman"/>
          <w:sz w:val="24"/>
          <w:szCs w:val="24"/>
        </w:rPr>
        <w:tab/>
      </w:r>
      <w:r w:rsidR="0095669C" w:rsidRPr="002333E5">
        <w:rPr>
          <w:rFonts w:ascii="Times New Roman" w:hAnsi="Times New Roman" w:cs="Times New Roman"/>
          <w:sz w:val="24"/>
          <w:szCs w:val="24"/>
        </w:rPr>
        <w:t>Justificación</w:t>
      </w:r>
      <w:bookmarkEnd w:id="9"/>
    </w:p>
    <w:p w14:paraId="419A61FB" w14:textId="17FB4403" w:rsidR="00AF3F13" w:rsidRPr="002333E5" w:rsidRDefault="00AF3F13" w:rsidP="00C81359">
      <w:pPr>
        <w:pStyle w:val="Prrafodelista"/>
        <w:spacing w:before="100" w:beforeAutospacing="1" w:after="100" w:afterAutospacing="1" w:line="240" w:lineRule="auto"/>
        <w:ind w:left="750"/>
        <w:jc w:val="both"/>
        <w:rPr>
          <w:rFonts w:ascii="Times New Roman" w:eastAsia="Times New Roman" w:hAnsi="Times New Roman" w:cs="Times New Roman"/>
          <w:kern w:val="0"/>
          <w:sz w:val="22"/>
          <w:szCs w:val="22"/>
          <w:lang w:val="es-PE" w:eastAsia="es-PE"/>
          <w14:ligatures w14:val="none"/>
        </w:rPr>
      </w:pPr>
      <w:r w:rsidRPr="002333E5">
        <w:rPr>
          <w:rFonts w:ascii="Times New Roman" w:eastAsia="Times New Roman" w:hAnsi="Times New Roman" w:cs="Times New Roman"/>
          <w:kern w:val="0"/>
          <w:sz w:val="22"/>
          <w:szCs w:val="22"/>
          <w:lang w:val="es-PE" w:eastAsia="es-PE"/>
          <w14:ligatures w14:val="none"/>
        </w:rPr>
        <w:t xml:space="preserve">El sistema educativo tradicional ha estado dominado por enfoques homogéneos que ignoran la diversidad cognitiva del estudiantado, aplicando metodologías estandarizadas que no responden a </w:t>
      </w:r>
      <w:r w:rsidR="007D7F58" w:rsidRPr="002333E5">
        <w:rPr>
          <w:rFonts w:ascii="Times New Roman" w:eastAsia="Times New Roman" w:hAnsi="Times New Roman" w:cs="Times New Roman"/>
          <w:kern w:val="0"/>
          <w:sz w:val="22"/>
          <w:szCs w:val="22"/>
          <w:lang w:val="es-PE" w:eastAsia="es-PE"/>
          <w14:ligatures w14:val="none"/>
        </w:rPr>
        <w:t>l</w:t>
      </w:r>
      <w:r w:rsidR="007D7F58" w:rsidRPr="002333E5">
        <w:rPr>
          <w:rFonts w:ascii="Times New Roman" w:eastAsia="Times New Roman" w:hAnsi="Times New Roman" w:cs="Times New Roman"/>
          <w:kern w:val="0"/>
          <w:sz w:val="22"/>
          <w:szCs w:val="22"/>
          <w:lang w:eastAsia="es-PE"/>
          <w14:ligatures w14:val="none"/>
        </w:rPr>
        <w:t>a singularidad de cada persona</w:t>
      </w:r>
      <w:r w:rsidRPr="002333E5">
        <w:rPr>
          <w:rFonts w:ascii="Times New Roman" w:eastAsia="Times New Roman" w:hAnsi="Times New Roman" w:cs="Times New Roman"/>
          <w:kern w:val="0"/>
          <w:sz w:val="22"/>
          <w:szCs w:val="22"/>
          <w:lang w:eastAsia="es-PE"/>
          <w14:ligatures w14:val="none"/>
        </w:rPr>
        <w:t xml:space="preserve"> en </w:t>
      </w:r>
      <w:r w:rsidR="007D7F58" w:rsidRPr="002333E5">
        <w:rPr>
          <w:rFonts w:ascii="Times New Roman" w:eastAsia="Times New Roman" w:hAnsi="Times New Roman" w:cs="Times New Roman"/>
          <w:kern w:val="0"/>
          <w:sz w:val="22"/>
          <w:szCs w:val="22"/>
          <w:lang w:eastAsia="es-PE"/>
          <w14:ligatures w14:val="none"/>
        </w:rPr>
        <w:t xml:space="preserve">términos de </w:t>
      </w:r>
      <w:r w:rsidRPr="002333E5">
        <w:rPr>
          <w:rFonts w:ascii="Times New Roman" w:eastAsia="Times New Roman" w:hAnsi="Times New Roman" w:cs="Times New Roman"/>
          <w:kern w:val="0"/>
          <w:sz w:val="22"/>
          <w:szCs w:val="22"/>
          <w:lang w:eastAsia="es-PE"/>
          <w14:ligatures w14:val="none"/>
        </w:rPr>
        <w:t xml:space="preserve">inteligencia, </w:t>
      </w:r>
      <w:r w:rsidR="007D7F58" w:rsidRPr="002333E5">
        <w:rPr>
          <w:rFonts w:ascii="Times New Roman" w:eastAsia="Times New Roman" w:hAnsi="Times New Roman" w:cs="Times New Roman"/>
          <w:kern w:val="0"/>
          <w:sz w:val="22"/>
          <w:szCs w:val="22"/>
          <w:lang w:eastAsia="es-PE"/>
          <w14:ligatures w14:val="none"/>
        </w:rPr>
        <w:t>manera de aprender</w:t>
      </w:r>
      <w:r w:rsidRPr="002333E5">
        <w:rPr>
          <w:rFonts w:ascii="Times New Roman" w:eastAsia="Times New Roman" w:hAnsi="Times New Roman" w:cs="Times New Roman"/>
          <w:kern w:val="0"/>
          <w:sz w:val="22"/>
          <w:szCs w:val="22"/>
          <w:lang w:eastAsia="es-PE"/>
          <w14:ligatures w14:val="none"/>
        </w:rPr>
        <w:t xml:space="preserve"> y </w:t>
      </w:r>
      <w:r w:rsidR="007D7F58" w:rsidRPr="002333E5">
        <w:rPr>
          <w:rFonts w:ascii="Times New Roman" w:eastAsia="Times New Roman" w:hAnsi="Times New Roman" w:cs="Times New Roman"/>
          <w:kern w:val="0"/>
          <w:sz w:val="22"/>
          <w:szCs w:val="22"/>
          <w:lang w:eastAsia="es-PE"/>
          <w14:ligatures w14:val="none"/>
        </w:rPr>
        <w:t>habilidades cognitivas</w:t>
      </w:r>
      <w:r w:rsidRPr="002333E5">
        <w:rPr>
          <w:rFonts w:ascii="Times New Roman" w:eastAsia="Times New Roman" w:hAnsi="Times New Roman" w:cs="Times New Roman"/>
          <w:kern w:val="0"/>
          <w:sz w:val="22"/>
          <w:szCs w:val="22"/>
          <w:lang w:val="es-PE" w:eastAsia="es-PE"/>
          <w14:ligatures w14:val="none"/>
        </w:rPr>
        <w:t xml:space="preserve">. Esta visión uniforme ha sido ampliamente cuestionada por teorías como la de las inteligencias múltiples de Gardner </w:t>
      </w:r>
      <w:sdt>
        <w:sdtPr>
          <w:rPr>
            <w:rFonts w:ascii="Times New Roman" w:eastAsia="Times New Roman" w:hAnsi="Times New Roman" w:cs="Times New Roman"/>
            <w:kern w:val="0"/>
            <w:sz w:val="22"/>
            <w:szCs w:val="22"/>
            <w:lang w:val="es-PE" w:eastAsia="es-PE"/>
            <w14:ligatures w14:val="none"/>
          </w:rPr>
          <w:id w:val="-384260896"/>
          <w:citation/>
        </w:sdtPr>
        <w:sdtEndPr/>
        <w:sdtContent>
          <w:r w:rsidR="00830D10" w:rsidRPr="002333E5">
            <w:rPr>
              <w:rFonts w:ascii="Times New Roman" w:eastAsia="Times New Roman" w:hAnsi="Times New Roman" w:cs="Times New Roman"/>
              <w:kern w:val="0"/>
              <w:sz w:val="22"/>
              <w:szCs w:val="22"/>
              <w:lang w:val="es-PE" w:eastAsia="es-PE"/>
              <w14:ligatures w14:val="none"/>
            </w:rPr>
            <w:fldChar w:fldCharType="begin"/>
          </w:r>
          <w:r w:rsidR="00830D10" w:rsidRPr="002333E5">
            <w:rPr>
              <w:rFonts w:ascii="Times New Roman" w:eastAsia="Times New Roman" w:hAnsi="Times New Roman" w:cs="Times New Roman"/>
              <w:kern w:val="0"/>
              <w:sz w:val="22"/>
              <w:szCs w:val="22"/>
              <w:lang w:val="es-ES" w:eastAsia="es-PE"/>
              <w14:ligatures w14:val="none"/>
            </w:rPr>
            <w:instrText xml:space="preserve"> CITATION Gar83 \l 3082 </w:instrText>
          </w:r>
          <w:r w:rsidR="00830D10" w:rsidRPr="002333E5">
            <w:rPr>
              <w:rFonts w:ascii="Times New Roman" w:eastAsia="Times New Roman" w:hAnsi="Times New Roman" w:cs="Times New Roman"/>
              <w:kern w:val="0"/>
              <w:sz w:val="22"/>
              <w:szCs w:val="22"/>
              <w:lang w:val="es-PE" w:eastAsia="es-PE"/>
              <w14:ligatures w14:val="none"/>
            </w:rPr>
            <w:fldChar w:fldCharType="separate"/>
          </w:r>
          <w:r w:rsidR="005B6194" w:rsidRPr="002333E5">
            <w:rPr>
              <w:rFonts w:ascii="Times New Roman" w:eastAsia="Times New Roman" w:hAnsi="Times New Roman" w:cs="Times New Roman"/>
              <w:noProof/>
              <w:kern w:val="0"/>
              <w:sz w:val="22"/>
              <w:szCs w:val="22"/>
              <w:lang w:val="es-ES" w:eastAsia="es-PE"/>
              <w14:ligatures w14:val="none"/>
            </w:rPr>
            <w:t>(1)</w:t>
          </w:r>
          <w:r w:rsidR="00830D10" w:rsidRPr="002333E5">
            <w:rPr>
              <w:rFonts w:ascii="Times New Roman" w:eastAsia="Times New Roman" w:hAnsi="Times New Roman" w:cs="Times New Roman"/>
              <w:kern w:val="0"/>
              <w:sz w:val="22"/>
              <w:szCs w:val="22"/>
              <w:lang w:val="es-PE" w:eastAsia="es-PE"/>
              <w14:ligatures w14:val="none"/>
            </w:rPr>
            <w:fldChar w:fldCharType="end"/>
          </w:r>
        </w:sdtContent>
      </w:sdt>
      <w:r w:rsidR="00830D10" w:rsidRPr="002333E5">
        <w:rPr>
          <w:rFonts w:ascii="Times New Roman" w:eastAsia="Times New Roman" w:hAnsi="Times New Roman" w:cs="Times New Roman"/>
          <w:kern w:val="0"/>
          <w:sz w:val="22"/>
          <w:szCs w:val="22"/>
          <w:lang w:val="es-PE" w:eastAsia="es-PE"/>
          <w14:ligatures w14:val="none"/>
        </w:rPr>
        <w:t xml:space="preserve"> </w:t>
      </w:r>
      <w:r w:rsidRPr="002333E5">
        <w:rPr>
          <w:rFonts w:ascii="Times New Roman" w:eastAsia="Times New Roman" w:hAnsi="Times New Roman" w:cs="Times New Roman"/>
          <w:kern w:val="0"/>
          <w:sz w:val="22"/>
          <w:szCs w:val="22"/>
          <w:lang w:val="es-PE" w:eastAsia="es-PE"/>
          <w14:ligatures w14:val="none"/>
        </w:rPr>
        <w:t>y por organismos internacionales como la UNESCO (2017), que destacan la necesidad urgente de transformar los modelos pedagógicos hacia propuestas más inclusivas y personalizadas.</w:t>
      </w:r>
    </w:p>
    <w:p w14:paraId="5F90DDAE" w14:textId="77777777" w:rsidR="00AF3F13" w:rsidRPr="002333E5" w:rsidRDefault="00AF3F13" w:rsidP="00C81359">
      <w:pPr>
        <w:pStyle w:val="Prrafodelista"/>
        <w:spacing w:before="100" w:beforeAutospacing="1" w:after="100" w:afterAutospacing="1" w:line="240" w:lineRule="auto"/>
        <w:ind w:left="750"/>
        <w:jc w:val="both"/>
        <w:rPr>
          <w:rFonts w:ascii="Times New Roman" w:eastAsia="Times New Roman" w:hAnsi="Times New Roman" w:cs="Times New Roman"/>
          <w:kern w:val="0"/>
          <w:sz w:val="22"/>
          <w:szCs w:val="22"/>
          <w:lang w:val="es-PE" w:eastAsia="es-PE"/>
          <w14:ligatures w14:val="none"/>
        </w:rPr>
      </w:pPr>
    </w:p>
    <w:p w14:paraId="5AADC495" w14:textId="4E25EB07" w:rsidR="00AF3F13" w:rsidRPr="002333E5" w:rsidRDefault="00AF3F13" w:rsidP="00C81359">
      <w:pPr>
        <w:pStyle w:val="Prrafodelista"/>
        <w:spacing w:before="100" w:beforeAutospacing="1" w:after="100" w:afterAutospacing="1" w:line="240" w:lineRule="auto"/>
        <w:ind w:left="750"/>
        <w:jc w:val="both"/>
        <w:rPr>
          <w:rFonts w:ascii="Times New Roman" w:eastAsia="Times New Roman" w:hAnsi="Times New Roman" w:cs="Times New Roman"/>
          <w:kern w:val="0"/>
          <w:sz w:val="22"/>
          <w:szCs w:val="22"/>
          <w:lang w:val="es-PE" w:eastAsia="es-PE"/>
          <w14:ligatures w14:val="none"/>
        </w:rPr>
      </w:pPr>
      <w:r w:rsidRPr="002333E5">
        <w:rPr>
          <w:rFonts w:ascii="Times New Roman" w:eastAsia="Times New Roman" w:hAnsi="Times New Roman" w:cs="Times New Roman"/>
          <w:kern w:val="0"/>
          <w:sz w:val="22"/>
          <w:szCs w:val="22"/>
          <w:lang w:eastAsia="es-PE"/>
          <w14:ligatures w14:val="none"/>
        </w:rPr>
        <w:t xml:space="preserve">La falta de </w:t>
      </w:r>
      <w:r w:rsidR="00655980" w:rsidRPr="002333E5">
        <w:rPr>
          <w:rFonts w:ascii="Times New Roman" w:eastAsia="Times New Roman" w:hAnsi="Times New Roman" w:cs="Times New Roman"/>
          <w:kern w:val="0"/>
          <w:sz w:val="22"/>
          <w:szCs w:val="22"/>
          <w:lang w:eastAsia="es-PE"/>
          <w14:ligatures w14:val="none"/>
        </w:rPr>
        <w:t>instrumentos adecuados para diagnosticar</w:t>
      </w:r>
      <w:r w:rsidRPr="002333E5">
        <w:rPr>
          <w:rFonts w:ascii="Times New Roman" w:eastAsia="Times New Roman" w:hAnsi="Times New Roman" w:cs="Times New Roman"/>
          <w:kern w:val="0"/>
          <w:sz w:val="22"/>
          <w:szCs w:val="22"/>
          <w:lang w:eastAsia="es-PE"/>
          <w14:ligatures w14:val="none"/>
        </w:rPr>
        <w:t xml:space="preserve"> con precisión los perfiles cognitivos y estilos de aprendizaje de los estudiantes </w:t>
      </w:r>
      <w:r w:rsidR="00655980" w:rsidRPr="002333E5">
        <w:rPr>
          <w:rFonts w:ascii="Times New Roman" w:eastAsia="Times New Roman" w:hAnsi="Times New Roman" w:cs="Times New Roman"/>
          <w:kern w:val="0"/>
          <w:sz w:val="22"/>
          <w:szCs w:val="22"/>
          <w:lang w:eastAsia="es-PE"/>
          <w14:ligatures w14:val="none"/>
        </w:rPr>
        <w:t>es</w:t>
      </w:r>
      <w:r w:rsidRPr="002333E5">
        <w:rPr>
          <w:rFonts w:ascii="Times New Roman" w:eastAsia="Times New Roman" w:hAnsi="Times New Roman" w:cs="Times New Roman"/>
          <w:kern w:val="0"/>
          <w:sz w:val="22"/>
          <w:szCs w:val="22"/>
          <w:lang w:eastAsia="es-PE"/>
          <w14:ligatures w14:val="none"/>
        </w:rPr>
        <w:t xml:space="preserve"> un problema </w:t>
      </w:r>
      <w:r w:rsidR="00655980" w:rsidRPr="002333E5">
        <w:rPr>
          <w:rFonts w:ascii="Times New Roman" w:eastAsia="Times New Roman" w:hAnsi="Times New Roman" w:cs="Times New Roman"/>
          <w:kern w:val="0"/>
          <w:sz w:val="22"/>
          <w:szCs w:val="22"/>
          <w:lang w:eastAsia="es-PE"/>
          <w14:ligatures w14:val="none"/>
        </w:rPr>
        <w:t>fundamental, cuyos efectos se reflejan en una menor eficiencia</w:t>
      </w:r>
      <w:r w:rsidRPr="002333E5">
        <w:rPr>
          <w:rFonts w:ascii="Times New Roman" w:eastAsia="Times New Roman" w:hAnsi="Times New Roman" w:cs="Times New Roman"/>
          <w:kern w:val="0"/>
          <w:sz w:val="22"/>
          <w:szCs w:val="22"/>
          <w:lang w:eastAsia="es-PE"/>
          <w14:ligatures w14:val="none"/>
        </w:rPr>
        <w:t xml:space="preserve"> educativa, </w:t>
      </w:r>
      <w:r w:rsidR="00655980" w:rsidRPr="002333E5">
        <w:rPr>
          <w:rFonts w:ascii="Times New Roman" w:eastAsia="Times New Roman" w:hAnsi="Times New Roman" w:cs="Times New Roman"/>
          <w:kern w:val="0"/>
          <w:sz w:val="22"/>
          <w:szCs w:val="22"/>
          <w:lang w:eastAsia="es-PE"/>
          <w14:ligatures w14:val="none"/>
        </w:rPr>
        <w:t>un</w:t>
      </w:r>
      <w:r w:rsidRPr="002333E5">
        <w:rPr>
          <w:rFonts w:ascii="Times New Roman" w:eastAsia="Times New Roman" w:hAnsi="Times New Roman" w:cs="Times New Roman"/>
          <w:kern w:val="0"/>
          <w:sz w:val="22"/>
          <w:szCs w:val="22"/>
          <w:lang w:eastAsia="es-PE"/>
          <w14:ligatures w14:val="none"/>
        </w:rPr>
        <w:t xml:space="preserve"> aumento </w:t>
      </w:r>
      <w:r w:rsidR="00655980" w:rsidRPr="002333E5">
        <w:rPr>
          <w:rFonts w:ascii="Times New Roman" w:eastAsia="Times New Roman" w:hAnsi="Times New Roman" w:cs="Times New Roman"/>
          <w:kern w:val="0"/>
          <w:sz w:val="22"/>
          <w:szCs w:val="22"/>
          <w:lang w:eastAsia="es-PE"/>
          <w14:ligatures w14:val="none"/>
        </w:rPr>
        <w:t>en</w:t>
      </w:r>
      <w:r w:rsidRPr="002333E5">
        <w:rPr>
          <w:rFonts w:ascii="Times New Roman" w:eastAsia="Times New Roman" w:hAnsi="Times New Roman" w:cs="Times New Roman"/>
          <w:kern w:val="0"/>
          <w:sz w:val="22"/>
          <w:szCs w:val="22"/>
          <w:lang w:eastAsia="es-PE"/>
          <w14:ligatures w14:val="none"/>
        </w:rPr>
        <w:t xml:space="preserve"> la deserción escolar y la perpetuación de </w:t>
      </w:r>
      <w:r w:rsidR="00655980" w:rsidRPr="002333E5">
        <w:rPr>
          <w:rFonts w:ascii="Times New Roman" w:eastAsia="Times New Roman" w:hAnsi="Times New Roman" w:cs="Times New Roman"/>
          <w:kern w:val="0"/>
          <w:sz w:val="22"/>
          <w:szCs w:val="22"/>
          <w:lang w:eastAsia="es-PE"/>
          <w14:ligatures w14:val="none"/>
        </w:rPr>
        <w:t>inequidades. Para abordar</w:t>
      </w:r>
      <w:r w:rsidRPr="002333E5">
        <w:rPr>
          <w:rFonts w:ascii="Times New Roman" w:eastAsia="Times New Roman" w:hAnsi="Times New Roman" w:cs="Times New Roman"/>
          <w:kern w:val="0"/>
          <w:sz w:val="22"/>
          <w:szCs w:val="22"/>
          <w:lang w:eastAsia="es-PE"/>
          <w14:ligatures w14:val="none"/>
        </w:rPr>
        <w:t xml:space="preserve"> esta </w:t>
      </w:r>
      <w:r w:rsidR="00655980" w:rsidRPr="002333E5">
        <w:rPr>
          <w:rFonts w:ascii="Times New Roman" w:eastAsia="Times New Roman" w:hAnsi="Times New Roman" w:cs="Times New Roman"/>
          <w:kern w:val="0"/>
          <w:sz w:val="22"/>
          <w:szCs w:val="22"/>
          <w:lang w:eastAsia="es-PE"/>
          <w14:ligatures w14:val="none"/>
        </w:rPr>
        <w:t>problemática</w:t>
      </w:r>
      <w:r w:rsidRPr="002333E5">
        <w:rPr>
          <w:rFonts w:ascii="Times New Roman" w:eastAsia="Times New Roman" w:hAnsi="Times New Roman" w:cs="Times New Roman"/>
          <w:kern w:val="0"/>
          <w:sz w:val="22"/>
          <w:szCs w:val="22"/>
          <w:lang w:eastAsia="es-PE"/>
          <w14:ligatures w14:val="none"/>
        </w:rPr>
        <w:t xml:space="preserve">, la presente investigación </w:t>
      </w:r>
      <w:r w:rsidR="00655980" w:rsidRPr="002333E5">
        <w:rPr>
          <w:rFonts w:ascii="Times New Roman" w:eastAsia="Times New Roman" w:hAnsi="Times New Roman" w:cs="Times New Roman"/>
          <w:kern w:val="0"/>
          <w:sz w:val="22"/>
          <w:szCs w:val="22"/>
          <w:lang w:eastAsia="es-PE"/>
          <w14:ligatures w14:val="none"/>
        </w:rPr>
        <w:t>plantea la creación</w:t>
      </w:r>
      <w:r w:rsidRPr="002333E5">
        <w:rPr>
          <w:rFonts w:ascii="Times New Roman" w:eastAsia="Times New Roman" w:hAnsi="Times New Roman" w:cs="Times New Roman"/>
          <w:kern w:val="0"/>
          <w:sz w:val="22"/>
          <w:szCs w:val="22"/>
          <w:lang w:eastAsia="es-PE"/>
          <w14:ligatures w14:val="none"/>
        </w:rPr>
        <w:t xml:space="preserve"> de un modelo predictivo </w:t>
      </w:r>
      <w:r w:rsidR="00655980" w:rsidRPr="002333E5">
        <w:rPr>
          <w:rFonts w:ascii="Times New Roman" w:eastAsia="Times New Roman" w:hAnsi="Times New Roman" w:cs="Times New Roman"/>
          <w:kern w:val="0"/>
          <w:sz w:val="22"/>
          <w:szCs w:val="22"/>
          <w:lang w:eastAsia="es-PE"/>
          <w14:ligatures w14:val="none"/>
        </w:rPr>
        <w:t>apoyado</w:t>
      </w:r>
      <w:r w:rsidRPr="002333E5">
        <w:rPr>
          <w:rFonts w:ascii="Times New Roman" w:eastAsia="Times New Roman" w:hAnsi="Times New Roman" w:cs="Times New Roman"/>
          <w:kern w:val="0"/>
          <w:sz w:val="22"/>
          <w:szCs w:val="22"/>
          <w:lang w:eastAsia="es-PE"/>
          <w14:ligatures w14:val="none"/>
        </w:rPr>
        <w:t xml:space="preserve"> en inteligencia artificial, </w:t>
      </w:r>
      <w:r w:rsidR="00655980" w:rsidRPr="002333E5">
        <w:rPr>
          <w:rFonts w:ascii="Times New Roman" w:eastAsia="Times New Roman" w:hAnsi="Times New Roman" w:cs="Times New Roman"/>
          <w:kern w:val="0"/>
          <w:sz w:val="22"/>
          <w:szCs w:val="22"/>
          <w:lang w:eastAsia="es-PE"/>
          <w14:ligatures w14:val="none"/>
        </w:rPr>
        <w:t>con bases teóricas</w:t>
      </w:r>
      <w:r w:rsidRPr="002333E5">
        <w:rPr>
          <w:rFonts w:ascii="Times New Roman" w:eastAsia="Times New Roman" w:hAnsi="Times New Roman" w:cs="Times New Roman"/>
          <w:kern w:val="0"/>
          <w:sz w:val="22"/>
          <w:szCs w:val="22"/>
          <w:lang w:eastAsia="es-PE"/>
          <w14:ligatures w14:val="none"/>
        </w:rPr>
        <w:t xml:space="preserve"> en la psicología educativa, la pedagogía </w:t>
      </w:r>
      <w:r w:rsidR="00655980" w:rsidRPr="002333E5">
        <w:rPr>
          <w:rFonts w:ascii="Times New Roman" w:eastAsia="Times New Roman" w:hAnsi="Times New Roman" w:cs="Times New Roman"/>
          <w:kern w:val="0"/>
          <w:sz w:val="22"/>
          <w:szCs w:val="22"/>
          <w:lang w:eastAsia="es-PE"/>
          <w14:ligatures w14:val="none"/>
        </w:rPr>
        <w:t>adaptativa</w:t>
      </w:r>
      <w:r w:rsidRPr="002333E5">
        <w:rPr>
          <w:rFonts w:ascii="Times New Roman" w:eastAsia="Times New Roman" w:hAnsi="Times New Roman" w:cs="Times New Roman"/>
          <w:kern w:val="0"/>
          <w:sz w:val="22"/>
          <w:szCs w:val="22"/>
          <w:lang w:eastAsia="es-PE"/>
          <w14:ligatures w14:val="none"/>
        </w:rPr>
        <w:t xml:space="preserve"> y </w:t>
      </w:r>
      <w:r w:rsidR="00655980" w:rsidRPr="002333E5">
        <w:rPr>
          <w:rFonts w:ascii="Times New Roman" w:eastAsia="Times New Roman" w:hAnsi="Times New Roman" w:cs="Times New Roman"/>
          <w:kern w:val="0"/>
          <w:sz w:val="22"/>
          <w:szCs w:val="22"/>
          <w:lang w:eastAsia="es-PE"/>
          <w14:ligatures w14:val="none"/>
        </w:rPr>
        <w:t>el análisis</w:t>
      </w:r>
      <w:r w:rsidRPr="002333E5">
        <w:rPr>
          <w:rFonts w:ascii="Times New Roman" w:eastAsia="Times New Roman" w:hAnsi="Times New Roman" w:cs="Times New Roman"/>
          <w:kern w:val="0"/>
          <w:sz w:val="22"/>
          <w:szCs w:val="22"/>
          <w:lang w:eastAsia="es-PE"/>
          <w14:ligatures w14:val="none"/>
        </w:rPr>
        <w:t xml:space="preserve"> de datos.</w:t>
      </w:r>
    </w:p>
    <w:p w14:paraId="20BA0634" w14:textId="77777777" w:rsidR="00AF3F13" w:rsidRPr="002333E5" w:rsidRDefault="00AF3F13" w:rsidP="00C81359">
      <w:pPr>
        <w:pStyle w:val="Prrafodelista"/>
        <w:spacing w:before="100" w:beforeAutospacing="1" w:after="100" w:afterAutospacing="1" w:line="240" w:lineRule="auto"/>
        <w:ind w:left="750"/>
        <w:jc w:val="both"/>
        <w:rPr>
          <w:rFonts w:ascii="Times New Roman" w:eastAsia="Times New Roman" w:hAnsi="Times New Roman" w:cs="Times New Roman"/>
          <w:kern w:val="0"/>
          <w:sz w:val="22"/>
          <w:szCs w:val="22"/>
          <w:lang w:val="es-PE" w:eastAsia="es-PE"/>
          <w14:ligatures w14:val="none"/>
        </w:rPr>
      </w:pPr>
    </w:p>
    <w:p w14:paraId="575B5F45" w14:textId="5D30B575" w:rsidR="00AF3F13" w:rsidRPr="002333E5" w:rsidRDefault="00AF3F13" w:rsidP="00C81359">
      <w:pPr>
        <w:pStyle w:val="Prrafodelista"/>
        <w:spacing w:before="100" w:beforeAutospacing="1" w:after="100" w:afterAutospacing="1" w:line="240" w:lineRule="auto"/>
        <w:ind w:left="750"/>
        <w:jc w:val="both"/>
        <w:rPr>
          <w:rFonts w:ascii="Times New Roman" w:eastAsia="Times New Roman" w:hAnsi="Times New Roman" w:cs="Times New Roman"/>
          <w:kern w:val="0"/>
          <w:sz w:val="22"/>
          <w:szCs w:val="22"/>
          <w:lang w:val="es-PE" w:eastAsia="es-PE"/>
          <w14:ligatures w14:val="none"/>
        </w:rPr>
      </w:pPr>
      <w:r w:rsidRPr="002333E5">
        <w:rPr>
          <w:rFonts w:ascii="Times New Roman" w:eastAsia="Times New Roman" w:hAnsi="Times New Roman" w:cs="Times New Roman"/>
          <w:kern w:val="0"/>
          <w:sz w:val="22"/>
          <w:szCs w:val="22"/>
          <w:lang w:val="es-PE" w:eastAsia="es-PE"/>
          <w14:ligatures w14:val="none"/>
        </w:rPr>
        <w:t xml:space="preserve">Esta propuesta no solo tiene una sólida base teórica apoyada en evidencias como el meta-análisis de Hattie </w:t>
      </w:r>
      <w:sdt>
        <w:sdtPr>
          <w:rPr>
            <w:rFonts w:ascii="Times New Roman" w:eastAsia="Times New Roman" w:hAnsi="Times New Roman" w:cs="Times New Roman"/>
            <w:kern w:val="0"/>
            <w:sz w:val="22"/>
            <w:szCs w:val="22"/>
            <w:lang w:val="es-PE" w:eastAsia="es-PE"/>
            <w14:ligatures w14:val="none"/>
          </w:rPr>
          <w:id w:val="1428459996"/>
          <w:citation/>
        </w:sdtPr>
        <w:sdtEndPr/>
        <w:sdtContent>
          <w:r w:rsidR="00830D10" w:rsidRPr="002333E5">
            <w:rPr>
              <w:rFonts w:ascii="Times New Roman" w:eastAsia="Times New Roman" w:hAnsi="Times New Roman" w:cs="Times New Roman"/>
              <w:kern w:val="0"/>
              <w:sz w:val="22"/>
              <w:szCs w:val="22"/>
              <w:lang w:val="es-PE" w:eastAsia="es-PE"/>
              <w14:ligatures w14:val="none"/>
            </w:rPr>
            <w:fldChar w:fldCharType="begin"/>
          </w:r>
          <w:r w:rsidR="00830D10" w:rsidRPr="002333E5">
            <w:rPr>
              <w:rFonts w:ascii="Times New Roman" w:eastAsia="Times New Roman" w:hAnsi="Times New Roman" w:cs="Times New Roman"/>
              <w:kern w:val="0"/>
              <w:sz w:val="22"/>
              <w:szCs w:val="22"/>
              <w:lang w:val="es-ES" w:eastAsia="es-PE"/>
              <w14:ligatures w14:val="none"/>
            </w:rPr>
            <w:instrText xml:space="preserve"> CITATION Hat08 \l 3082 </w:instrText>
          </w:r>
          <w:r w:rsidR="00830D10" w:rsidRPr="002333E5">
            <w:rPr>
              <w:rFonts w:ascii="Times New Roman" w:eastAsia="Times New Roman" w:hAnsi="Times New Roman" w:cs="Times New Roman"/>
              <w:kern w:val="0"/>
              <w:sz w:val="22"/>
              <w:szCs w:val="22"/>
              <w:lang w:val="es-PE" w:eastAsia="es-PE"/>
              <w14:ligatures w14:val="none"/>
            </w:rPr>
            <w:fldChar w:fldCharType="separate"/>
          </w:r>
          <w:r w:rsidR="005B6194" w:rsidRPr="002333E5">
            <w:rPr>
              <w:rFonts w:ascii="Times New Roman" w:eastAsia="Times New Roman" w:hAnsi="Times New Roman" w:cs="Times New Roman"/>
              <w:noProof/>
              <w:kern w:val="0"/>
              <w:sz w:val="22"/>
              <w:szCs w:val="22"/>
              <w:lang w:val="es-ES" w:eastAsia="es-PE"/>
              <w14:ligatures w14:val="none"/>
            </w:rPr>
            <w:t>(2)</w:t>
          </w:r>
          <w:r w:rsidR="00830D10" w:rsidRPr="002333E5">
            <w:rPr>
              <w:rFonts w:ascii="Times New Roman" w:eastAsia="Times New Roman" w:hAnsi="Times New Roman" w:cs="Times New Roman"/>
              <w:kern w:val="0"/>
              <w:sz w:val="22"/>
              <w:szCs w:val="22"/>
              <w:lang w:val="es-PE" w:eastAsia="es-PE"/>
              <w14:ligatures w14:val="none"/>
            </w:rPr>
            <w:fldChar w:fldCharType="end"/>
          </w:r>
        </w:sdtContent>
      </w:sdt>
      <w:r w:rsidRPr="002333E5">
        <w:rPr>
          <w:rFonts w:ascii="Times New Roman" w:eastAsia="Times New Roman" w:hAnsi="Times New Roman" w:cs="Times New Roman"/>
          <w:kern w:val="0"/>
          <w:sz w:val="22"/>
          <w:szCs w:val="22"/>
          <w:lang w:val="es-PE" w:eastAsia="es-PE"/>
          <w14:ligatures w14:val="none"/>
        </w:rPr>
        <w:t xml:space="preserve"> y estudios de la OCDE (2019), sino también una marcada relevancia práctica. El modelo permitirá a docentes y gestores adaptar las estrategias de enseñanza a las características </w:t>
      </w:r>
      <w:r w:rsidR="00C507A9" w:rsidRPr="002333E5">
        <w:rPr>
          <w:rFonts w:ascii="Times New Roman" w:eastAsia="Times New Roman" w:hAnsi="Times New Roman" w:cs="Times New Roman"/>
          <w:kern w:val="0"/>
          <w:sz w:val="22"/>
          <w:szCs w:val="22"/>
          <w:lang w:val="es-PE" w:eastAsia="es-PE"/>
          <w14:ligatures w14:val="none"/>
        </w:rPr>
        <w:t>individuales</w:t>
      </w:r>
      <w:r w:rsidRPr="002333E5">
        <w:rPr>
          <w:rFonts w:ascii="Times New Roman" w:eastAsia="Times New Roman" w:hAnsi="Times New Roman" w:cs="Times New Roman"/>
          <w:kern w:val="0"/>
          <w:sz w:val="22"/>
          <w:szCs w:val="22"/>
          <w:lang w:val="es-PE" w:eastAsia="es-PE"/>
          <w14:ligatures w14:val="none"/>
        </w:rPr>
        <w:t xml:space="preserve"> de cada estudiante, contribuyendo a un aprendizaje más significativo, motivador e inclusivo. Además, representa una alternativa innovadora y replicable que puede guiar políticas educativas orientadas a cerrar brechas estructurales en el acceso y la calidad educativa.</w:t>
      </w:r>
    </w:p>
    <w:p w14:paraId="0204BE10" w14:textId="77777777" w:rsidR="00AF3F13" w:rsidRPr="002333E5" w:rsidRDefault="00AF3F13" w:rsidP="00C81359">
      <w:pPr>
        <w:pStyle w:val="Prrafodelista"/>
        <w:spacing w:before="100" w:beforeAutospacing="1" w:after="100" w:afterAutospacing="1" w:line="240" w:lineRule="auto"/>
        <w:ind w:left="750"/>
        <w:jc w:val="both"/>
        <w:rPr>
          <w:rFonts w:ascii="Times New Roman" w:eastAsia="Times New Roman" w:hAnsi="Times New Roman" w:cs="Times New Roman"/>
          <w:kern w:val="0"/>
          <w:sz w:val="22"/>
          <w:szCs w:val="22"/>
          <w:lang w:val="es-PE" w:eastAsia="es-PE"/>
          <w14:ligatures w14:val="none"/>
        </w:rPr>
      </w:pPr>
    </w:p>
    <w:p w14:paraId="6762BD6B" w14:textId="6532B9E1" w:rsidR="00AF3F13" w:rsidRPr="002333E5" w:rsidRDefault="00AF3F13" w:rsidP="00C81359">
      <w:pPr>
        <w:pStyle w:val="Prrafodelista"/>
        <w:spacing w:before="100" w:beforeAutospacing="1" w:after="100" w:afterAutospacing="1" w:line="240" w:lineRule="auto"/>
        <w:ind w:left="750"/>
        <w:jc w:val="both"/>
        <w:rPr>
          <w:rFonts w:ascii="Times New Roman" w:eastAsia="Times New Roman" w:hAnsi="Times New Roman" w:cs="Times New Roman"/>
          <w:kern w:val="0"/>
          <w:sz w:val="22"/>
          <w:szCs w:val="22"/>
          <w:lang w:val="es-PE" w:eastAsia="es-PE"/>
          <w14:ligatures w14:val="none"/>
        </w:rPr>
      </w:pPr>
      <w:r w:rsidRPr="002333E5">
        <w:rPr>
          <w:rFonts w:ascii="Times New Roman" w:eastAsia="Times New Roman" w:hAnsi="Times New Roman" w:cs="Times New Roman"/>
          <w:kern w:val="0"/>
          <w:sz w:val="22"/>
          <w:szCs w:val="22"/>
          <w:lang w:val="es-PE" w:eastAsia="es-PE"/>
          <w14:ligatures w14:val="none"/>
        </w:rPr>
        <w:t xml:space="preserve">En suma, la investigación aporta una solución concreta a una problemática vigente, integrando la tecnología con enfoques pedagógicos centrados en el estudiante. Su </w:t>
      </w:r>
      <w:r w:rsidRPr="002333E5">
        <w:rPr>
          <w:rFonts w:ascii="Times New Roman" w:eastAsia="Times New Roman" w:hAnsi="Times New Roman" w:cs="Times New Roman"/>
          <w:kern w:val="0"/>
          <w:sz w:val="22"/>
          <w:szCs w:val="22"/>
          <w:lang w:val="es-PE" w:eastAsia="es-PE"/>
          <w14:ligatures w14:val="none"/>
        </w:rPr>
        <w:lastRenderedPageBreak/>
        <w:t xml:space="preserve">implementación tiene el </w:t>
      </w:r>
      <w:r w:rsidR="00173477" w:rsidRPr="002333E5">
        <w:rPr>
          <w:rFonts w:ascii="Times New Roman" w:eastAsia="Times New Roman" w:hAnsi="Times New Roman" w:cs="Times New Roman"/>
          <w:kern w:val="0"/>
          <w:sz w:val="22"/>
          <w:szCs w:val="22"/>
          <w:lang w:val="es-PE" w:eastAsia="es-PE"/>
          <w14:ligatures w14:val="none"/>
        </w:rPr>
        <w:t>poder</w:t>
      </w:r>
      <w:r w:rsidRPr="002333E5">
        <w:rPr>
          <w:rFonts w:ascii="Times New Roman" w:eastAsia="Times New Roman" w:hAnsi="Times New Roman" w:cs="Times New Roman"/>
          <w:kern w:val="0"/>
          <w:sz w:val="22"/>
          <w:szCs w:val="22"/>
          <w:lang w:val="es-PE" w:eastAsia="es-PE"/>
          <w14:ligatures w14:val="none"/>
        </w:rPr>
        <w:t xml:space="preserve"> de </w:t>
      </w:r>
      <w:r w:rsidR="00173477" w:rsidRPr="002333E5">
        <w:rPr>
          <w:rFonts w:ascii="Times New Roman" w:eastAsia="Times New Roman" w:hAnsi="Times New Roman" w:cs="Times New Roman"/>
          <w:kern w:val="0"/>
          <w:sz w:val="22"/>
          <w:szCs w:val="22"/>
          <w:lang w:val="es-PE" w:eastAsia="es-PE"/>
          <w14:ligatures w14:val="none"/>
        </w:rPr>
        <w:t>cambiar</w:t>
      </w:r>
      <w:r w:rsidRPr="002333E5">
        <w:rPr>
          <w:rFonts w:ascii="Times New Roman" w:eastAsia="Times New Roman" w:hAnsi="Times New Roman" w:cs="Times New Roman"/>
          <w:kern w:val="0"/>
          <w:sz w:val="22"/>
          <w:szCs w:val="22"/>
          <w:lang w:val="es-PE" w:eastAsia="es-PE"/>
          <w14:ligatures w14:val="none"/>
        </w:rPr>
        <w:t xml:space="preserve"> la práctica educativa, </w:t>
      </w:r>
      <w:r w:rsidR="00A341D7" w:rsidRPr="002333E5">
        <w:rPr>
          <w:rFonts w:ascii="Times New Roman" w:eastAsia="Times New Roman" w:hAnsi="Times New Roman" w:cs="Times New Roman"/>
          <w:kern w:val="0"/>
          <w:sz w:val="22"/>
          <w:szCs w:val="22"/>
          <w:lang w:val="es-PE" w:eastAsia="es-PE"/>
          <w14:ligatures w14:val="none"/>
        </w:rPr>
        <w:t>present</w:t>
      </w:r>
      <w:r w:rsidR="00C04332" w:rsidRPr="002333E5">
        <w:rPr>
          <w:rFonts w:ascii="Times New Roman" w:eastAsia="Times New Roman" w:hAnsi="Times New Roman" w:cs="Times New Roman"/>
          <w:kern w:val="0"/>
          <w:sz w:val="22"/>
          <w:szCs w:val="22"/>
          <w:lang w:val="es-PE" w:eastAsia="es-PE"/>
          <w14:ligatures w14:val="none"/>
        </w:rPr>
        <w:t>ando</w:t>
      </w:r>
      <w:r w:rsidRPr="002333E5">
        <w:rPr>
          <w:rFonts w:ascii="Times New Roman" w:eastAsia="Times New Roman" w:hAnsi="Times New Roman" w:cs="Times New Roman"/>
          <w:kern w:val="0"/>
          <w:sz w:val="22"/>
          <w:szCs w:val="22"/>
          <w:lang w:val="es-PE" w:eastAsia="es-PE"/>
          <w14:ligatures w14:val="none"/>
        </w:rPr>
        <w:t xml:space="preserve"> entornos donde cada alumno pueda desarrollar su máximo potencial desde su unicidad.</w:t>
      </w:r>
    </w:p>
    <w:p w14:paraId="3E9F40B1" w14:textId="77777777" w:rsidR="00AF3F13" w:rsidRPr="002333E5" w:rsidRDefault="00AF3F13" w:rsidP="00C81359">
      <w:pPr>
        <w:jc w:val="both"/>
        <w:rPr>
          <w:rFonts w:ascii="Times New Roman" w:hAnsi="Times New Roman" w:cs="Times New Roman"/>
          <w:lang w:val="es-PE"/>
        </w:rPr>
      </w:pPr>
    </w:p>
    <w:p w14:paraId="5E722640" w14:textId="5B49260D" w:rsidR="005755D8" w:rsidRPr="002333E5" w:rsidRDefault="00EC3D15" w:rsidP="00BF380B">
      <w:pPr>
        <w:pStyle w:val="Ttulo2"/>
        <w:numPr>
          <w:ilvl w:val="1"/>
          <w:numId w:val="31"/>
        </w:numPr>
        <w:spacing w:line="360" w:lineRule="auto"/>
        <w:jc w:val="both"/>
        <w:rPr>
          <w:rFonts w:ascii="Times New Roman" w:hAnsi="Times New Roman" w:cs="Times New Roman"/>
          <w:sz w:val="24"/>
          <w:szCs w:val="24"/>
        </w:rPr>
      </w:pPr>
      <w:bookmarkStart w:id="10" w:name="_Toc201754093"/>
      <w:r w:rsidRPr="002333E5">
        <w:rPr>
          <w:rFonts w:ascii="Times New Roman" w:hAnsi="Times New Roman" w:cs="Times New Roman"/>
          <w:sz w:val="24"/>
          <w:szCs w:val="24"/>
        </w:rPr>
        <w:t>Delimitación del proyecto</w:t>
      </w:r>
      <w:bookmarkEnd w:id="10"/>
    </w:p>
    <w:p w14:paraId="5F5345C5" w14:textId="6B4E30A2" w:rsidR="00617703" w:rsidRPr="002333E5" w:rsidRDefault="00617703" w:rsidP="00C81359">
      <w:pPr>
        <w:pStyle w:val="Ttulo3"/>
        <w:ind w:left="839"/>
        <w:jc w:val="both"/>
        <w:rPr>
          <w:rFonts w:ascii="Times New Roman" w:hAnsi="Times New Roman" w:cs="Times New Roman"/>
          <w:sz w:val="24"/>
          <w:szCs w:val="24"/>
        </w:rPr>
      </w:pPr>
      <w:bookmarkStart w:id="11" w:name="_Toc201754094"/>
      <w:r w:rsidRPr="002333E5">
        <w:rPr>
          <w:rFonts w:ascii="Times New Roman" w:hAnsi="Times New Roman" w:cs="Times New Roman"/>
          <w:sz w:val="24"/>
          <w:szCs w:val="24"/>
        </w:rPr>
        <w:t>1.4.1 Delimitación Espacial</w:t>
      </w:r>
      <w:bookmarkEnd w:id="11"/>
    </w:p>
    <w:p w14:paraId="156DC399" w14:textId="3F691B6A"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 xml:space="preserve">El estudio se implementará exclusivamente en </w:t>
      </w:r>
      <w:r w:rsidR="00F043CE" w:rsidRPr="002333E5">
        <w:rPr>
          <w:rFonts w:ascii="Times New Roman" w:hAnsi="Times New Roman" w:cs="Times New Roman"/>
          <w:sz w:val="22"/>
          <w:szCs w:val="22"/>
        </w:rPr>
        <w:t xml:space="preserve">un salón de clases en la IEP San Martin de Porres </w:t>
      </w:r>
      <w:r w:rsidR="000F391A" w:rsidRPr="002333E5">
        <w:rPr>
          <w:rFonts w:ascii="Times New Roman" w:hAnsi="Times New Roman" w:cs="Times New Roman"/>
          <w:sz w:val="22"/>
          <w:szCs w:val="22"/>
        </w:rPr>
        <w:t>a</w:t>
      </w:r>
      <w:r w:rsidRPr="002333E5">
        <w:rPr>
          <w:rFonts w:ascii="Times New Roman" w:hAnsi="Times New Roman" w:cs="Times New Roman"/>
          <w:sz w:val="22"/>
          <w:szCs w:val="22"/>
        </w:rPr>
        <w:t xml:space="preserve"> nivel secundario ubicada en la ciudad de Cusco, Perú. Los resultados y conclusiones estarán contextualizados a las características socioeducativas de esta región, sin extrapolarse automáticamente a otras localidades o realidades geográficas.</w:t>
      </w:r>
    </w:p>
    <w:p w14:paraId="2EF574B0" w14:textId="63A27C51" w:rsidR="00617703" w:rsidRPr="002333E5" w:rsidRDefault="00317A3C" w:rsidP="00C81359">
      <w:pPr>
        <w:pStyle w:val="Ttulo3"/>
        <w:ind w:left="839"/>
        <w:jc w:val="both"/>
        <w:rPr>
          <w:rFonts w:ascii="Times New Roman" w:hAnsi="Times New Roman" w:cs="Times New Roman"/>
          <w:sz w:val="24"/>
          <w:szCs w:val="24"/>
        </w:rPr>
      </w:pPr>
      <w:bookmarkStart w:id="12" w:name="_Toc201754095"/>
      <w:r w:rsidRPr="002333E5">
        <w:rPr>
          <w:rFonts w:ascii="Times New Roman" w:hAnsi="Times New Roman" w:cs="Times New Roman"/>
          <w:sz w:val="24"/>
          <w:szCs w:val="24"/>
        </w:rPr>
        <w:t>1.4.</w:t>
      </w:r>
      <w:r w:rsidR="00617703" w:rsidRPr="002333E5">
        <w:rPr>
          <w:rFonts w:ascii="Times New Roman" w:hAnsi="Times New Roman" w:cs="Times New Roman"/>
          <w:sz w:val="24"/>
          <w:szCs w:val="24"/>
        </w:rPr>
        <w:t>2 Delimitación Temporal</w:t>
      </w:r>
      <w:bookmarkEnd w:id="12"/>
    </w:p>
    <w:p w14:paraId="198A4EF2" w14:textId="77777777"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El piloto operativo del sistema se desarrollará durante un período de seis meses académicos, comprendido entre julio y diciembre de 2025. Los datos recopilados y analizados corresponderán a actividades académicas realizadas dentro de este marco temporal.</w:t>
      </w:r>
    </w:p>
    <w:p w14:paraId="6A034692" w14:textId="77777777" w:rsidR="00617703" w:rsidRPr="002333E5" w:rsidRDefault="00617703" w:rsidP="00C81359">
      <w:pPr>
        <w:ind w:left="839"/>
        <w:jc w:val="both"/>
        <w:rPr>
          <w:rFonts w:ascii="Times New Roman" w:hAnsi="Times New Roman" w:cs="Times New Roman"/>
          <w:sz w:val="22"/>
          <w:szCs w:val="22"/>
        </w:rPr>
      </w:pPr>
    </w:p>
    <w:p w14:paraId="1AB732C5" w14:textId="29F7A6D5" w:rsidR="00617703" w:rsidRPr="002333E5" w:rsidRDefault="00317A3C" w:rsidP="00C81359">
      <w:pPr>
        <w:pStyle w:val="Ttulo3"/>
        <w:ind w:left="839"/>
        <w:jc w:val="both"/>
        <w:rPr>
          <w:rFonts w:ascii="Times New Roman" w:hAnsi="Times New Roman" w:cs="Times New Roman"/>
          <w:sz w:val="24"/>
          <w:szCs w:val="24"/>
        </w:rPr>
      </w:pPr>
      <w:bookmarkStart w:id="13" w:name="_Toc201754096"/>
      <w:r w:rsidRPr="002333E5">
        <w:rPr>
          <w:rFonts w:ascii="Times New Roman" w:hAnsi="Times New Roman" w:cs="Times New Roman"/>
          <w:sz w:val="24"/>
          <w:szCs w:val="24"/>
        </w:rPr>
        <w:t>1.4.</w:t>
      </w:r>
      <w:r w:rsidR="00617703" w:rsidRPr="002333E5">
        <w:rPr>
          <w:rFonts w:ascii="Times New Roman" w:hAnsi="Times New Roman" w:cs="Times New Roman"/>
          <w:sz w:val="24"/>
          <w:szCs w:val="24"/>
        </w:rPr>
        <w:t>3 Delimitación Temática</w:t>
      </w:r>
      <w:bookmarkEnd w:id="13"/>
    </w:p>
    <w:p w14:paraId="009A33E2" w14:textId="5F69A14C" w:rsidR="00617703" w:rsidRPr="002333E5" w:rsidRDefault="00617703" w:rsidP="00B97F3A">
      <w:pPr>
        <w:ind w:left="839"/>
        <w:jc w:val="both"/>
        <w:rPr>
          <w:rFonts w:ascii="Times New Roman" w:hAnsi="Times New Roman" w:cs="Times New Roman"/>
          <w:sz w:val="22"/>
          <w:szCs w:val="22"/>
        </w:rPr>
      </w:pPr>
      <w:r w:rsidRPr="002333E5">
        <w:rPr>
          <w:rFonts w:ascii="Times New Roman" w:hAnsi="Times New Roman" w:cs="Times New Roman"/>
          <w:sz w:val="22"/>
          <w:szCs w:val="22"/>
        </w:rPr>
        <w:t>El proyecto se centrará en</w:t>
      </w:r>
      <w:r w:rsidR="278974DA" w:rsidRPr="002333E5">
        <w:rPr>
          <w:rFonts w:ascii="Times New Roman" w:hAnsi="Times New Roman" w:cs="Times New Roman"/>
          <w:sz w:val="22"/>
          <w:szCs w:val="22"/>
        </w:rPr>
        <w:t xml:space="preserve"> </w:t>
      </w:r>
      <w:r w:rsidRPr="002333E5">
        <w:rPr>
          <w:rFonts w:ascii="Times New Roman" w:hAnsi="Times New Roman" w:cs="Times New Roman"/>
          <w:sz w:val="22"/>
          <w:szCs w:val="22"/>
        </w:rPr>
        <w:t>Implementación de modelos predictivos basados en regresión logística y redes neuronales, orientados a correlacionar perfiles cognitivos (inteligencias múltiples, factor G) con el rendimiento académico histórico.</w:t>
      </w:r>
    </w:p>
    <w:p w14:paraId="40F986B3" w14:textId="0DD2724F"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 xml:space="preserve">Generación de recomendaciones didácticas automatizadas mediante técnicas de </w:t>
      </w:r>
      <w:proofErr w:type="spellStart"/>
      <w:r w:rsidRPr="002333E5">
        <w:rPr>
          <w:rFonts w:ascii="Times New Roman" w:hAnsi="Times New Roman" w:cs="Times New Roman"/>
          <w:sz w:val="22"/>
          <w:szCs w:val="22"/>
        </w:rPr>
        <w:t>clustering</w:t>
      </w:r>
      <w:proofErr w:type="spellEnd"/>
      <w:r w:rsidRPr="002333E5">
        <w:rPr>
          <w:rFonts w:ascii="Times New Roman" w:hAnsi="Times New Roman" w:cs="Times New Roman"/>
          <w:sz w:val="22"/>
          <w:szCs w:val="22"/>
        </w:rPr>
        <w:t xml:space="preserve"> y sistemas de recomendación.</w:t>
      </w:r>
    </w:p>
    <w:p w14:paraId="11C12AC8" w14:textId="5FDB5CCE"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Evaluación de impacto focalizada en indicadores académicos cuantificables: calificaciones promedio y tasas de reprobación.</w:t>
      </w:r>
    </w:p>
    <w:p w14:paraId="31F17E16" w14:textId="0448A180"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Quedan excluidas otras técnicas de IA no mencionadas</w:t>
      </w:r>
      <w:r w:rsidR="00BA585B" w:rsidRPr="002333E5">
        <w:rPr>
          <w:rFonts w:ascii="Times New Roman" w:hAnsi="Times New Roman" w:cs="Times New Roman"/>
          <w:sz w:val="22"/>
          <w:szCs w:val="22"/>
        </w:rPr>
        <w:t xml:space="preserve">, </w:t>
      </w:r>
      <w:r w:rsidRPr="002333E5">
        <w:rPr>
          <w:rFonts w:ascii="Times New Roman" w:hAnsi="Times New Roman" w:cs="Times New Roman"/>
          <w:sz w:val="22"/>
          <w:szCs w:val="22"/>
        </w:rPr>
        <w:t xml:space="preserve">así como el análisis de factores externos al aprendizaje cognitivo </w:t>
      </w:r>
      <w:r w:rsidR="00DC5C50" w:rsidRPr="002333E5">
        <w:rPr>
          <w:rFonts w:ascii="Times New Roman" w:hAnsi="Times New Roman" w:cs="Times New Roman"/>
          <w:sz w:val="22"/>
          <w:szCs w:val="22"/>
        </w:rPr>
        <w:t xml:space="preserve">como </w:t>
      </w:r>
      <w:r w:rsidRPr="002333E5">
        <w:rPr>
          <w:rFonts w:ascii="Times New Roman" w:hAnsi="Times New Roman" w:cs="Times New Roman"/>
          <w:sz w:val="22"/>
          <w:szCs w:val="22"/>
        </w:rPr>
        <w:t>aspectos socioeconómicos familiares</w:t>
      </w:r>
    </w:p>
    <w:p w14:paraId="187ED3EF" w14:textId="02AA2576" w:rsidR="00617703" w:rsidRPr="002333E5" w:rsidRDefault="00317A3C" w:rsidP="00C81359">
      <w:pPr>
        <w:pStyle w:val="Ttulo3"/>
        <w:ind w:left="839"/>
        <w:jc w:val="both"/>
        <w:rPr>
          <w:rFonts w:ascii="Times New Roman" w:hAnsi="Times New Roman" w:cs="Times New Roman"/>
          <w:sz w:val="24"/>
          <w:szCs w:val="24"/>
        </w:rPr>
      </w:pPr>
      <w:bookmarkStart w:id="14" w:name="_Toc201754097"/>
      <w:r w:rsidRPr="002333E5">
        <w:rPr>
          <w:rFonts w:ascii="Times New Roman" w:hAnsi="Times New Roman" w:cs="Times New Roman"/>
          <w:sz w:val="24"/>
          <w:szCs w:val="24"/>
        </w:rPr>
        <w:t>1.4.</w:t>
      </w:r>
      <w:r w:rsidR="00617703" w:rsidRPr="002333E5">
        <w:rPr>
          <w:rFonts w:ascii="Times New Roman" w:hAnsi="Times New Roman" w:cs="Times New Roman"/>
          <w:sz w:val="24"/>
          <w:szCs w:val="24"/>
        </w:rPr>
        <w:t>4 Delimitación Poblacional</w:t>
      </w:r>
      <w:bookmarkEnd w:id="14"/>
    </w:p>
    <w:p w14:paraId="78C504FD" w14:textId="7778DC76"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La población objetivo está constituida por:</w:t>
      </w:r>
    </w:p>
    <w:p w14:paraId="4B892BF5" w14:textId="477A5A03" w:rsidR="00617703" w:rsidRPr="002333E5" w:rsidRDefault="00617703" w:rsidP="00C81359">
      <w:pPr>
        <w:ind w:left="839"/>
        <w:jc w:val="both"/>
        <w:rPr>
          <w:rFonts w:ascii="Times New Roman" w:hAnsi="Times New Roman" w:cs="Times New Roman"/>
          <w:color w:val="FF0000"/>
          <w:sz w:val="22"/>
          <w:szCs w:val="22"/>
        </w:rPr>
      </w:pPr>
      <w:r w:rsidRPr="002333E5">
        <w:rPr>
          <w:rFonts w:ascii="Times New Roman" w:hAnsi="Times New Roman" w:cs="Times New Roman"/>
          <w:sz w:val="22"/>
          <w:szCs w:val="22"/>
        </w:rPr>
        <w:t xml:space="preserve">Estudiantes de secundaria del colegio </w:t>
      </w:r>
      <w:r w:rsidR="002C5EBC" w:rsidRPr="002333E5">
        <w:rPr>
          <w:rFonts w:ascii="Times New Roman" w:hAnsi="Times New Roman" w:cs="Times New Roman"/>
          <w:sz w:val="22"/>
          <w:szCs w:val="22"/>
        </w:rPr>
        <w:t>mencionado</w:t>
      </w:r>
      <w:r w:rsidRPr="002333E5">
        <w:rPr>
          <w:rFonts w:ascii="Times New Roman" w:hAnsi="Times New Roman" w:cs="Times New Roman"/>
          <w:sz w:val="22"/>
          <w:szCs w:val="22"/>
        </w:rPr>
        <w:t xml:space="preserve">, enfocándose en los cursos de matemáticas, ciencias y </w:t>
      </w:r>
      <w:r w:rsidRPr="002333E5">
        <w:rPr>
          <w:rFonts w:ascii="Times New Roman" w:hAnsi="Times New Roman" w:cs="Times New Roman"/>
          <w:color w:val="000000" w:themeColor="text1"/>
          <w:sz w:val="22"/>
          <w:szCs w:val="22"/>
        </w:rPr>
        <w:t>comunicación</w:t>
      </w:r>
      <w:r w:rsidR="7F6B66A5" w:rsidRPr="002333E5">
        <w:rPr>
          <w:rFonts w:ascii="Times New Roman" w:hAnsi="Times New Roman" w:cs="Times New Roman"/>
          <w:color w:val="FF0000"/>
          <w:sz w:val="22"/>
          <w:szCs w:val="22"/>
        </w:rPr>
        <w:t>.</w:t>
      </w:r>
    </w:p>
    <w:p w14:paraId="00E918AB" w14:textId="01AE175E"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Docentes y coordinadores académicos de la misma institución, quienes participarán en la validación y aplicación de las recomendaciones pedagógicas.</w:t>
      </w:r>
    </w:p>
    <w:p w14:paraId="0964169D" w14:textId="77777777"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No se incluirán estudiantes de otros niveles educativos (inicial, primaria o superior) ni instituciones externas.</w:t>
      </w:r>
    </w:p>
    <w:p w14:paraId="5FC44B3E" w14:textId="77777777" w:rsidR="00617703" w:rsidRPr="002333E5" w:rsidRDefault="00617703" w:rsidP="00C81359">
      <w:pPr>
        <w:ind w:left="839"/>
        <w:jc w:val="both"/>
        <w:rPr>
          <w:rFonts w:ascii="Times New Roman" w:hAnsi="Times New Roman" w:cs="Times New Roman"/>
          <w:sz w:val="22"/>
          <w:szCs w:val="22"/>
        </w:rPr>
      </w:pPr>
    </w:p>
    <w:p w14:paraId="0887766F" w14:textId="6EC44AC1" w:rsidR="00617703" w:rsidRPr="002333E5" w:rsidRDefault="00317A3C" w:rsidP="00C81359">
      <w:pPr>
        <w:pStyle w:val="Ttulo3"/>
        <w:ind w:left="839"/>
        <w:jc w:val="both"/>
        <w:rPr>
          <w:rFonts w:ascii="Times New Roman" w:hAnsi="Times New Roman" w:cs="Times New Roman"/>
          <w:sz w:val="24"/>
          <w:szCs w:val="24"/>
        </w:rPr>
      </w:pPr>
      <w:bookmarkStart w:id="15" w:name="_Toc201754098"/>
      <w:r w:rsidRPr="002333E5">
        <w:rPr>
          <w:rFonts w:ascii="Times New Roman" w:hAnsi="Times New Roman" w:cs="Times New Roman"/>
          <w:sz w:val="24"/>
          <w:szCs w:val="24"/>
        </w:rPr>
        <w:lastRenderedPageBreak/>
        <w:t>1.4.</w:t>
      </w:r>
      <w:r w:rsidR="00617703" w:rsidRPr="002333E5">
        <w:rPr>
          <w:rFonts w:ascii="Times New Roman" w:hAnsi="Times New Roman" w:cs="Times New Roman"/>
          <w:sz w:val="24"/>
          <w:szCs w:val="24"/>
        </w:rPr>
        <w:t>5 Delimitación Metodológica</w:t>
      </w:r>
      <w:bookmarkEnd w:id="15"/>
    </w:p>
    <w:p w14:paraId="10DF0F23" w14:textId="1D20A5A8"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 xml:space="preserve">Recopilación de datos: Mediante cuestionarios </w:t>
      </w:r>
      <w:r w:rsidR="001A6F5D" w:rsidRPr="002333E5">
        <w:rPr>
          <w:rFonts w:ascii="Times New Roman" w:hAnsi="Times New Roman" w:cs="Times New Roman"/>
          <w:sz w:val="22"/>
          <w:szCs w:val="22"/>
        </w:rPr>
        <w:t>estandarizadas pruebas</w:t>
      </w:r>
      <w:r w:rsidRPr="002333E5">
        <w:rPr>
          <w:rFonts w:ascii="Times New Roman" w:hAnsi="Times New Roman" w:cs="Times New Roman"/>
          <w:sz w:val="22"/>
          <w:szCs w:val="22"/>
        </w:rPr>
        <w:t xml:space="preserve"> de inteligencias múltiples de Gardner y </w:t>
      </w:r>
      <w:r w:rsidR="00185A0D" w:rsidRPr="002333E5">
        <w:rPr>
          <w:rFonts w:ascii="Times New Roman" w:hAnsi="Times New Roman" w:cs="Times New Roman"/>
          <w:sz w:val="22"/>
          <w:szCs w:val="22"/>
        </w:rPr>
        <w:t xml:space="preserve">CI como los test de </w:t>
      </w:r>
      <w:proofErr w:type="spellStart"/>
      <w:r w:rsidR="00185A0D" w:rsidRPr="002333E5">
        <w:rPr>
          <w:rFonts w:ascii="Times New Roman" w:hAnsi="Times New Roman" w:cs="Times New Roman"/>
          <w:sz w:val="22"/>
          <w:szCs w:val="22"/>
        </w:rPr>
        <w:t>raven</w:t>
      </w:r>
      <w:proofErr w:type="spellEnd"/>
      <w:r w:rsidR="00774868" w:rsidRPr="002333E5">
        <w:rPr>
          <w:rFonts w:ascii="Times New Roman" w:hAnsi="Times New Roman" w:cs="Times New Roman"/>
          <w:sz w:val="22"/>
          <w:szCs w:val="22"/>
        </w:rPr>
        <w:t>,</w:t>
      </w:r>
      <w:r w:rsidRPr="002333E5">
        <w:rPr>
          <w:rFonts w:ascii="Times New Roman" w:hAnsi="Times New Roman" w:cs="Times New Roman"/>
          <w:sz w:val="22"/>
          <w:szCs w:val="22"/>
        </w:rPr>
        <w:t xml:space="preserve"> datos académicos históricos del colegio.</w:t>
      </w:r>
    </w:p>
    <w:p w14:paraId="3736CBEF" w14:textId="16F73ACF" w:rsidR="00617703" w:rsidRPr="002333E5" w:rsidRDefault="00617703" w:rsidP="00323768">
      <w:pPr>
        <w:ind w:left="839"/>
        <w:jc w:val="both"/>
        <w:rPr>
          <w:rFonts w:ascii="Times New Roman" w:hAnsi="Times New Roman" w:cs="Times New Roman"/>
          <w:sz w:val="22"/>
          <w:szCs w:val="22"/>
        </w:rPr>
      </w:pPr>
      <w:r w:rsidRPr="002333E5">
        <w:rPr>
          <w:rFonts w:ascii="Times New Roman" w:hAnsi="Times New Roman" w:cs="Times New Roman"/>
          <w:sz w:val="22"/>
          <w:szCs w:val="22"/>
        </w:rPr>
        <w:t>Procesamiento: Uso de herramientas como Python para el entrenamiento de modelos predictivos.</w:t>
      </w:r>
    </w:p>
    <w:p w14:paraId="7506322E" w14:textId="2BA3AFB4"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 xml:space="preserve">Evaluación: Análisis comparativo </w:t>
      </w:r>
      <w:proofErr w:type="spellStart"/>
      <w:r w:rsidRPr="002333E5">
        <w:rPr>
          <w:rFonts w:ascii="Times New Roman" w:hAnsi="Times New Roman" w:cs="Times New Roman"/>
          <w:sz w:val="22"/>
          <w:szCs w:val="22"/>
        </w:rPr>
        <w:t>pre-post</w:t>
      </w:r>
      <w:proofErr w:type="spellEnd"/>
      <w:r w:rsidRPr="002333E5">
        <w:rPr>
          <w:rFonts w:ascii="Times New Roman" w:hAnsi="Times New Roman" w:cs="Times New Roman"/>
          <w:sz w:val="22"/>
          <w:szCs w:val="22"/>
        </w:rPr>
        <w:t xml:space="preserve"> implementación, sin incluir grupos de control externos o metodologías experimentales alternativas.</w:t>
      </w:r>
    </w:p>
    <w:p w14:paraId="09C00FE4" w14:textId="596FE1FE" w:rsidR="00617703" w:rsidRPr="002333E5" w:rsidRDefault="00317A3C" w:rsidP="00C81359">
      <w:pPr>
        <w:pStyle w:val="Ttulo3"/>
        <w:ind w:left="839"/>
        <w:jc w:val="both"/>
        <w:rPr>
          <w:rFonts w:ascii="Times New Roman" w:hAnsi="Times New Roman" w:cs="Times New Roman"/>
          <w:sz w:val="24"/>
          <w:szCs w:val="24"/>
        </w:rPr>
      </w:pPr>
      <w:bookmarkStart w:id="16" w:name="_Toc201754099"/>
      <w:r w:rsidRPr="002333E5">
        <w:rPr>
          <w:rFonts w:ascii="Times New Roman" w:hAnsi="Times New Roman" w:cs="Times New Roman"/>
          <w:sz w:val="24"/>
          <w:szCs w:val="24"/>
        </w:rPr>
        <w:t>1.4.</w:t>
      </w:r>
      <w:r w:rsidR="00617703" w:rsidRPr="002333E5">
        <w:rPr>
          <w:rFonts w:ascii="Times New Roman" w:hAnsi="Times New Roman" w:cs="Times New Roman"/>
          <w:sz w:val="24"/>
          <w:szCs w:val="24"/>
        </w:rPr>
        <w:t>6 Exclusiones Explícitas</w:t>
      </w:r>
      <w:bookmarkEnd w:id="16"/>
    </w:p>
    <w:p w14:paraId="14CC652F" w14:textId="04DBFAF0"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Infraestructura tecnológica externa: No se abordarán problemas de conectividad o equipamiento fuera de la institución piloto.</w:t>
      </w:r>
    </w:p>
    <w:p w14:paraId="748B9188" w14:textId="61C3C64A"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Impactos a largo plazo: La reducción de deserción escolar o cambios actitudinales requieren estudios posteriores.</w:t>
      </w:r>
    </w:p>
    <w:p w14:paraId="23526D91" w14:textId="0C2EF74C" w:rsidR="00617703"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Generalización: Los resultados no pretenden ser representativos de otras regiones o contextos educativos sin adaptaciones previas.</w:t>
      </w:r>
    </w:p>
    <w:p w14:paraId="14D1AEA9" w14:textId="2EB82609" w:rsidR="00D90F7B" w:rsidRPr="002333E5" w:rsidRDefault="00617703" w:rsidP="00C81359">
      <w:pPr>
        <w:ind w:left="839"/>
        <w:jc w:val="both"/>
        <w:rPr>
          <w:rFonts w:ascii="Times New Roman" w:hAnsi="Times New Roman" w:cs="Times New Roman"/>
          <w:sz w:val="22"/>
          <w:szCs w:val="22"/>
        </w:rPr>
      </w:pPr>
      <w:r w:rsidRPr="002333E5">
        <w:rPr>
          <w:rFonts w:ascii="Times New Roman" w:hAnsi="Times New Roman" w:cs="Times New Roman"/>
          <w:sz w:val="22"/>
          <w:szCs w:val="22"/>
        </w:rPr>
        <w:t xml:space="preserve">Aspectos éticos no regulados: El manejo de datos se limitará al cumplimiento de la Ley </w:t>
      </w:r>
      <w:proofErr w:type="spellStart"/>
      <w:r w:rsidRPr="002333E5">
        <w:rPr>
          <w:rFonts w:ascii="Times New Roman" w:hAnsi="Times New Roman" w:cs="Times New Roman"/>
          <w:sz w:val="22"/>
          <w:szCs w:val="22"/>
        </w:rPr>
        <w:t>N.°</w:t>
      </w:r>
      <w:proofErr w:type="spellEnd"/>
      <w:r w:rsidRPr="002333E5">
        <w:rPr>
          <w:rFonts w:ascii="Times New Roman" w:hAnsi="Times New Roman" w:cs="Times New Roman"/>
          <w:sz w:val="22"/>
          <w:szCs w:val="22"/>
        </w:rPr>
        <w:t xml:space="preserve"> 29733 de Protección de Datos Personales del Perú, sin profundizar en debates filosóficos sobre IA en educación.</w:t>
      </w:r>
    </w:p>
    <w:p w14:paraId="408EF2F3" w14:textId="279857DC" w:rsidR="00030F77" w:rsidRPr="002333E5" w:rsidRDefault="00030F77" w:rsidP="00BF380B">
      <w:pPr>
        <w:pStyle w:val="Ttulo2"/>
        <w:numPr>
          <w:ilvl w:val="1"/>
          <w:numId w:val="31"/>
        </w:numPr>
        <w:jc w:val="both"/>
        <w:rPr>
          <w:rFonts w:ascii="Times New Roman" w:hAnsi="Times New Roman" w:cs="Times New Roman"/>
          <w:sz w:val="24"/>
          <w:szCs w:val="24"/>
        </w:rPr>
      </w:pPr>
      <w:bookmarkStart w:id="17" w:name="_Toc201754100"/>
      <w:r w:rsidRPr="002333E5">
        <w:rPr>
          <w:rFonts w:ascii="Times New Roman" w:hAnsi="Times New Roman" w:cs="Times New Roman"/>
          <w:sz w:val="24"/>
          <w:szCs w:val="24"/>
        </w:rPr>
        <w:t>Hipótesis y variables</w:t>
      </w:r>
      <w:bookmarkEnd w:id="17"/>
    </w:p>
    <w:p w14:paraId="621B8828" w14:textId="1BA39986" w:rsidR="00771F0D" w:rsidRPr="002333E5" w:rsidRDefault="008F2197" w:rsidP="00320550">
      <w:pPr>
        <w:pStyle w:val="Prrafodelista"/>
        <w:ind w:left="840"/>
        <w:rPr>
          <w:rFonts w:ascii="Times New Roman" w:eastAsia="Times New Roman" w:hAnsi="Times New Roman" w:cs="Times New Roman"/>
          <w:sz w:val="22"/>
          <w:szCs w:val="22"/>
          <w:lang w:val="es-PE"/>
        </w:rPr>
      </w:pPr>
      <w:bookmarkStart w:id="18" w:name="_Toc201754101"/>
      <w:r w:rsidRPr="002333E5">
        <w:rPr>
          <w:rStyle w:val="Ttulo3Car"/>
          <w:rFonts w:ascii="Times New Roman" w:hAnsi="Times New Roman" w:cs="Times New Roman"/>
          <w:sz w:val="22"/>
        </w:rPr>
        <w:t>1.5.1</w:t>
      </w:r>
      <w:r w:rsidR="00DD0B8D" w:rsidRPr="002333E5">
        <w:rPr>
          <w:rStyle w:val="Ttulo3Car"/>
          <w:rFonts w:ascii="Times New Roman" w:hAnsi="Times New Roman" w:cs="Times New Roman"/>
          <w:sz w:val="22"/>
        </w:rPr>
        <w:t xml:space="preserve"> </w:t>
      </w:r>
      <w:r w:rsidR="00771F0D" w:rsidRPr="002333E5">
        <w:rPr>
          <w:rStyle w:val="Ttulo3Car"/>
          <w:rFonts w:ascii="Times New Roman" w:hAnsi="Times New Roman" w:cs="Times New Roman"/>
          <w:sz w:val="22"/>
        </w:rPr>
        <w:t>Hipótesis General</w:t>
      </w:r>
      <w:bookmarkEnd w:id="18"/>
      <w:r w:rsidR="00771F0D" w:rsidRPr="002333E5">
        <w:rPr>
          <w:rFonts w:ascii="Times New Roman" w:hAnsi="Times New Roman" w:cs="Times New Roman"/>
        </w:rPr>
        <w:br/>
      </w:r>
      <w:r w:rsidR="00771F0D" w:rsidRPr="002333E5">
        <w:rPr>
          <w:rFonts w:ascii="Times New Roman" w:eastAsia="Times New Roman" w:hAnsi="Times New Roman" w:cs="Times New Roman"/>
          <w:sz w:val="22"/>
          <w:szCs w:val="22"/>
          <w:lang w:val="es-PE"/>
        </w:rPr>
        <w:t xml:space="preserve">La implementación de un sistema de inteligencia artificial basado en regresión logística, que identifique perfiles cognitivos (inteligencias múltiples, factor G) y genere recomendaciones pedagógicas personalizadas, </w:t>
      </w:r>
      <w:r w:rsidR="00C76568" w:rsidRPr="002333E5">
        <w:rPr>
          <w:rFonts w:ascii="Times New Roman" w:eastAsia="Times New Roman" w:hAnsi="Times New Roman" w:cs="Times New Roman"/>
          <w:sz w:val="22"/>
          <w:szCs w:val="22"/>
          <w:lang w:val="es-PE"/>
        </w:rPr>
        <w:t>mejorará</w:t>
      </w:r>
      <w:r w:rsidR="00771F0D" w:rsidRPr="002333E5">
        <w:rPr>
          <w:rFonts w:ascii="Times New Roman" w:eastAsia="Times New Roman" w:hAnsi="Times New Roman" w:cs="Times New Roman"/>
          <w:sz w:val="22"/>
          <w:szCs w:val="22"/>
          <w:lang w:val="es-PE"/>
        </w:rPr>
        <w:t xml:space="preserve"> </w:t>
      </w:r>
      <w:r w:rsidR="001C4694" w:rsidRPr="002333E5">
        <w:rPr>
          <w:rFonts w:ascii="Times New Roman" w:eastAsia="Times New Roman" w:hAnsi="Times New Roman" w:cs="Times New Roman"/>
          <w:sz w:val="22"/>
          <w:szCs w:val="22"/>
          <w:lang w:val="es-PE"/>
        </w:rPr>
        <w:t>de gran manera</w:t>
      </w:r>
      <w:r w:rsidR="00771F0D" w:rsidRPr="002333E5">
        <w:rPr>
          <w:rFonts w:ascii="Times New Roman" w:eastAsia="Times New Roman" w:hAnsi="Times New Roman" w:cs="Times New Roman"/>
          <w:sz w:val="22"/>
          <w:szCs w:val="22"/>
          <w:lang w:val="es-PE"/>
        </w:rPr>
        <w:t xml:space="preserve"> el rendimiento académico de los estudiantes, incrementa su motivación intrínseca y </w:t>
      </w:r>
      <w:r w:rsidR="00901312" w:rsidRPr="002333E5">
        <w:rPr>
          <w:rFonts w:ascii="Times New Roman" w:eastAsia="Times New Roman" w:hAnsi="Times New Roman" w:cs="Times New Roman"/>
          <w:sz w:val="22"/>
          <w:szCs w:val="22"/>
          <w:lang w:val="es-PE"/>
        </w:rPr>
        <w:t>reducirá</w:t>
      </w:r>
      <w:r w:rsidR="00771F0D" w:rsidRPr="002333E5">
        <w:rPr>
          <w:rFonts w:ascii="Times New Roman" w:eastAsia="Times New Roman" w:hAnsi="Times New Roman" w:cs="Times New Roman"/>
          <w:sz w:val="22"/>
          <w:szCs w:val="22"/>
          <w:lang w:val="es-PE"/>
        </w:rPr>
        <w:t xml:space="preserve"> las tasas de deserción escolar </w:t>
      </w:r>
      <w:r w:rsidR="00CF31EB" w:rsidRPr="002333E5">
        <w:rPr>
          <w:rFonts w:ascii="Times New Roman" w:eastAsia="Times New Roman" w:hAnsi="Times New Roman" w:cs="Times New Roman"/>
          <w:sz w:val="22"/>
          <w:szCs w:val="22"/>
          <w:lang w:val="es-PE"/>
        </w:rPr>
        <w:t>a</w:t>
      </w:r>
      <w:r w:rsidR="00771F0D" w:rsidRPr="002333E5">
        <w:rPr>
          <w:rFonts w:ascii="Times New Roman" w:eastAsia="Times New Roman" w:hAnsi="Times New Roman" w:cs="Times New Roman"/>
          <w:sz w:val="22"/>
          <w:szCs w:val="22"/>
          <w:lang w:val="es-PE"/>
        </w:rPr>
        <w:t xml:space="preserve"> </w:t>
      </w:r>
      <w:r w:rsidR="004A71DD" w:rsidRPr="002333E5">
        <w:rPr>
          <w:rFonts w:ascii="Times New Roman" w:eastAsia="Times New Roman" w:hAnsi="Times New Roman" w:cs="Times New Roman"/>
          <w:sz w:val="22"/>
          <w:szCs w:val="22"/>
          <w:lang w:val="es-PE"/>
        </w:rPr>
        <w:t xml:space="preserve">diferencia </w:t>
      </w:r>
      <w:r w:rsidR="00C97D67" w:rsidRPr="002333E5">
        <w:rPr>
          <w:rFonts w:ascii="Times New Roman" w:eastAsia="Times New Roman" w:hAnsi="Times New Roman" w:cs="Times New Roman"/>
          <w:sz w:val="22"/>
          <w:szCs w:val="22"/>
          <w:lang w:val="es-PE"/>
        </w:rPr>
        <w:t>de</w:t>
      </w:r>
      <w:r w:rsidR="00771F0D" w:rsidRPr="002333E5">
        <w:rPr>
          <w:rFonts w:ascii="Times New Roman" w:eastAsia="Times New Roman" w:hAnsi="Times New Roman" w:cs="Times New Roman"/>
          <w:sz w:val="22"/>
          <w:szCs w:val="22"/>
          <w:lang w:val="es-PE"/>
        </w:rPr>
        <w:t xml:space="preserve"> los métodos tradicionales</w:t>
      </w:r>
      <w:r w:rsidR="00C76568" w:rsidRPr="002333E5">
        <w:rPr>
          <w:rFonts w:ascii="Times New Roman" w:eastAsia="Times New Roman" w:hAnsi="Times New Roman" w:cs="Times New Roman"/>
          <w:sz w:val="22"/>
          <w:szCs w:val="22"/>
          <w:lang w:val="es-PE"/>
        </w:rPr>
        <w:t xml:space="preserve"> empleados</w:t>
      </w:r>
      <w:r w:rsidR="00771F0D" w:rsidRPr="002333E5">
        <w:rPr>
          <w:rFonts w:ascii="Times New Roman" w:eastAsia="Times New Roman" w:hAnsi="Times New Roman" w:cs="Times New Roman"/>
          <w:sz w:val="22"/>
          <w:szCs w:val="22"/>
          <w:lang w:val="es-PE"/>
        </w:rPr>
        <w:t>.</w:t>
      </w:r>
    </w:p>
    <w:p w14:paraId="55434132" w14:textId="214D7A69" w:rsidR="00771F0D" w:rsidRPr="002333E5" w:rsidRDefault="008F2197" w:rsidP="00C81359">
      <w:pPr>
        <w:pStyle w:val="Prrafodelista"/>
        <w:ind w:left="840"/>
        <w:jc w:val="both"/>
        <w:rPr>
          <w:rFonts w:ascii="Times New Roman" w:eastAsia="Times New Roman" w:hAnsi="Times New Roman" w:cs="Times New Roman"/>
          <w:sz w:val="22"/>
          <w:szCs w:val="22"/>
          <w:lang w:val="es-PE"/>
        </w:rPr>
      </w:pPr>
      <w:bookmarkStart w:id="19" w:name="_Toc201754102"/>
      <w:r w:rsidRPr="002333E5">
        <w:rPr>
          <w:rStyle w:val="Ttulo3Car"/>
          <w:rFonts w:ascii="Times New Roman" w:hAnsi="Times New Roman" w:cs="Times New Roman"/>
          <w:sz w:val="22"/>
        </w:rPr>
        <w:t>1.5.</w:t>
      </w:r>
      <w:r w:rsidR="0A58EFD5" w:rsidRPr="002333E5">
        <w:rPr>
          <w:rStyle w:val="Ttulo3Car"/>
          <w:rFonts w:ascii="Times New Roman" w:hAnsi="Times New Roman" w:cs="Times New Roman"/>
          <w:sz w:val="22"/>
        </w:rPr>
        <w:t>2</w:t>
      </w:r>
      <w:r w:rsidR="22CD54DA" w:rsidRPr="002333E5">
        <w:rPr>
          <w:rStyle w:val="Ttulo3Car"/>
          <w:rFonts w:ascii="Times New Roman" w:hAnsi="Times New Roman" w:cs="Times New Roman"/>
          <w:sz w:val="22"/>
        </w:rPr>
        <w:t xml:space="preserve"> </w:t>
      </w:r>
      <w:r w:rsidR="7C8E3B56" w:rsidRPr="002333E5">
        <w:rPr>
          <w:rStyle w:val="Ttulo3Car"/>
          <w:rFonts w:ascii="Times New Roman" w:hAnsi="Times New Roman" w:cs="Times New Roman"/>
          <w:sz w:val="22"/>
        </w:rPr>
        <w:t>Hipótesis</w:t>
      </w:r>
      <w:r w:rsidR="00771F0D" w:rsidRPr="002333E5">
        <w:rPr>
          <w:rStyle w:val="Ttulo3Car"/>
          <w:rFonts w:ascii="Times New Roman" w:hAnsi="Times New Roman" w:cs="Times New Roman"/>
          <w:sz w:val="22"/>
        </w:rPr>
        <w:t xml:space="preserve"> Específicas</w:t>
      </w:r>
      <w:bookmarkEnd w:id="19"/>
    </w:p>
    <w:p w14:paraId="1028ECC4" w14:textId="1DE5793C" w:rsidR="00771F0D" w:rsidRPr="002333E5" w:rsidRDefault="75AF13F3" w:rsidP="00C81359">
      <w:pPr>
        <w:pStyle w:val="Prrafodelista"/>
        <w:ind w:left="1416"/>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H1:</w:t>
      </w:r>
      <w:r w:rsidR="00021CF0" w:rsidRPr="002333E5">
        <w:rPr>
          <w:rFonts w:ascii="Times New Roman" w:eastAsia="Times New Roman" w:hAnsi="Times New Roman" w:cs="Times New Roman"/>
          <w:sz w:val="22"/>
          <w:szCs w:val="22"/>
          <w:lang w:val="es-PE"/>
        </w:rPr>
        <w:t xml:space="preserve"> </w:t>
      </w:r>
      <w:r w:rsidR="00771F0D" w:rsidRPr="002333E5">
        <w:rPr>
          <w:rFonts w:ascii="Times New Roman" w:eastAsia="Times New Roman" w:hAnsi="Times New Roman" w:cs="Times New Roman"/>
          <w:sz w:val="22"/>
          <w:szCs w:val="22"/>
          <w:lang w:val="es-PE"/>
        </w:rPr>
        <w:t>Los estudiantes cuyos perfiles cognitivos son identificados mediante el modelo predictivo muestran un aumento estadísticamente significativo en su promedio de calificaciones y tasas de aprobación.</w:t>
      </w:r>
    </w:p>
    <w:p w14:paraId="0D0FC744" w14:textId="6CC9B603" w:rsidR="00771F0D" w:rsidRPr="002333E5" w:rsidRDefault="1B3C7B51" w:rsidP="00C81359">
      <w:pPr>
        <w:pStyle w:val="Prrafodelista"/>
        <w:ind w:left="1416"/>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H2:</w:t>
      </w:r>
      <w:r w:rsidR="00021CF0" w:rsidRPr="002333E5">
        <w:rPr>
          <w:rFonts w:ascii="Times New Roman" w:eastAsia="Times New Roman" w:hAnsi="Times New Roman" w:cs="Times New Roman"/>
          <w:sz w:val="22"/>
          <w:szCs w:val="22"/>
          <w:lang w:val="es-PE"/>
        </w:rPr>
        <w:t xml:space="preserve"> </w:t>
      </w:r>
      <w:r w:rsidR="00771F0D" w:rsidRPr="002333E5">
        <w:rPr>
          <w:rFonts w:ascii="Times New Roman" w:eastAsia="Times New Roman" w:hAnsi="Times New Roman" w:cs="Times New Roman"/>
          <w:sz w:val="22"/>
          <w:szCs w:val="22"/>
          <w:lang w:val="es-PE"/>
        </w:rPr>
        <w:t>La personalización de estrategias didácticas basadas en las recomendaciones del sistema reduce las tasas de ausentismo y mejora la participación activa en el aula.</w:t>
      </w:r>
    </w:p>
    <w:p w14:paraId="315C27B0" w14:textId="22C69DBE" w:rsidR="00771F0D" w:rsidRPr="002333E5" w:rsidRDefault="5948258F" w:rsidP="00C81359">
      <w:pPr>
        <w:pStyle w:val="Prrafodelista"/>
        <w:ind w:left="1416"/>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H3:</w:t>
      </w:r>
      <w:r w:rsidR="00021CF0" w:rsidRPr="002333E5">
        <w:rPr>
          <w:rFonts w:ascii="Times New Roman" w:eastAsia="Times New Roman" w:hAnsi="Times New Roman" w:cs="Times New Roman"/>
          <w:sz w:val="22"/>
          <w:szCs w:val="22"/>
          <w:lang w:val="es-PE"/>
        </w:rPr>
        <w:t xml:space="preserve"> </w:t>
      </w:r>
      <w:r w:rsidR="00771F0D" w:rsidRPr="002333E5">
        <w:rPr>
          <w:rFonts w:ascii="Times New Roman" w:eastAsia="Times New Roman" w:hAnsi="Times New Roman" w:cs="Times New Roman"/>
          <w:sz w:val="22"/>
          <w:szCs w:val="22"/>
          <w:lang w:val="es-PE"/>
        </w:rPr>
        <w:t>La precisión del algoritmo predictivo (≥85%) en correlacionar perfiles cognitivos con rendimiento académico histórico garantiza la efectividad de las recomendaciones pedagógicas generadas.</w:t>
      </w:r>
    </w:p>
    <w:p w14:paraId="36441771" w14:textId="3D2939E8" w:rsidR="00771F0D" w:rsidRPr="002333E5" w:rsidRDefault="6C8EAD83" w:rsidP="00C81359">
      <w:pPr>
        <w:pStyle w:val="Prrafodelista"/>
        <w:ind w:left="1416"/>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H4:</w:t>
      </w:r>
      <w:r w:rsidR="00021CF0" w:rsidRPr="002333E5">
        <w:rPr>
          <w:rFonts w:ascii="Times New Roman" w:eastAsia="Times New Roman" w:hAnsi="Times New Roman" w:cs="Times New Roman"/>
          <w:sz w:val="22"/>
          <w:szCs w:val="22"/>
          <w:lang w:val="es-PE"/>
        </w:rPr>
        <w:t xml:space="preserve"> </w:t>
      </w:r>
      <w:r w:rsidR="00771F0D" w:rsidRPr="002333E5">
        <w:rPr>
          <w:rFonts w:ascii="Times New Roman" w:eastAsia="Times New Roman" w:hAnsi="Times New Roman" w:cs="Times New Roman"/>
          <w:sz w:val="22"/>
          <w:szCs w:val="22"/>
          <w:lang w:val="es-PE"/>
        </w:rPr>
        <w:t xml:space="preserve">La reducción de la deserción escolar está directamente relacionada con la </w:t>
      </w:r>
      <w:r w:rsidR="00A42EE8" w:rsidRPr="002333E5">
        <w:rPr>
          <w:rFonts w:ascii="Times New Roman" w:eastAsia="Times New Roman" w:hAnsi="Times New Roman" w:cs="Times New Roman"/>
          <w:sz w:val="22"/>
          <w:szCs w:val="22"/>
          <w:lang w:val="es-PE"/>
        </w:rPr>
        <w:t>personalización</w:t>
      </w:r>
      <w:r w:rsidR="00771F0D" w:rsidRPr="002333E5">
        <w:rPr>
          <w:rFonts w:ascii="Times New Roman" w:eastAsia="Times New Roman" w:hAnsi="Times New Roman" w:cs="Times New Roman"/>
          <w:sz w:val="22"/>
          <w:szCs w:val="22"/>
          <w:lang w:val="es-PE"/>
        </w:rPr>
        <w:t xml:space="preserve"> de metodologías de enseñanza a las necesidades individuales identificadas por el sistema.</w:t>
      </w:r>
    </w:p>
    <w:p w14:paraId="25C31937" w14:textId="77777777" w:rsidR="00DD0B8D" w:rsidRPr="002333E5" w:rsidRDefault="00DD0B8D" w:rsidP="00C81359">
      <w:pPr>
        <w:pStyle w:val="Prrafodelista"/>
        <w:jc w:val="both"/>
        <w:rPr>
          <w:rFonts w:ascii="Times New Roman" w:eastAsia="Times New Roman" w:hAnsi="Times New Roman" w:cs="Times New Roman"/>
          <w:sz w:val="22"/>
          <w:szCs w:val="22"/>
          <w:lang w:val="es-PE"/>
        </w:rPr>
      </w:pPr>
    </w:p>
    <w:p w14:paraId="4B3EBA16" w14:textId="60E45E4E" w:rsidR="00697898" w:rsidRPr="002333E5" w:rsidRDefault="00DD0B8D" w:rsidP="00697898">
      <w:pPr>
        <w:pStyle w:val="Ttulo3"/>
        <w:ind w:left="708"/>
        <w:rPr>
          <w:rFonts w:ascii="Times New Roman" w:hAnsi="Times New Roman" w:cs="Times New Roman"/>
          <w:sz w:val="22"/>
          <w:lang w:val="es-PE"/>
        </w:rPr>
      </w:pPr>
      <w:bookmarkStart w:id="20" w:name="_Toc201754103"/>
      <w:r w:rsidRPr="002333E5">
        <w:rPr>
          <w:rFonts w:ascii="Times New Roman" w:hAnsi="Times New Roman" w:cs="Times New Roman"/>
          <w:sz w:val="22"/>
          <w:lang w:val="es-PE"/>
        </w:rPr>
        <w:t xml:space="preserve">1.5.3 </w:t>
      </w:r>
      <w:r w:rsidR="00771F0D" w:rsidRPr="002333E5">
        <w:rPr>
          <w:rFonts w:ascii="Times New Roman" w:hAnsi="Times New Roman" w:cs="Times New Roman"/>
          <w:sz w:val="22"/>
          <w:lang w:val="es-PE"/>
        </w:rPr>
        <w:t>Variables Independientes</w:t>
      </w:r>
      <w:bookmarkEnd w:id="20"/>
    </w:p>
    <w:p w14:paraId="65552EAA" w14:textId="622DB0D6" w:rsidR="00040C65" w:rsidRPr="002333E5" w:rsidRDefault="00ED0D2E" w:rsidP="00697898">
      <w:pPr>
        <w:ind w:left="132" w:firstLine="708"/>
        <w:rPr>
          <w:rFonts w:ascii="Times New Roman" w:hAnsi="Times New Roman" w:cs="Times New Roman"/>
          <w:sz w:val="22"/>
        </w:rPr>
      </w:pPr>
      <w:r w:rsidRPr="002333E5">
        <w:rPr>
          <w:rFonts w:ascii="Times New Roman" w:hAnsi="Times New Roman" w:cs="Times New Roman"/>
          <w:sz w:val="22"/>
        </w:rPr>
        <w:t>Implementación de herramientas predictivas para la personalización educativa</w:t>
      </w:r>
    </w:p>
    <w:p w14:paraId="28C4FA8E" w14:textId="0342882C" w:rsidR="00C76A68" w:rsidRPr="002333E5" w:rsidRDefault="00C76A68" w:rsidP="00C81359">
      <w:pPr>
        <w:pStyle w:val="Prrafodelista"/>
        <w:ind w:left="840"/>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lastRenderedPageBreak/>
        <w:t>Definición: Se refiere al uso y aplicación de tecnologías avanzadas, como algoritmos de clasificación (regresión logística y redes neuronales)</w:t>
      </w:r>
      <w:r w:rsidR="00B97F3A" w:rsidRPr="002333E5">
        <w:rPr>
          <w:rFonts w:ascii="Times New Roman" w:eastAsia="Times New Roman" w:hAnsi="Times New Roman" w:cs="Times New Roman"/>
          <w:color w:val="000000" w:themeColor="text1"/>
          <w:sz w:val="22"/>
          <w:szCs w:val="22"/>
          <w:lang w:val="es-PE"/>
        </w:rPr>
        <w:t xml:space="preserve"> </w:t>
      </w:r>
      <w:r w:rsidRPr="002333E5">
        <w:rPr>
          <w:rFonts w:ascii="Times New Roman" w:eastAsia="Times New Roman" w:hAnsi="Times New Roman" w:cs="Times New Roman"/>
          <w:color w:val="000000" w:themeColor="text1"/>
          <w:sz w:val="22"/>
          <w:szCs w:val="22"/>
          <w:lang w:val="es-PE"/>
        </w:rPr>
        <w:t>y sistemas de recomendación pedagógica automatizada, para optimizar la enseñanza y el aprendizaje mediante la identificación precisa de perfiles cognitivos y el diseño de estrategias didácticas adaptativas.</w:t>
      </w:r>
    </w:p>
    <w:p w14:paraId="27CCEB42" w14:textId="77777777" w:rsidR="00C76A68" w:rsidRPr="002333E5" w:rsidRDefault="00C76A68" w:rsidP="00C81359">
      <w:pPr>
        <w:pStyle w:val="Prrafodelista"/>
        <w:ind w:left="840"/>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Dimensiones e Indicadores:</w:t>
      </w:r>
    </w:p>
    <w:p w14:paraId="7B6A1C5D" w14:textId="77777777" w:rsidR="00C76A68" w:rsidRPr="002333E5" w:rsidRDefault="00C76A68" w:rsidP="00C81359">
      <w:pPr>
        <w:pStyle w:val="Prrafodelista"/>
        <w:ind w:firstLine="120"/>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Desempeño del algoritmo predictivo:</w:t>
      </w:r>
    </w:p>
    <w:p w14:paraId="30CF1060"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Criterios técnicos para la selección del modelo (ej.: regresión logística para datos lineales o redes neuronales para patrones complejos).</w:t>
      </w:r>
    </w:p>
    <w:p w14:paraId="12B3FEA1"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Calidad y cantidad de datos utilizados en el entrenamiento (</w:t>
      </w:r>
      <w:proofErr w:type="spellStart"/>
      <w:r w:rsidRPr="002333E5">
        <w:rPr>
          <w:rFonts w:ascii="Times New Roman" w:eastAsia="Times New Roman" w:hAnsi="Times New Roman" w:cs="Times New Roman"/>
          <w:color w:val="000000" w:themeColor="text1"/>
          <w:sz w:val="22"/>
          <w:szCs w:val="22"/>
          <w:lang w:val="es-PE"/>
        </w:rPr>
        <w:t>hiperparámetros</w:t>
      </w:r>
      <w:proofErr w:type="spellEnd"/>
      <w:r w:rsidRPr="002333E5">
        <w:rPr>
          <w:rFonts w:ascii="Times New Roman" w:eastAsia="Times New Roman" w:hAnsi="Times New Roman" w:cs="Times New Roman"/>
          <w:color w:val="000000" w:themeColor="text1"/>
          <w:sz w:val="22"/>
          <w:szCs w:val="22"/>
          <w:lang w:val="es-PE"/>
        </w:rPr>
        <w:t xml:space="preserve"> ajustados, tasa de aprendizaje).</w:t>
      </w:r>
    </w:p>
    <w:p w14:paraId="1E3C3278"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Métricas de precisión como exactitud, F1-score y matriz de confusión.</w:t>
      </w:r>
    </w:p>
    <w:p w14:paraId="0668E01E" w14:textId="77777777" w:rsidR="00C76A68" w:rsidRPr="002333E5" w:rsidRDefault="00C76A68" w:rsidP="00C81359">
      <w:pPr>
        <w:pStyle w:val="Prrafodelista"/>
        <w:ind w:firstLine="360"/>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Visualización y análisis de datos pedagógicos:</w:t>
      </w:r>
    </w:p>
    <w:p w14:paraId="006A8D0F"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Diseño de la interfaz (navegación intuitiva, elementos visuales como gráficos y tablas).</w:t>
      </w:r>
    </w:p>
    <w:p w14:paraId="12B227BB"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 xml:space="preserve">Indicador: Conectividad con diversas fuentes de datos (BBDD, </w:t>
      </w:r>
      <w:proofErr w:type="spellStart"/>
      <w:r w:rsidRPr="002333E5">
        <w:rPr>
          <w:rFonts w:ascii="Times New Roman" w:eastAsia="Times New Roman" w:hAnsi="Times New Roman" w:cs="Times New Roman"/>
          <w:color w:val="000000" w:themeColor="text1"/>
          <w:sz w:val="22"/>
          <w:szCs w:val="22"/>
          <w:lang w:val="es-PE"/>
        </w:rPr>
        <w:t>APIs</w:t>
      </w:r>
      <w:proofErr w:type="spellEnd"/>
      <w:r w:rsidRPr="002333E5">
        <w:rPr>
          <w:rFonts w:ascii="Times New Roman" w:eastAsia="Times New Roman" w:hAnsi="Times New Roman" w:cs="Times New Roman"/>
          <w:color w:val="000000" w:themeColor="text1"/>
          <w:sz w:val="22"/>
          <w:szCs w:val="22"/>
          <w:lang w:val="es-PE"/>
        </w:rPr>
        <w:t>, archivos CSV).</w:t>
      </w:r>
    </w:p>
    <w:p w14:paraId="57AAFC03"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Nivel de interactividad (actualización en tiempo real, personalización de vistas).</w:t>
      </w:r>
    </w:p>
    <w:p w14:paraId="5592E494" w14:textId="77777777" w:rsidR="00C76A68" w:rsidRPr="002333E5" w:rsidRDefault="00C76A68" w:rsidP="00C81359">
      <w:pPr>
        <w:pStyle w:val="Prrafodelista"/>
        <w:ind w:firstLine="360"/>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Generación de recomendaciones pedagógicas personalizadas:</w:t>
      </w:r>
    </w:p>
    <w:p w14:paraId="7F57F00E"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Lógica de recomendación utilizada (detección de bajo rendimiento, análisis de estilos de aprendizaje).</w:t>
      </w:r>
    </w:p>
    <w:p w14:paraId="6BA157AC"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Adaptación a perfiles individuales (ajustes basados en historiales académicos).</w:t>
      </w:r>
    </w:p>
    <w:p w14:paraId="27AD54CD" w14:textId="77777777" w:rsidR="00C76A68" w:rsidRPr="002333E5" w:rsidRDefault="00C76A68" w:rsidP="00C81359">
      <w:pPr>
        <w:pStyle w:val="Prrafodelista"/>
        <w:numPr>
          <w:ilvl w:val="1"/>
          <w:numId w:val="7"/>
        </w:numPr>
        <w:jc w:val="both"/>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lang w:val="es-PE"/>
        </w:rPr>
        <w:t>Indicador: Impacto en indicadores educativos clave (reducción de brechas cognitivas, incremento de participación y mejora del rendimiento académico).</w:t>
      </w:r>
    </w:p>
    <w:p w14:paraId="53A8518F" w14:textId="77777777" w:rsidR="00C76A68" w:rsidRPr="002333E5" w:rsidRDefault="00C76A68" w:rsidP="00C81359">
      <w:pPr>
        <w:pStyle w:val="Prrafodelista"/>
        <w:ind w:left="840"/>
        <w:jc w:val="both"/>
        <w:rPr>
          <w:rFonts w:ascii="Times New Roman" w:eastAsia="Times New Roman" w:hAnsi="Times New Roman" w:cs="Times New Roman"/>
          <w:color w:val="FF0000"/>
          <w:sz w:val="22"/>
          <w:szCs w:val="22"/>
          <w:lang w:val="es-PE"/>
        </w:rPr>
      </w:pPr>
    </w:p>
    <w:p w14:paraId="78F65DBC" w14:textId="77777777" w:rsidR="00697898" w:rsidRPr="002333E5" w:rsidRDefault="4835D5C7" w:rsidP="00320550">
      <w:pPr>
        <w:pStyle w:val="Ttulo3"/>
        <w:ind w:firstLine="708"/>
        <w:rPr>
          <w:rFonts w:ascii="Times New Roman" w:hAnsi="Times New Roman" w:cs="Times New Roman"/>
          <w:sz w:val="22"/>
          <w:lang w:val="es-PE"/>
        </w:rPr>
      </w:pPr>
      <w:bookmarkStart w:id="21" w:name="_Toc201754104"/>
      <w:r w:rsidRPr="002333E5">
        <w:rPr>
          <w:rFonts w:ascii="Times New Roman" w:hAnsi="Times New Roman" w:cs="Times New Roman"/>
          <w:sz w:val="22"/>
          <w:lang w:val="es-PE"/>
        </w:rPr>
        <w:t xml:space="preserve">1.5.4 </w:t>
      </w:r>
      <w:r w:rsidR="576FF716" w:rsidRPr="002333E5">
        <w:rPr>
          <w:rFonts w:ascii="Times New Roman" w:eastAsia="Times New Roman" w:hAnsi="Times New Roman" w:cs="Times New Roman"/>
          <w:color w:val="000000" w:themeColor="text1"/>
          <w:sz w:val="22"/>
          <w:szCs w:val="22"/>
          <w:lang w:val="es-PE"/>
        </w:rPr>
        <w:t>Variables Dependientes</w:t>
      </w:r>
      <w:bookmarkEnd w:id="21"/>
    </w:p>
    <w:p w14:paraId="29C2CEAC" w14:textId="7EB821D1" w:rsidR="00771F0D" w:rsidRPr="002333E5" w:rsidRDefault="00CB6E96" w:rsidP="00697898">
      <w:pPr>
        <w:ind w:left="732" w:firstLine="708"/>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color w:val="000000" w:themeColor="text1"/>
          <w:sz w:val="22"/>
          <w:szCs w:val="22"/>
        </w:rPr>
        <w:t>Rendimiento educativo integral</w:t>
      </w:r>
    </w:p>
    <w:p w14:paraId="60D68F84" w14:textId="77777777" w:rsidR="00A44E0A" w:rsidRPr="002333E5" w:rsidRDefault="00A44E0A" w:rsidP="00C81359">
      <w:pPr>
        <w:pStyle w:val="Prrafodelista"/>
        <w:ind w:left="1440"/>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Definición: Se refiere al conjunto de resultados medibles que reflejan el desempeño académico, el nivel de compromiso y la eficacia pedagógica en los estudiantes dentro de un entorno educativo mejorado por herramientas tecnológicas predictivas y adaptativas.</w:t>
      </w:r>
    </w:p>
    <w:p w14:paraId="224CB04B" w14:textId="77777777" w:rsidR="00A44E0A" w:rsidRPr="002333E5" w:rsidRDefault="00A44E0A" w:rsidP="00C81359">
      <w:pPr>
        <w:pStyle w:val="Prrafodelista"/>
        <w:ind w:left="1440"/>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Dimensiones e Indicadores:</w:t>
      </w:r>
    </w:p>
    <w:p w14:paraId="7313F1F4" w14:textId="4C342960" w:rsidR="00A44E0A" w:rsidRPr="002333E5" w:rsidRDefault="572F7468" w:rsidP="00C81359">
      <w:pPr>
        <w:pStyle w:val="Prrafodelista"/>
        <w:ind w:firstLine="696"/>
        <w:jc w:val="both"/>
        <w:rPr>
          <w:rFonts w:ascii="Times New Roman" w:eastAsia="Times New Roman" w:hAnsi="Times New Roman" w:cs="Times New Roman"/>
          <w:sz w:val="22"/>
          <w:szCs w:val="22"/>
          <w:lang w:val="es-PE"/>
        </w:rPr>
      </w:pPr>
      <w:r w:rsidRPr="572F7468">
        <w:rPr>
          <w:rFonts w:ascii="Times New Roman" w:eastAsia="Times New Roman" w:hAnsi="Times New Roman" w:cs="Times New Roman"/>
          <w:sz w:val="22"/>
          <w:szCs w:val="22"/>
          <w:lang w:val="es-PE"/>
        </w:rPr>
        <w:t xml:space="preserve"> Desempeño académico:</w:t>
      </w:r>
    </w:p>
    <w:p w14:paraId="5F360D22" w14:textId="15EE0B36" w:rsidR="00A44E0A" w:rsidRPr="002333E5" w:rsidRDefault="00A44E0A" w:rsidP="00C81359">
      <w:pPr>
        <w:pStyle w:val="Prrafodelista"/>
        <w:numPr>
          <w:ilvl w:val="2"/>
          <w:numId w:val="8"/>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 xml:space="preserve">Indicador: Promedio general de calificaciones (media aritmética en una escala de </w:t>
      </w:r>
      <w:r w:rsidR="00081D65" w:rsidRPr="002333E5">
        <w:rPr>
          <w:rFonts w:ascii="Times New Roman" w:eastAsia="Times New Roman" w:hAnsi="Times New Roman" w:cs="Times New Roman"/>
          <w:sz w:val="22"/>
          <w:szCs w:val="22"/>
          <w:lang w:val="es-PE"/>
        </w:rPr>
        <w:t>A, B, C</w:t>
      </w:r>
      <w:r w:rsidRPr="002333E5">
        <w:rPr>
          <w:rFonts w:ascii="Times New Roman" w:eastAsia="Times New Roman" w:hAnsi="Times New Roman" w:cs="Times New Roman"/>
          <w:sz w:val="22"/>
          <w:szCs w:val="22"/>
          <w:lang w:val="es-PE"/>
        </w:rPr>
        <w:t>, considerando asignaturas clave como matemáticas, ciencias y comunicación).</w:t>
      </w:r>
    </w:p>
    <w:p w14:paraId="37A2B5FB" w14:textId="77777777" w:rsidR="00A44E0A" w:rsidRPr="002333E5" w:rsidRDefault="00A44E0A" w:rsidP="00C81359">
      <w:pPr>
        <w:pStyle w:val="Prrafodelista"/>
        <w:numPr>
          <w:ilvl w:val="2"/>
          <w:numId w:val="8"/>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Indicador: Tasa de aprobación (porcentaje de asignaturas aprobadas por estudiante durante un semestre).</w:t>
      </w:r>
    </w:p>
    <w:p w14:paraId="782C35D9" w14:textId="77777777" w:rsidR="00A44E0A" w:rsidRPr="002333E5" w:rsidRDefault="00A44E0A" w:rsidP="00C81359">
      <w:pPr>
        <w:pStyle w:val="Prrafodelista"/>
        <w:ind w:firstLine="696"/>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Motivación y participación estudiantil:</w:t>
      </w:r>
    </w:p>
    <w:p w14:paraId="531AB39A" w14:textId="77777777" w:rsidR="00A44E0A" w:rsidRPr="002333E5" w:rsidRDefault="00A44E0A" w:rsidP="00C81359">
      <w:pPr>
        <w:pStyle w:val="Prrafodelista"/>
        <w:numPr>
          <w:ilvl w:val="2"/>
          <w:numId w:val="11"/>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Indicador: Tasa de asistencia a clases (porcentaje de asistencia registrada en el sistema institucional).</w:t>
      </w:r>
    </w:p>
    <w:p w14:paraId="4268F8D5" w14:textId="77777777" w:rsidR="00A44E0A" w:rsidRPr="002333E5" w:rsidRDefault="00A44E0A" w:rsidP="00C81359">
      <w:pPr>
        <w:pStyle w:val="Prrafodelista"/>
        <w:numPr>
          <w:ilvl w:val="2"/>
          <w:numId w:val="11"/>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lastRenderedPageBreak/>
        <w:t>Indicador: Participación activa (puntuación promedio en encuestas Likert de 1-5 aplicadas a docentes sobre interacción en actividades colaborativas y prácticas).</w:t>
      </w:r>
    </w:p>
    <w:p w14:paraId="501ECDB5" w14:textId="77777777" w:rsidR="00A44E0A" w:rsidRPr="002333E5" w:rsidRDefault="00A44E0A" w:rsidP="00C81359">
      <w:pPr>
        <w:pStyle w:val="Prrafodelista"/>
        <w:ind w:firstLine="696"/>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Eficacia del modelo predictivo:</w:t>
      </w:r>
    </w:p>
    <w:p w14:paraId="48C679C9" w14:textId="77777777" w:rsidR="00A44E0A" w:rsidRPr="002333E5" w:rsidRDefault="00A44E0A" w:rsidP="00C81359">
      <w:pPr>
        <w:pStyle w:val="Prrafodelista"/>
        <w:numPr>
          <w:ilvl w:val="2"/>
          <w:numId w:val="10"/>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 xml:space="preserve">Indicador: Precisión del algoritmo (porcentaje de acierto en la clasificación de perfiles cognitivos, validado con </w:t>
      </w:r>
      <w:proofErr w:type="spellStart"/>
      <w:r w:rsidRPr="002333E5">
        <w:rPr>
          <w:rFonts w:ascii="Times New Roman" w:eastAsia="Times New Roman" w:hAnsi="Times New Roman" w:cs="Times New Roman"/>
          <w:sz w:val="22"/>
          <w:szCs w:val="22"/>
          <w:lang w:val="es-PE"/>
        </w:rPr>
        <w:t>cross-validation</w:t>
      </w:r>
      <w:proofErr w:type="spellEnd"/>
      <w:r w:rsidRPr="002333E5">
        <w:rPr>
          <w:rFonts w:ascii="Times New Roman" w:eastAsia="Times New Roman" w:hAnsi="Times New Roman" w:cs="Times New Roman"/>
          <w:sz w:val="22"/>
          <w:szCs w:val="22"/>
          <w:lang w:val="es-PE"/>
        </w:rPr>
        <w:t>, meta: ≥85%).</w:t>
      </w:r>
    </w:p>
    <w:p w14:paraId="013AF67B" w14:textId="77777777" w:rsidR="00A44E0A" w:rsidRPr="002333E5" w:rsidRDefault="00A44E0A" w:rsidP="00C81359">
      <w:pPr>
        <w:pStyle w:val="Prrafodelista"/>
        <w:numPr>
          <w:ilvl w:val="2"/>
          <w:numId w:val="10"/>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Indicador: Relevancia de recomendaciones pedagógicas (puntuación promedio en una escala de 1-10 asignada por docentes sobre la utilidad de las sugerencias generadas).</w:t>
      </w:r>
    </w:p>
    <w:p w14:paraId="4E0E73B9" w14:textId="77777777" w:rsidR="00A44E0A" w:rsidRPr="002333E5" w:rsidRDefault="00A44E0A" w:rsidP="00C81359">
      <w:pPr>
        <w:pStyle w:val="Prrafodelista"/>
        <w:ind w:firstLine="696"/>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Indicadores institucionales:</w:t>
      </w:r>
    </w:p>
    <w:p w14:paraId="1B7A4C0A" w14:textId="410BDEC5" w:rsidR="00A44E0A" w:rsidRPr="002333E5" w:rsidRDefault="00A44E0A" w:rsidP="00C81359">
      <w:pPr>
        <w:pStyle w:val="Prrafodelista"/>
        <w:numPr>
          <w:ilvl w:val="2"/>
          <w:numId w:val="9"/>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 xml:space="preserve">Indicador: Tasa de deserción escolar (número de </w:t>
      </w:r>
      <w:r w:rsidR="00064077" w:rsidRPr="002333E5">
        <w:rPr>
          <w:rFonts w:ascii="Times New Roman" w:eastAsia="Times New Roman" w:hAnsi="Times New Roman" w:cs="Times New Roman"/>
          <w:sz w:val="22"/>
          <w:szCs w:val="22"/>
          <w:lang w:val="es-PE"/>
        </w:rPr>
        <w:t>alumnos</w:t>
      </w:r>
      <w:r w:rsidRPr="002333E5">
        <w:rPr>
          <w:rFonts w:ascii="Times New Roman" w:eastAsia="Times New Roman" w:hAnsi="Times New Roman" w:cs="Times New Roman"/>
          <w:sz w:val="22"/>
          <w:szCs w:val="22"/>
          <w:lang w:val="es-PE"/>
        </w:rPr>
        <w:t xml:space="preserve"> que abandonan el sistema </w:t>
      </w:r>
      <w:r w:rsidR="00064077" w:rsidRPr="002333E5">
        <w:rPr>
          <w:rFonts w:ascii="Times New Roman" w:eastAsia="Times New Roman" w:hAnsi="Times New Roman" w:cs="Times New Roman"/>
          <w:sz w:val="22"/>
          <w:szCs w:val="22"/>
          <w:lang w:val="es-PE"/>
        </w:rPr>
        <w:t>educativo en</w:t>
      </w:r>
      <w:r w:rsidRPr="002333E5">
        <w:rPr>
          <w:rFonts w:ascii="Times New Roman" w:eastAsia="Times New Roman" w:hAnsi="Times New Roman" w:cs="Times New Roman"/>
          <w:sz w:val="22"/>
          <w:szCs w:val="22"/>
          <w:lang w:val="es-PE"/>
        </w:rPr>
        <w:t xml:space="preserve"> un período piloto de 6 meses).</w:t>
      </w:r>
    </w:p>
    <w:p w14:paraId="3DC3D3AE" w14:textId="77777777" w:rsidR="00A44E0A" w:rsidRPr="002333E5" w:rsidRDefault="00A44E0A" w:rsidP="00C81359">
      <w:pPr>
        <w:pStyle w:val="Prrafodelista"/>
        <w:numPr>
          <w:ilvl w:val="2"/>
          <w:numId w:val="9"/>
        </w:num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 xml:space="preserve">Indicador: Brechas cognitivas (reducción de la desviación estándar en calificaciones grupales </w:t>
      </w:r>
      <w:proofErr w:type="spellStart"/>
      <w:r w:rsidRPr="002333E5">
        <w:rPr>
          <w:rFonts w:ascii="Times New Roman" w:eastAsia="Times New Roman" w:hAnsi="Times New Roman" w:cs="Times New Roman"/>
          <w:sz w:val="22"/>
          <w:szCs w:val="22"/>
          <w:lang w:val="es-PE"/>
        </w:rPr>
        <w:t>post-implementación</w:t>
      </w:r>
      <w:proofErr w:type="spellEnd"/>
      <w:r w:rsidRPr="002333E5">
        <w:rPr>
          <w:rFonts w:ascii="Times New Roman" w:eastAsia="Times New Roman" w:hAnsi="Times New Roman" w:cs="Times New Roman"/>
          <w:sz w:val="22"/>
          <w:szCs w:val="22"/>
          <w:lang w:val="es-PE"/>
        </w:rPr>
        <w:t>).</w:t>
      </w:r>
    </w:p>
    <w:p w14:paraId="08B17B5C" w14:textId="59CD5056" w:rsidR="6C04734D" w:rsidRPr="002333E5" w:rsidRDefault="6C04734D" w:rsidP="00C81359">
      <w:pPr>
        <w:pStyle w:val="Prrafodelista"/>
        <w:ind w:left="1440"/>
        <w:jc w:val="both"/>
        <w:rPr>
          <w:rFonts w:ascii="Times New Roman" w:eastAsia="Times New Roman" w:hAnsi="Times New Roman" w:cs="Times New Roman"/>
          <w:sz w:val="22"/>
          <w:szCs w:val="22"/>
          <w:lang w:val="es-PE"/>
        </w:rPr>
      </w:pPr>
    </w:p>
    <w:p w14:paraId="58B80B5A" w14:textId="77777777" w:rsidR="005755D8" w:rsidRPr="002333E5" w:rsidRDefault="005755D8" w:rsidP="00F81E84">
      <w:pPr>
        <w:rPr>
          <w:rFonts w:ascii="Times New Roman" w:hAnsi="Times New Roman" w:cs="Times New Roman"/>
          <w:sz w:val="22"/>
          <w:szCs w:val="22"/>
          <w:lang w:val="es-PE"/>
        </w:rPr>
      </w:pPr>
    </w:p>
    <w:p w14:paraId="575167F1" w14:textId="77777777" w:rsidR="0095669C" w:rsidRPr="002333E5" w:rsidRDefault="0095669C" w:rsidP="002B365E">
      <w:pPr>
        <w:pStyle w:val="Ttulo1"/>
        <w:spacing w:line="360" w:lineRule="auto"/>
        <w:jc w:val="both"/>
        <w:rPr>
          <w:rFonts w:ascii="Times New Roman" w:hAnsi="Times New Roman" w:cs="Times New Roman"/>
          <w:sz w:val="24"/>
          <w:szCs w:val="24"/>
        </w:rPr>
      </w:pPr>
      <w:bookmarkStart w:id="22" w:name="_Toc201754105"/>
      <w:r w:rsidRPr="002333E5">
        <w:rPr>
          <w:rFonts w:ascii="Times New Roman" w:hAnsi="Times New Roman" w:cs="Times New Roman"/>
          <w:sz w:val="24"/>
          <w:szCs w:val="24"/>
        </w:rPr>
        <w:t>2. Marco Teórico</w:t>
      </w:r>
      <w:bookmarkEnd w:id="22"/>
    </w:p>
    <w:p w14:paraId="079C8EC1" w14:textId="77777777" w:rsidR="006F7ED6" w:rsidRPr="002333E5" w:rsidRDefault="006F7ED6" w:rsidP="006F7ED6">
      <w:pPr>
        <w:pStyle w:val="Ttulo2"/>
        <w:rPr>
          <w:rFonts w:ascii="Times New Roman" w:hAnsi="Times New Roman" w:cs="Times New Roman"/>
          <w:sz w:val="22"/>
          <w:szCs w:val="22"/>
        </w:rPr>
      </w:pPr>
      <w:bookmarkStart w:id="23" w:name="_Toc201754106"/>
      <w:r w:rsidRPr="002333E5">
        <w:rPr>
          <w:rFonts w:ascii="Times New Roman" w:hAnsi="Times New Roman" w:cs="Times New Roman"/>
          <w:sz w:val="22"/>
          <w:szCs w:val="22"/>
        </w:rPr>
        <w:t>2.1 Antecedentes de la investigación</w:t>
      </w:r>
      <w:bookmarkEnd w:id="23"/>
      <w:r w:rsidRPr="002333E5">
        <w:rPr>
          <w:rFonts w:ascii="Times New Roman" w:hAnsi="Times New Roman" w:cs="Times New Roman"/>
          <w:sz w:val="22"/>
          <w:szCs w:val="22"/>
        </w:rPr>
        <w:t xml:space="preserve"> </w:t>
      </w:r>
    </w:p>
    <w:p w14:paraId="783B296D" w14:textId="60B71665" w:rsidR="000F33FD" w:rsidRPr="002333E5" w:rsidRDefault="00F448CD" w:rsidP="004313E2">
      <w:pPr>
        <w:pStyle w:val="Ttulo3"/>
        <w:jc w:val="both"/>
        <w:rPr>
          <w:rFonts w:ascii="Times New Roman" w:hAnsi="Times New Roman" w:cs="Times New Roman"/>
          <w:sz w:val="22"/>
          <w:szCs w:val="22"/>
        </w:rPr>
      </w:pPr>
      <w:bookmarkStart w:id="24" w:name="_Toc201754107"/>
      <w:r w:rsidRPr="002333E5">
        <w:rPr>
          <w:rFonts w:ascii="Times New Roman" w:hAnsi="Times New Roman" w:cs="Times New Roman"/>
          <w:sz w:val="22"/>
          <w:szCs w:val="22"/>
        </w:rPr>
        <w:t>2.1.1</w:t>
      </w:r>
      <w:r w:rsidRPr="002333E5">
        <w:rPr>
          <w:rFonts w:ascii="Times New Roman" w:hAnsi="Times New Roman" w:cs="Times New Roman"/>
          <w:sz w:val="22"/>
          <w:szCs w:val="22"/>
        </w:rPr>
        <w:tab/>
      </w:r>
      <w:r w:rsidR="00792B4A" w:rsidRPr="002333E5">
        <w:rPr>
          <w:rFonts w:ascii="Times New Roman" w:hAnsi="Times New Roman" w:cs="Times New Roman"/>
          <w:sz w:val="22"/>
          <w:szCs w:val="22"/>
        </w:rPr>
        <w:t>Local</w:t>
      </w:r>
      <w:bookmarkEnd w:id="24"/>
      <w:r w:rsidR="00792B4A" w:rsidRPr="002333E5">
        <w:rPr>
          <w:rFonts w:ascii="Times New Roman" w:hAnsi="Times New Roman" w:cs="Times New Roman"/>
          <w:sz w:val="22"/>
          <w:szCs w:val="22"/>
        </w:rPr>
        <w:t xml:space="preserve"> </w:t>
      </w:r>
    </w:p>
    <w:p w14:paraId="14D5E630" w14:textId="2901D179" w:rsidR="75935F8B" w:rsidRPr="002333E5" w:rsidRDefault="00513BAB" w:rsidP="004313E2">
      <w:pPr>
        <w:spacing w:after="240"/>
        <w:jc w:val="both"/>
        <w:rPr>
          <w:rFonts w:ascii="Times New Roman" w:hAnsi="Times New Roman" w:cs="Times New Roman"/>
        </w:rPr>
      </w:pPr>
      <w:r w:rsidRPr="002333E5">
        <w:rPr>
          <w:rFonts w:ascii="Times New Roman" w:eastAsia="Times New Roman" w:hAnsi="Times New Roman" w:cs="Times New Roman"/>
          <w:sz w:val="22"/>
          <w:szCs w:val="22"/>
        </w:rPr>
        <w:t xml:space="preserve"> </w:t>
      </w:r>
      <w:r w:rsidR="047A119B" w:rsidRPr="002333E5">
        <w:rPr>
          <w:rFonts w:ascii="Times New Roman" w:eastAsia="Times New Roman" w:hAnsi="Times New Roman" w:cs="Times New Roman"/>
          <w:sz w:val="22"/>
          <w:szCs w:val="22"/>
        </w:rPr>
        <w:t xml:space="preserve">El estudio </w:t>
      </w:r>
      <w:r w:rsidR="00097CD8" w:rsidRPr="002333E5">
        <w:rPr>
          <w:rFonts w:ascii="Times New Roman" w:eastAsia="Times New Roman" w:hAnsi="Times New Roman" w:cs="Times New Roman"/>
          <w:sz w:val="22"/>
          <w:szCs w:val="22"/>
        </w:rPr>
        <w:t>realizado en la universidad Andina del cusco</w:t>
      </w:r>
      <w:r w:rsidR="047A119B" w:rsidRPr="002333E5">
        <w:rPr>
          <w:rFonts w:ascii="Times New Roman" w:eastAsia="Times New Roman" w:hAnsi="Times New Roman" w:cs="Times New Roman"/>
          <w:sz w:val="22"/>
          <w:szCs w:val="22"/>
        </w:rPr>
        <w:t xml:space="preserve"> </w:t>
      </w:r>
      <w:r w:rsidR="002C1D45" w:rsidRPr="002333E5">
        <w:rPr>
          <w:rFonts w:ascii="Times New Roman" w:eastAsia="Times New Roman" w:hAnsi="Times New Roman" w:cs="Times New Roman"/>
          <w:b/>
          <w:i/>
          <w:sz w:val="22"/>
          <w:szCs w:val="22"/>
        </w:rPr>
        <w:t>“E</w:t>
      </w:r>
      <w:r w:rsidR="047A119B" w:rsidRPr="002333E5">
        <w:rPr>
          <w:rFonts w:ascii="Times New Roman" w:eastAsia="Times New Roman" w:hAnsi="Times New Roman" w:cs="Times New Roman"/>
          <w:b/>
          <w:i/>
          <w:sz w:val="22"/>
          <w:szCs w:val="22"/>
        </w:rPr>
        <w:t>stilos de aprendizaje en estudiantes de primer ciclo de la Universidad Andina del Cusco</w:t>
      </w:r>
      <w:r w:rsidR="00097CD8" w:rsidRPr="002333E5">
        <w:rPr>
          <w:rFonts w:ascii="Times New Roman" w:eastAsia="Times New Roman" w:hAnsi="Times New Roman" w:cs="Times New Roman"/>
          <w:b/>
          <w:i/>
          <w:sz w:val="22"/>
          <w:szCs w:val="22"/>
        </w:rPr>
        <w:t>”</w:t>
      </w:r>
      <w:r w:rsidR="047A119B" w:rsidRPr="002333E5">
        <w:rPr>
          <w:rFonts w:ascii="Times New Roman" w:eastAsia="Times New Roman" w:hAnsi="Times New Roman" w:cs="Times New Roman"/>
          <w:sz w:val="22"/>
          <w:szCs w:val="22"/>
        </w:rPr>
        <w:t xml:space="preserve"> </w:t>
      </w:r>
      <w:sdt>
        <w:sdtPr>
          <w:rPr>
            <w:rFonts w:ascii="Times New Roman" w:eastAsia="Times New Roman" w:hAnsi="Times New Roman" w:cs="Times New Roman"/>
            <w:sz w:val="22"/>
            <w:szCs w:val="22"/>
          </w:rPr>
          <w:id w:val="-999190916"/>
          <w:citation/>
        </w:sdtPr>
        <w:sdtEndPr/>
        <w:sdtContent>
          <w:r w:rsidR="000A0B8F" w:rsidRPr="002333E5">
            <w:rPr>
              <w:rFonts w:ascii="Times New Roman" w:eastAsia="Times New Roman" w:hAnsi="Times New Roman" w:cs="Times New Roman"/>
              <w:sz w:val="22"/>
              <w:szCs w:val="22"/>
            </w:rPr>
            <w:fldChar w:fldCharType="begin"/>
          </w:r>
          <w:r w:rsidR="000A0B8F" w:rsidRPr="002333E5">
            <w:rPr>
              <w:rFonts w:ascii="Times New Roman" w:eastAsia="Times New Roman" w:hAnsi="Times New Roman" w:cs="Times New Roman"/>
              <w:sz w:val="22"/>
              <w:szCs w:val="22"/>
              <w:lang w:val="es-ES"/>
            </w:rPr>
            <w:instrText xml:space="preserve"> CITATION Cub22 \l 3082 </w:instrText>
          </w:r>
          <w:r w:rsidR="000A0B8F" w:rsidRPr="002333E5">
            <w:rPr>
              <w:rFonts w:ascii="Times New Roman" w:eastAsia="Times New Roman" w:hAnsi="Times New Roman" w:cs="Times New Roman"/>
              <w:sz w:val="22"/>
              <w:szCs w:val="22"/>
            </w:rPr>
            <w:fldChar w:fldCharType="separate"/>
          </w:r>
          <w:r w:rsidR="005B6194" w:rsidRPr="002333E5">
            <w:rPr>
              <w:rFonts w:ascii="Times New Roman" w:eastAsia="Times New Roman" w:hAnsi="Times New Roman" w:cs="Times New Roman"/>
              <w:noProof/>
              <w:sz w:val="22"/>
              <w:szCs w:val="22"/>
              <w:lang w:val="es-ES"/>
            </w:rPr>
            <w:t>(4)</w:t>
          </w:r>
          <w:r w:rsidR="000A0B8F" w:rsidRPr="002333E5">
            <w:rPr>
              <w:rFonts w:ascii="Times New Roman" w:eastAsia="Times New Roman" w:hAnsi="Times New Roman" w:cs="Times New Roman"/>
              <w:sz w:val="22"/>
              <w:szCs w:val="22"/>
            </w:rPr>
            <w:fldChar w:fldCharType="end"/>
          </w:r>
        </w:sdtContent>
      </w:sdt>
      <w:r w:rsidR="047A119B" w:rsidRPr="002333E5">
        <w:rPr>
          <w:rFonts w:ascii="Times New Roman" w:eastAsia="Times New Roman" w:hAnsi="Times New Roman" w:cs="Times New Roman"/>
          <w:sz w:val="22"/>
          <w:szCs w:val="22"/>
        </w:rPr>
        <w:t xml:space="preserve"> empleó un enfoque cuantitativo-descriptivo, utilizando el Inventario de Estilos de Aprendizaje de Kolb (IEA) con 48 ítems en una muestra de 591 estudiantes. Su objetivo principal fue identificar los estilos de aprendizaje predominantes, concluyendo que prevalecen los </w:t>
      </w:r>
      <w:r w:rsidR="1D63A1BF" w:rsidRPr="002333E5">
        <w:rPr>
          <w:rFonts w:ascii="Times New Roman" w:eastAsia="Times New Roman" w:hAnsi="Times New Roman" w:cs="Times New Roman"/>
          <w:sz w:val="22"/>
          <w:szCs w:val="22"/>
        </w:rPr>
        <w:t>estilos divergentes</w:t>
      </w:r>
      <w:r w:rsidR="047A119B" w:rsidRPr="002333E5">
        <w:rPr>
          <w:rFonts w:ascii="Times New Roman" w:eastAsia="Times New Roman" w:hAnsi="Times New Roman" w:cs="Times New Roman"/>
          <w:sz w:val="22"/>
          <w:szCs w:val="22"/>
        </w:rPr>
        <w:t xml:space="preserve"> (38,1%) y asimilador (35,9%), lo que demuestra que la </w:t>
      </w:r>
      <w:r w:rsidR="00C61D38" w:rsidRPr="002333E5">
        <w:rPr>
          <w:rFonts w:ascii="Times New Roman" w:eastAsia="Times New Roman" w:hAnsi="Times New Roman" w:cs="Times New Roman"/>
          <w:sz w:val="22"/>
          <w:szCs w:val="22"/>
        </w:rPr>
        <w:t>gran parte</w:t>
      </w:r>
      <w:r w:rsidR="047A119B" w:rsidRPr="002333E5">
        <w:rPr>
          <w:rFonts w:ascii="Times New Roman" w:eastAsia="Times New Roman" w:hAnsi="Times New Roman" w:cs="Times New Roman"/>
          <w:sz w:val="22"/>
          <w:szCs w:val="22"/>
        </w:rPr>
        <w:t xml:space="preserve"> de los estudiantes aprenden </w:t>
      </w:r>
      <w:r w:rsidR="003F59C6" w:rsidRPr="002333E5">
        <w:rPr>
          <w:rFonts w:ascii="Times New Roman" w:eastAsia="Times New Roman" w:hAnsi="Times New Roman" w:cs="Times New Roman"/>
          <w:sz w:val="22"/>
          <w:szCs w:val="22"/>
        </w:rPr>
        <w:t>de</w:t>
      </w:r>
      <w:r w:rsidR="047A119B" w:rsidRPr="002333E5">
        <w:rPr>
          <w:rFonts w:ascii="Times New Roman" w:eastAsia="Times New Roman" w:hAnsi="Times New Roman" w:cs="Times New Roman"/>
          <w:sz w:val="22"/>
          <w:szCs w:val="22"/>
        </w:rPr>
        <w:t xml:space="preserve"> mejor </w:t>
      </w:r>
      <w:r w:rsidR="003F59C6" w:rsidRPr="002333E5">
        <w:rPr>
          <w:rFonts w:ascii="Times New Roman" w:eastAsia="Times New Roman" w:hAnsi="Times New Roman" w:cs="Times New Roman"/>
          <w:sz w:val="22"/>
          <w:szCs w:val="22"/>
        </w:rPr>
        <w:t>manera</w:t>
      </w:r>
      <w:r w:rsidR="047A119B" w:rsidRPr="002333E5">
        <w:rPr>
          <w:rFonts w:ascii="Times New Roman" w:eastAsia="Times New Roman" w:hAnsi="Times New Roman" w:cs="Times New Roman"/>
          <w:sz w:val="22"/>
          <w:szCs w:val="22"/>
        </w:rPr>
        <w:t xml:space="preserve"> mediante experiencias concretas y reflexión teórica, aunque presentan menor capacidad para aplicar conocimientos de forma práctica.</w:t>
      </w:r>
    </w:p>
    <w:p w14:paraId="389A91BD" w14:textId="6497E2CA" w:rsidR="001171B0" w:rsidRPr="002333E5" w:rsidRDefault="00907353" w:rsidP="004313E2">
      <w:pPr>
        <w:pStyle w:val="Ttulo3"/>
        <w:jc w:val="both"/>
        <w:rPr>
          <w:rFonts w:ascii="Times New Roman" w:hAnsi="Times New Roman" w:cs="Times New Roman"/>
          <w:color w:val="FFFFFF" w:themeColor="background1"/>
          <w:sz w:val="22"/>
          <w:szCs w:val="22"/>
        </w:rPr>
      </w:pPr>
      <w:bookmarkStart w:id="25" w:name="_Toc201754108"/>
      <w:r w:rsidRPr="002333E5">
        <w:rPr>
          <w:rFonts w:ascii="Times New Roman" w:eastAsia="Times New Roman" w:hAnsi="Times New Roman" w:cs="Times New Roman"/>
          <w:sz w:val="22"/>
          <w:szCs w:val="22"/>
        </w:rPr>
        <w:t>2.1.2</w:t>
      </w:r>
      <w:r w:rsidR="00F448CD" w:rsidRPr="002333E5">
        <w:rPr>
          <w:rFonts w:ascii="Times New Roman" w:eastAsia="Times New Roman" w:hAnsi="Times New Roman" w:cs="Times New Roman"/>
          <w:sz w:val="22"/>
          <w:szCs w:val="22"/>
        </w:rPr>
        <w:tab/>
      </w:r>
      <w:r w:rsidR="00792B4A" w:rsidRPr="002333E5">
        <w:rPr>
          <w:rFonts w:ascii="Times New Roman" w:eastAsia="Times New Roman" w:hAnsi="Times New Roman" w:cs="Times New Roman"/>
          <w:sz w:val="22"/>
          <w:szCs w:val="22"/>
        </w:rPr>
        <w:t>Nacionales</w:t>
      </w:r>
      <w:bookmarkEnd w:id="25"/>
      <w:r w:rsidR="00792B4A" w:rsidRPr="002333E5">
        <w:rPr>
          <w:rFonts w:ascii="Times New Roman" w:eastAsia="Times New Roman" w:hAnsi="Times New Roman" w:cs="Times New Roman"/>
          <w:sz w:val="22"/>
          <w:szCs w:val="22"/>
        </w:rPr>
        <w:t xml:space="preserve"> </w:t>
      </w:r>
    </w:p>
    <w:p w14:paraId="0C8AEFCC" w14:textId="5454C753" w:rsidR="00605616" w:rsidRPr="002333E5" w:rsidRDefault="00605616" w:rsidP="004313E2">
      <w:pPr>
        <w:jc w:val="both"/>
        <w:rPr>
          <w:rFonts w:ascii="Times New Roman" w:eastAsia="Times New Roman" w:hAnsi="Times New Roman" w:cs="Times New Roman"/>
          <w:color w:val="FFFFFF" w:themeColor="background1"/>
          <w:sz w:val="22"/>
          <w:szCs w:val="22"/>
        </w:rPr>
      </w:pPr>
      <w:r w:rsidRPr="002333E5">
        <w:rPr>
          <w:rFonts w:ascii="Times New Roman" w:eastAsia="Times New Roman" w:hAnsi="Times New Roman" w:cs="Times New Roman"/>
          <w:sz w:val="22"/>
          <w:szCs w:val="22"/>
        </w:rPr>
        <w:t>El libro </w:t>
      </w:r>
      <w:r w:rsidRPr="002333E5">
        <w:rPr>
          <w:rFonts w:ascii="Times New Roman" w:eastAsia="Times New Roman" w:hAnsi="Times New Roman" w:cs="Times New Roman"/>
          <w:b/>
          <w:i/>
          <w:sz w:val="22"/>
          <w:szCs w:val="22"/>
        </w:rPr>
        <w:t xml:space="preserve">"La Inteligencia Artificial al servicio de la gestión y la implementación en la </w:t>
      </w:r>
      <w:r w:rsidR="56061BC6" w:rsidRPr="002333E5">
        <w:rPr>
          <w:rFonts w:ascii="Times New Roman" w:eastAsia="Times New Roman" w:hAnsi="Times New Roman" w:cs="Times New Roman"/>
          <w:b/>
          <w:i/>
          <w:iCs/>
          <w:sz w:val="22"/>
          <w:szCs w:val="22"/>
        </w:rPr>
        <w:t>"</w:t>
      </w:r>
      <w:r w:rsidR="6CF7C512" w:rsidRPr="002333E5">
        <w:rPr>
          <w:rFonts w:ascii="Times New Roman" w:eastAsia="Times New Roman" w:hAnsi="Times New Roman" w:cs="Times New Roman"/>
          <w:b/>
          <w:i/>
          <w:iCs/>
          <w:sz w:val="22"/>
          <w:szCs w:val="22"/>
        </w:rPr>
        <w:t xml:space="preserve"> </w:t>
      </w:r>
      <w:r w:rsidRPr="002333E5">
        <w:rPr>
          <w:rFonts w:ascii="Times New Roman" w:eastAsia="Times New Roman" w:hAnsi="Times New Roman" w:cs="Times New Roman"/>
          <w:b/>
          <w:i/>
          <w:sz w:val="22"/>
          <w:szCs w:val="22"/>
        </w:rPr>
        <w:t>educación</w:t>
      </w:r>
      <w:sdt>
        <w:sdtPr>
          <w:rPr>
            <w:rFonts w:ascii="Times New Roman" w:eastAsia="Times New Roman" w:hAnsi="Times New Roman" w:cs="Times New Roman"/>
            <w:b/>
            <w:i/>
            <w:iCs/>
            <w:sz w:val="22"/>
            <w:szCs w:val="22"/>
          </w:rPr>
          <w:id w:val="-559558806"/>
          <w:citation/>
        </w:sdtPr>
        <w:sdtEndPr/>
        <w:sdtContent>
          <w:r w:rsidR="000A0B8F" w:rsidRPr="002333E5">
            <w:rPr>
              <w:rFonts w:ascii="Times New Roman" w:eastAsia="Times New Roman" w:hAnsi="Times New Roman" w:cs="Times New Roman"/>
              <w:b/>
              <w:i/>
              <w:sz w:val="22"/>
              <w:szCs w:val="22"/>
              <w:lang w:val="es-ES"/>
            </w:rPr>
            <w:fldChar w:fldCharType="begin"/>
          </w:r>
          <w:r w:rsidR="000A0B8F" w:rsidRPr="002333E5">
            <w:rPr>
              <w:rFonts w:ascii="Times New Roman" w:eastAsia="Times New Roman" w:hAnsi="Times New Roman" w:cs="Times New Roman"/>
              <w:b/>
              <w:i/>
              <w:iCs/>
              <w:sz w:val="22"/>
              <w:szCs w:val="22"/>
              <w:lang w:val="es-ES"/>
            </w:rPr>
            <w:instrText xml:space="preserve"> CITATION Pie23 \l 3082 </w:instrText>
          </w:r>
          <w:r w:rsidR="000A0B8F" w:rsidRPr="002333E5">
            <w:rPr>
              <w:rFonts w:ascii="Times New Roman" w:eastAsia="Times New Roman" w:hAnsi="Times New Roman" w:cs="Times New Roman"/>
              <w:b/>
              <w:i/>
              <w:iCs/>
              <w:sz w:val="22"/>
              <w:szCs w:val="22"/>
            </w:rPr>
            <w:fldChar w:fldCharType="separate"/>
          </w:r>
          <w:r w:rsidR="005B6194" w:rsidRPr="002333E5">
            <w:rPr>
              <w:rFonts w:ascii="Times New Roman" w:eastAsia="Times New Roman" w:hAnsi="Times New Roman" w:cs="Times New Roman"/>
              <w:b/>
              <w:i/>
              <w:iCs/>
              <w:noProof/>
              <w:sz w:val="22"/>
              <w:szCs w:val="22"/>
              <w:lang w:val="es-ES"/>
            </w:rPr>
            <w:t xml:space="preserve"> </w:t>
          </w:r>
          <w:r w:rsidR="005B6194" w:rsidRPr="002333E5">
            <w:rPr>
              <w:rFonts w:ascii="Times New Roman" w:eastAsia="Times New Roman" w:hAnsi="Times New Roman" w:cs="Times New Roman"/>
              <w:noProof/>
              <w:sz w:val="22"/>
              <w:szCs w:val="22"/>
              <w:lang w:val="es-ES"/>
            </w:rPr>
            <w:t>(5)</w:t>
          </w:r>
          <w:r w:rsidR="000A0B8F" w:rsidRPr="002333E5">
            <w:rPr>
              <w:rFonts w:ascii="Times New Roman" w:eastAsia="Times New Roman" w:hAnsi="Times New Roman" w:cs="Times New Roman"/>
              <w:b/>
              <w:i/>
              <w:iCs/>
              <w:sz w:val="22"/>
              <w:szCs w:val="22"/>
            </w:rPr>
            <w:fldChar w:fldCharType="end"/>
          </w:r>
        </w:sdtContent>
      </w:sdt>
      <w:r w:rsidR="00261EAC" w:rsidRPr="002333E5">
        <w:rPr>
          <w:rFonts w:ascii="Times New Roman" w:eastAsia="Times New Roman" w:hAnsi="Times New Roman" w:cs="Times New Roman"/>
          <w:color w:val="000000" w:themeColor="text1"/>
          <w:sz w:val="22"/>
          <w:szCs w:val="22"/>
        </w:rPr>
        <w:t>,</w:t>
      </w:r>
      <w:r w:rsidRPr="002333E5">
        <w:rPr>
          <w:rFonts w:ascii="Times New Roman" w:eastAsia="Times New Roman" w:hAnsi="Times New Roman" w:cs="Times New Roman"/>
          <w:color w:val="000000" w:themeColor="text1"/>
          <w:sz w:val="22"/>
          <w:szCs w:val="22"/>
        </w:rPr>
        <w:t xml:space="preserve"> </w:t>
      </w:r>
      <w:r w:rsidRPr="002333E5">
        <w:rPr>
          <w:rFonts w:ascii="Times New Roman" w:eastAsia="Times New Roman" w:hAnsi="Times New Roman" w:cs="Times New Roman"/>
          <w:sz w:val="22"/>
          <w:szCs w:val="22"/>
        </w:rPr>
        <w:t>analiza cómo la IA transforma la educación mediante la automatización de tareas administrativas (gestión de calificaciones, asistencia) y la personalización del aprendizaje mediante plataformas adaptativas</w:t>
      </w:r>
      <w:r w:rsidR="007B5453" w:rsidRPr="002333E5">
        <w:rPr>
          <w:rFonts w:ascii="Times New Roman" w:eastAsia="Times New Roman" w:hAnsi="Times New Roman" w:cs="Times New Roman"/>
          <w:sz w:val="22"/>
          <w:szCs w:val="22"/>
        </w:rPr>
        <w:t>.</w:t>
      </w:r>
      <w:r w:rsidRPr="002333E5">
        <w:rPr>
          <w:rFonts w:ascii="Times New Roman" w:eastAsia="Times New Roman" w:hAnsi="Times New Roman" w:cs="Times New Roman"/>
          <w:sz w:val="22"/>
          <w:szCs w:val="22"/>
        </w:rPr>
        <w:t xml:space="preserve"> Destaca el uso de </w:t>
      </w:r>
      <w:proofErr w:type="spellStart"/>
      <w:r w:rsidRPr="002333E5">
        <w:rPr>
          <w:rFonts w:ascii="Times New Roman" w:eastAsia="Times New Roman" w:hAnsi="Times New Roman" w:cs="Times New Roman"/>
          <w:i/>
          <w:iCs/>
          <w:sz w:val="22"/>
          <w:szCs w:val="22"/>
        </w:rPr>
        <w:t>chatbots</w:t>
      </w:r>
      <w:proofErr w:type="spellEnd"/>
      <w:r w:rsidRPr="002333E5">
        <w:rPr>
          <w:rFonts w:ascii="Times New Roman" w:eastAsia="Times New Roman" w:hAnsi="Times New Roman" w:cs="Times New Roman"/>
          <w:sz w:val="22"/>
          <w:szCs w:val="22"/>
        </w:rPr>
        <w:t>, robótica educativa (STEAM) y análisis de </w:t>
      </w:r>
      <w:r w:rsidRPr="002333E5">
        <w:rPr>
          <w:rFonts w:ascii="Times New Roman" w:eastAsia="Times New Roman" w:hAnsi="Times New Roman" w:cs="Times New Roman"/>
          <w:i/>
          <w:iCs/>
          <w:sz w:val="22"/>
          <w:szCs w:val="22"/>
        </w:rPr>
        <w:t>Big Data</w:t>
      </w:r>
      <w:r w:rsidRPr="002333E5">
        <w:rPr>
          <w:rFonts w:ascii="Times New Roman" w:eastAsia="Times New Roman" w:hAnsi="Times New Roman" w:cs="Times New Roman"/>
          <w:sz w:val="22"/>
          <w:szCs w:val="22"/>
        </w:rPr>
        <w:t> para predecir deserción escolar. Además, aborda desafíos éticos como la privacidad de datos, sesgos algorítmicos y la brecha digital, enfatizando la necesidad de políticas inclusivas, formación docente en IA y equilibrio entre tecnología e interacción humana. Finalmente, proyecta tendencias emergentes como el </w:t>
      </w:r>
      <w:r w:rsidRPr="002333E5">
        <w:rPr>
          <w:rFonts w:ascii="Times New Roman" w:eastAsia="Times New Roman" w:hAnsi="Times New Roman" w:cs="Times New Roman"/>
          <w:i/>
          <w:iCs/>
          <w:sz w:val="22"/>
          <w:szCs w:val="22"/>
        </w:rPr>
        <w:t>metaverso</w:t>
      </w:r>
      <w:r w:rsidRPr="002333E5">
        <w:rPr>
          <w:rFonts w:ascii="Times New Roman" w:eastAsia="Times New Roman" w:hAnsi="Times New Roman" w:cs="Times New Roman"/>
          <w:sz w:val="22"/>
          <w:szCs w:val="22"/>
        </w:rPr>
        <w:t> y el </w:t>
      </w:r>
      <w:proofErr w:type="spellStart"/>
      <w:r w:rsidRPr="002333E5">
        <w:rPr>
          <w:rFonts w:ascii="Times New Roman" w:eastAsia="Times New Roman" w:hAnsi="Times New Roman" w:cs="Times New Roman"/>
          <w:i/>
          <w:iCs/>
          <w:sz w:val="22"/>
          <w:szCs w:val="22"/>
        </w:rPr>
        <w:t>IoT</w:t>
      </w:r>
      <w:proofErr w:type="spellEnd"/>
      <w:r w:rsidRPr="002333E5">
        <w:rPr>
          <w:rFonts w:ascii="Times New Roman" w:eastAsia="Times New Roman" w:hAnsi="Times New Roman" w:cs="Times New Roman"/>
          <w:sz w:val="22"/>
          <w:szCs w:val="22"/>
        </w:rPr>
        <w:t> para crear entornos educativos inmersivos y colaborativos.</w:t>
      </w:r>
    </w:p>
    <w:p w14:paraId="7296803B" w14:textId="7065BF74" w:rsidR="00105222" w:rsidRPr="002333E5" w:rsidRDefault="005F6526" w:rsidP="004313E2">
      <w:pPr>
        <w:jc w:val="both"/>
        <w:rPr>
          <w:rFonts w:ascii="Times New Roman" w:eastAsia="Times New Roman" w:hAnsi="Times New Roman" w:cs="Times New Roman"/>
          <w:sz w:val="22"/>
          <w:szCs w:val="22"/>
          <w:lang w:val="es-PE"/>
        </w:rPr>
      </w:pPr>
      <w:r w:rsidRPr="002333E5">
        <w:rPr>
          <w:rFonts w:ascii="Times New Roman" w:eastAsia="Times New Roman" w:hAnsi="Times New Roman" w:cs="Times New Roman"/>
          <w:sz w:val="22"/>
          <w:szCs w:val="22"/>
          <w:lang w:val="es-PE"/>
        </w:rPr>
        <w:t xml:space="preserve">En el estudio </w:t>
      </w:r>
      <w:r w:rsidRPr="002333E5">
        <w:rPr>
          <w:rFonts w:ascii="Times New Roman" w:eastAsia="Times New Roman" w:hAnsi="Times New Roman" w:cs="Times New Roman"/>
          <w:b/>
          <w:sz w:val="22"/>
          <w:szCs w:val="22"/>
          <w:lang w:val="es-PE"/>
        </w:rPr>
        <w:t>“</w:t>
      </w:r>
      <w:r w:rsidRPr="002333E5">
        <w:rPr>
          <w:rFonts w:ascii="Times New Roman" w:eastAsia="Times New Roman" w:hAnsi="Times New Roman" w:cs="Times New Roman"/>
          <w:b/>
          <w:i/>
          <w:lang w:val="es-ES"/>
        </w:rPr>
        <w:t>Uso de la inteligencia artificial en la educación universitaria: exploración bibliométrica</w:t>
      </w:r>
      <w:r w:rsidRPr="002333E5">
        <w:rPr>
          <w:rFonts w:ascii="Times New Roman" w:eastAsia="Times New Roman" w:hAnsi="Times New Roman" w:cs="Times New Roman"/>
          <w:b/>
          <w:sz w:val="22"/>
          <w:szCs w:val="22"/>
          <w:lang w:val="es-PE"/>
        </w:rPr>
        <w:t>”</w:t>
      </w:r>
      <w:sdt>
        <w:sdtPr>
          <w:rPr>
            <w:rFonts w:ascii="Times New Roman" w:eastAsia="Times New Roman" w:hAnsi="Times New Roman" w:cs="Times New Roman"/>
            <w:sz w:val="22"/>
            <w:szCs w:val="22"/>
            <w:lang w:val="es-PE"/>
          </w:rPr>
          <w:id w:val="1233817858"/>
          <w:citation/>
        </w:sdtPr>
        <w:sdtEndPr/>
        <w:sdtContent>
          <w:r w:rsidR="003720E8" w:rsidRPr="002333E5">
            <w:rPr>
              <w:rFonts w:ascii="Times New Roman" w:eastAsia="Times New Roman" w:hAnsi="Times New Roman" w:cs="Times New Roman"/>
              <w:sz w:val="22"/>
              <w:szCs w:val="22"/>
              <w:lang w:val="es-PE"/>
            </w:rPr>
            <w:fldChar w:fldCharType="begin"/>
          </w:r>
          <w:r w:rsidR="003720E8" w:rsidRPr="002333E5">
            <w:rPr>
              <w:rFonts w:ascii="Times New Roman" w:eastAsia="Times New Roman" w:hAnsi="Times New Roman" w:cs="Times New Roman"/>
              <w:sz w:val="22"/>
              <w:szCs w:val="22"/>
              <w:lang w:val="es-ES"/>
            </w:rPr>
            <w:instrText xml:space="preserve"> CITATION Cor25 \l 3082 </w:instrText>
          </w:r>
          <w:r w:rsidR="003720E8" w:rsidRPr="002333E5">
            <w:rPr>
              <w:rFonts w:ascii="Times New Roman" w:eastAsia="Times New Roman" w:hAnsi="Times New Roman" w:cs="Times New Roman"/>
              <w:sz w:val="22"/>
              <w:szCs w:val="22"/>
              <w:lang w:val="es-PE"/>
            </w:rPr>
            <w:fldChar w:fldCharType="separate"/>
          </w:r>
          <w:r w:rsidR="005B6194" w:rsidRPr="002333E5">
            <w:rPr>
              <w:rFonts w:ascii="Times New Roman" w:eastAsia="Times New Roman" w:hAnsi="Times New Roman" w:cs="Times New Roman"/>
              <w:noProof/>
              <w:sz w:val="22"/>
              <w:szCs w:val="22"/>
              <w:lang w:val="es-ES"/>
            </w:rPr>
            <w:t xml:space="preserve"> (6)</w:t>
          </w:r>
          <w:r w:rsidR="003720E8" w:rsidRPr="002333E5">
            <w:rPr>
              <w:rFonts w:ascii="Times New Roman" w:eastAsia="Times New Roman" w:hAnsi="Times New Roman" w:cs="Times New Roman"/>
              <w:sz w:val="22"/>
              <w:szCs w:val="22"/>
              <w:lang w:val="es-PE"/>
            </w:rPr>
            <w:fldChar w:fldCharType="end"/>
          </w:r>
        </w:sdtContent>
      </w:sdt>
      <w:r w:rsidRPr="002333E5">
        <w:rPr>
          <w:rFonts w:ascii="Times New Roman" w:eastAsia="Times New Roman" w:hAnsi="Times New Roman" w:cs="Times New Roman"/>
          <w:sz w:val="22"/>
          <w:szCs w:val="22"/>
          <w:lang w:val="es-PE"/>
        </w:rPr>
        <w:t xml:space="preserve">, </w:t>
      </w:r>
      <w:r w:rsidR="00810FFC" w:rsidRPr="002333E5">
        <w:rPr>
          <w:rFonts w:ascii="Times New Roman" w:eastAsia="Times New Roman" w:hAnsi="Times New Roman" w:cs="Times New Roman"/>
          <w:sz w:val="22"/>
          <w:szCs w:val="22"/>
          <w:lang w:val="es-PE"/>
        </w:rPr>
        <w:t>s</w:t>
      </w:r>
      <w:r w:rsidRPr="002333E5">
        <w:rPr>
          <w:rFonts w:ascii="Times New Roman" w:eastAsia="Times New Roman" w:hAnsi="Times New Roman" w:cs="Times New Roman"/>
          <w:sz w:val="22"/>
          <w:szCs w:val="22"/>
          <w:lang w:val="es-PE"/>
        </w:rPr>
        <w:t>e</w:t>
      </w:r>
      <w:r w:rsidR="00105222" w:rsidRPr="002333E5">
        <w:rPr>
          <w:rFonts w:ascii="Times New Roman" w:eastAsia="Times New Roman" w:hAnsi="Times New Roman" w:cs="Times New Roman"/>
          <w:sz w:val="22"/>
          <w:szCs w:val="22"/>
          <w:lang w:val="es-PE"/>
        </w:rPr>
        <w:t xml:space="preserve"> realiza un análisis bibliométrico de 1476 artículos (2019-2024) sobre inteligencia artificial (IA) en educación superior, utilizando </w:t>
      </w:r>
      <w:proofErr w:type="spellStart"/>
      <w:r w:rsidR="00105222" w:rsidRPr="002333E5">
        <w:rPr>
          <w:rFonts w:ascii="Times New Roman" w:eastAsia="Times New Roman" w:hAnsi="Times New Roman" w:cs="Times New Roman"/>
          <w:sz w:val="22"/>
          <w:szCs w:val="22"/>
          <w:lang w:val="es-PE"/>
        </w:rPr>
        <w:t>Scopus</w:t>
      </w:r>
      <w:proofErr w:type="spellEnd"/>
      <w:r w:rsidR="00105222" w:rsidRPr="002333E5">
        <w:rPr>
          <w:rFonts w:ascii="Times New Roman" w:eastAsia="Times New Roman" w:hAnsi="Times New Roman" w:cs="Times New Roman"/>
          <w:sz w:val="22"/>
          <w:szCs w:val="22"/>
          <w:lang w:val="es-PE"/>
        </w:rPr>
        <w:t xml:space="preserve"> y Web </w:t>
      </w:r>
      <w:proofErr w:type="spellStart"/>
      <w:r w:rsidR="00105222" w:rsidRPr="002333E5">
        <w:rPr>
          <w:rFonts w:ascii="Times New Roman" w:eastAsia="Times New Roman" w:hAnsi="Times New Roman" w:cs="Times New Roman"/>
          <w:sz w:val="22"/>
          <w:szCs w:val="22"/>
          <w:lang w:val="es-PE"/>
        </w:rPr>
        <w:t>of</w:t>
      </w:r>
      <w:proofErr w:type="spellEnd"/>
      <w:r w:rsidR="00105222" w:rsidRPr="002333E5">
        <w:rPr>
          <w:rFonts w:ascii="Times New Roman" w:eastAsia="Times New Roman" w:hAnsi="Times New Roman" w:cs="Times New Roman"/>
          <w:sz w:val="22"/>
          <w:szCs w:val="22"/>
          <w:lang w:val="es-PE"/>
        </w:rPr>
        <w:t xml:space="preserve"> </w:t>
      </w:r>
      <w:proofErr w:type="spellStart"/>
      <w:r w:rsidR="00105222" w:rsidRPr="002333E5">
        <w:rPr>
          <w:rFonts w:ascii="Times New Roman" w:eastAsia="Times New Roman" w:hAnsi="Times New Roman" w:cs="Times New Roman"/>
          <w:sz w:val="22"/>
          <w:szCs w:val="22"/>
          <w:lang w:val="es-PE"/>
        </w:rPr>
        <w:t>Science</w:t>
      </w:r>
      <w:proofErr w:type="spellEnd"/>
      <w:r w:rsidR="00105222" w:rsidRPr="002333E5">
        <w:rPr>
          <w:rFonts w:ascii="Times New Roman" w:eastAsia="Times New Roman" w:hAnsi="Times New Roman" w:cs="Times New Roman"/>
          <w:sz w:val="22"/>
          <w:szCs w:val="22"/>
          <w:lang w:val="es-PE"/>
        </w:rPr>
        <w:t xml:space="preserve">. Identifica un crecimiento exponencial en publicaciones, con enfoque en aprendizaje </w:t>
      </w:r>
      <w:r w:rsidR="00105222" w:rsidRPr="002333E5">
        <w:rPr>
          <w:rFonts w:ascii="Times New Roman" w:eastAsia="Times New Roman" w:hAnsi="Times New Roman" w:cs="Times New Roman"/>
          <w:sz w:val="22"/>
          <w:szCs w:val="22"/>
          <w:lang w:val="es-PE"/>
        </w:rPr>
        <w:lastRenderedPageBreak/>
        <w:t>personalizado, evaluación automatizada y herramientas como </w:t>
      </w:r>
      <w:proofErr w:type="spellStart"/>
      <w:r w:rsidR="00105222" w:rsidRPr="002333E5">
        <w:rPr>
          <w:rFonts w:ascii="Times New Roman" w:eastAsia="Times New Roman" w:hAnsi="Times New Roman" w:cs="Times New Roman"/>
          <w:i/>
          <w:iCs/>
          <w:sz w:val="22"/>
          <w:szCs w:val="22"/>
          <w:lang w:val="es-PE"/>
        </w:rPr>
        <w:t>ChatGPT</w:t>
      </w:r>
      <w:proofErr w:type="spellEnd"/>
      <w:r w:rsidR="00105222" w:rsidRPr="002333E5">
        <w:rPr>
          <w:rFonts w:ascii="Times New Roman" w:eastAsia="Times New Roman" w:hAnsi="Times New Roman" w:cs="Times New Roman"/>
          <w:sz w:val="22"/>
          <w:szCs w:val="22"/>
          <w:lang w:val="es-PE"/>
        </w:rPr>
        <w:t>. Destaca colaboraciones internacionales, lideradas por instituciones de EE.UU. y China, y autores asiáticos prominentes. Señala desafíos éticos, brechas en políticas de implementación equitativa, y la necesidad de marcos regulatorios y formación en competencias digitales. Las tendencias emergentes incluyen IA generativa y realidad virtual, mientras persisten preocupaciones sobre integridad académica y brechas tecnológicas.</w:t>
      </w:r>
    </w:p>
    <w:p w14:paraId="62E9B126" w14:textId="6D4B2B55" w:rsidR="00683BC1" w:rsidRPr="002333E5" w:rsidRDefault="00A37507" w:rsidP="004313E2">
      <w:pPr>
        <w:jc w:val="both"/>
        <w:rPr>
          <w:rFonts w:ascii="Times New Roman" w:eastAsia="Times New Roman" w:hAnsi="Times New Roman" w:cs="Times New Roman"/>
          <w:sz w:val="22"/>
          <w:szCs w:val="22"/>
        </w:rPr>
      </w:pPr>
      <w:r w:rsidRPr="002333E5">
        <w:rPr>
          <w:rFonts w:ascii="Times New Roman" w:eastAsia="Times New Roman" w:hAnsi="Times New Roman" w:cs="Times New Roman"/>
          <w:sz w:val="22"/>
          <w:szCs w:val="22"/>
        </w:rPr>
        <w:t>En el estudio</w:t>
      </w:r>
      <w:r w:rsidR="00810FFC" w:rsidRPr="002333E5">
        <w:rPr>
          <w:rFonts w:ascii="Times New Roman" w:eastAsia="Times New Roman" w:hAnsi="Times New Roman" w:cs="Times New Roman"/>
          <w:sz w:val="22"/>
          <w:szCs w:val="22"/>
        </w:rPr>
        <w:t xml:space="preserve"> </w:t>
      </w:r>
      <w:r w:rsidR="0087476E" w:rsidRPr="002333E5">
        <w:rPr>
          <w:rFonts w:ascii="Times New Roman" w:eastAsia="Times New Roman" w:hAnsi="Times New Roman" w:cs="Times New Roman"/>
          <w:b/>
          <w:sz w:val="22"/>
          <w:szCs w:val="22"/>
        </w:rPr>
        <w:t>“</w:t>
      </w:r>
      <w:r w:rsidR="0087476E" w:rsidRPr="002333E5">
        <w:rPr>
          <w:rFonts w:ascii="Times New Roman" w:hAnsi="Times New Roman" w:cs="Times New Roman"/>
          <w:b/>
          <w:i/>
          <w:iCs/>
          <w:noProof/>
          <w:lang w:val="es-ES"/>
        </w:rPr>
        <w:t>La inteligencia artificial y sus implicaciones en la educación superior</w:t>
      </w:r>
      <w:r w:rsidR="0087476E" w:rsidRPr="002333E5">
        <w:rPr>
          <w:rFonts w:ascii="Times New Roman" w:eastAsia="Times New Roman" w:hAnsi="Times New Roman" w:cs="Times New Roman"/>
          <w:b/>
          <w:sz w:val="22"/>
          <w:szCs w:val="22"/>
        </w:rPr>
        <w:t>”</w:t>
      </w:r>
      <w:sdt>
        <w:sdtPr>
          <w:rPr>
            <w:rFonts w:ascii="Times New Roman" w:eastAsia="Times New Roman" w:hAnsi="Times New Roman" w:cs="Times New Roman"/>
            <w:sz w:val="22"/>
            <w:szCs w:val="22"/>
          </w:rPr>
          <w:id w:val="2127582552"/>
          <w:citation/>
        </w:sdtPr>
        <w:sdtEndPr>
          <w:rPr>
            <w:b/>
          </w:rPr>
        </w:sdtEndPr>
        <w:sdtContent>
          <w:r w:rsidR="00B372EC" w:rsidRPr="002333E5">
            <w:rPr>
              <w:rFonts w:ascii="Times New Roman" w:eastAsia="Times New Roman" w:hAnsi="Times New Roman" w:cs="Times New Roman"/>
              <w:b/>
              <w:sz w:val="22"/>
              <w:szCs w:val="22"/>
            </w:rPr>
            <w:fldChar w:fldCharType="begin"/>
          </w:r>
          <w:r w:rsidR="00B372EC" w:rsidRPr="002333E5">
            <w:rPr>
              <w:rFonts w:ascii="Times New Roman" w:eastAsia="Times New Roman" w:hAnsi="Times New Roman" w:cs="Times New Roman"/>
              <w:b/>
              <w:sz w:val="22"/>
              <w:szCs w:val="22"/>
              <w:lang w:val="es-ES"/>
            </w:rPr>
            <w:instrText xml:space="preserve"> CITATION Oca19 \l 3082 </w:instrText>
          </w:r>
          <w:r w:rsidR="00B372EC" w:rsidRPr="002333E5">
            <w:rPr>
              <w:rFonts w:ascii="Times New Roman" w:eastAsia="Times New Roman" w:hAnsi="Times New Roman" w:cs="Times New Roman"/>
              <w:b/>
              <w:sz w:val="22"/>
              <w:szCs w:val="22"/>
            </w:rPr>
            <w:fldChar w:fldCharType="separate"/>
          </w:r>
          <w:r w:rsidR="005B6194" w:rsidRPr="002333E5">
            <w:rPr>
              <w:rFonts w:ascii="Times New Roman" w:eastAsia="Times New Roman" w:hAnsi="Times New Roman" w:cs="Times New Roman"/>
              <w:b/>
              <w:noProof/>
              <w:sz w:val="22"/>
              <w:szCs w:val="22"/>
              <w:lang w:val="es-ES"/>
            </w:rPr>
            <w:t xml:space="preserve"> </w:t>
          </w:r>
          <w:r w:rsidR="005B6194" w:rsidRPr="002333E5">
            <w:rPr>
              <w:rFonts w:ascii="Times New Roman" w:eastAsia="Times New Roman" w:hAnsi="Times New Roman" w:cs="Times New Roman"/>
              <w:noProof/>
              <w:sz w:val="22"/>
              <w:szCs w:val="22"/>
              <w:lang w:val="es-ES"/>
            </w:rPr>
            <w:t>(7)</w:t>
          </w:r>
          <w:r w:rsidR="00B372EC" w:rsidRPr="002333E5">
            <w:rPr>
              <w:rFonts w:ascii="Times New Roman" w:eastAsia="Times New Roman" w:hAnsi="Times New Roman" w:cs="Times New Roman"/>
              <w:b/>
              <w:sz w:val="22"/>
              <w:szCs w:val="22"/>
            </w:rPr>
            <w:fldChar w:fldCharType="end"/>
          </w:r>
        </w:sdtContent>
      </w:sdt>
      <w:r w:rsidR="00810FFC" w:rsidRPr="002333E5">
        <w:rPr>
          <w:rFonts w:ascii="Times New Roman" w:eastAsia="Times New Roman" w:hAnsi="Times New Roman" w:cs="Times New Roman"/>
          <w:sz w:val="22"/>
          <w:szCs w:val="22"/>
        </w:rPr>
        <w:t>, se</w:t>
      </w:r>
      <w:r w:rsidR="009B4CCF" w:rsidRPr="002333E5">
        <w:rPr>
          <w:rFonts w:ascii="Times New Roman" w:eastAsia="Times New Roman" w:hAnsi="Times New Roman" w:cs="Times New Roman"/>
          <w:sz w:val="22"/>
          <w:szCs w:val="22"/>
        </w:rPr>
        <w:t xml:space="preserve"> analiza las implicaciones de la inteligencia artificial (IA) en la educación superior, destacando su potencial para personalizar el aprendizaje mediante tutorías virtuales y entornos inteligentes. Señala la necesidad de desarrollar competencias digitales en estudiantes y docentes, actualizar currículos y fomentar la alfabetización tecnológica. Identifica desafíos como la brecha digital, la falta de financiamiento y consideraciones éticas. Propone equilibrar la conservación de valores universitarios tradicionales con la adopción de herramientas como sistemas de tutoría inteligente (STI) y </w:t>
      </w:r>
      <w:proofErr w:type="spellStart"/>
      <w:r w:rsidR="009B4CCF" w:rsidRPr="002333E5">
        <w:rPr>
          <w:rFonts w:ascii="Times New Roman" w:eastAsia="Times New Roman" w:hAnsi="Times New Roman" w:cs="Times New Roman"/>
          <w:sz w:val="22"/>
          <w:szCs w:val="22"/>
        </w:rPr>
        <w:t>MOOCs</w:t>
      </w:r>
      <w:proofErr w:type="spellEnd"/>
      <w:r w:rsidR="009B4CCF" w:rsidRPr="002333E5">
        <w:rPr>
          <w:rFonts w:ascii="Times New Roman" w:eastAsia="Times New Roman" w:hAnsi="Times New Roman" w:cs="Times New Roman"/>
          <w:sz w:val="22"/>
          <w:szCs w:val="22"/>
        </w:rPr>
        <w:t>, enfatizando la colaboración internacional para una integración efectiva y equitativa de la IA.</w:t>
      </w:r>
    </w:p>
    <w:p w14:paraId="3D4411BF" w14:textId="139B8526" w:rsidR="00520F64" w:rsidRPr="002333E5" w:rsidRDefault="00907353" w:rsidP="004313E2">
      <w:pPr>
        <w:pStyle w:val="Ttulo3"/>
        <w:jc w:val="both"/>
        <w:rPr>
          <w:rFonts w:ascii="Times New Roman" w:eastAsia="Times New Roman" w:hAnsi="Times New Roman" w:cs="Times New Roman"/>
          <w:sz w:val="22"/>
          <w:szCs w:val="22"/>
        </w:rPr>
      </w:pPr>
      <w:bookmarkStart w:id="26" w:name="_Toc201754109"/>
      <w:r w:rsidRPr="002333E5">
        <w:rPr>
          <w:rFonts w:ascii="Times New Roman" w:eastAsia="Times New Roman" w:hAnsi="Times New Roman" w:cs="Times New Roman"/>
          <w:sz w:val="22"/>
          <w:szCs w:val="22"/>
        </w:rPr>
        <w:t>2.1.3</w:t>
      </w:r>
      <w:r w:rsidR="00F448CD" w:rsidRPr="002333E5">
        <w:rPr>
          <w:rFonts w:ascii="Times New Roman" w:eastAsia="Times New Roman" w:hAnsi="Times New Roman" w:cs="Times New Roman"/>
          <w:sz w:val="22"/>
          <w:szCs w:val="22"/>
        </w:rPr>
        <w:tab/>
      </w:r>
      <w:r w:rsidR="00520F64" w:rsidRPr="002333E5">
        <w:rPr>
          <w:rFonts w:ascii="Times New Roman" w:eastAsia="Times New Roman" w:hAnsi="Times New Roman" w:cs="Times New Roman"/>
          <w:sz w:val="22"/>
          <w:szCs w:val="22"/>
        </w:rPr>
        <w:t>Internacionales</w:t>
      </w:r>
      <w:bookmarkEnd w:id="26"/>
      <w:r w:rsidR="00520F64" w:rsidRPr="002333E5">
        <w:rPr>
          <w:rFonts w:ascii="Times New Roman" w:eastAsia="Times New Roman" w:hAnsi="Times New Roman" w:cs="Times New Roman"/>
          <w:sz w:val="22"/>
          <w:szCs w:val="22"/>
        </w:rPr>
        <w:t xml:space="preserve"> </w:t>
      </w:r>
    </w:p>
    <w:p w14:paraId="05054D34" w14:textId="754B81D1" w:rsidR="4821B524" w:rsidRPr="002333E5" w:rsidRDefault="4821B524" w:rsidP="004313E2">
      <w:pPr>
        <w:jc w:val="both"/>
        <w:rPr>
          <w:rFonts w:ascii="Times New Roman" w:eastAsia="Times New Roman" w:hAnsi="Times New Roman" w:cs="Times New Roman"/>
          <w:sz w:val="22"/>
          <w:szCs w:val="22"/>
          <w:lang w:val="es-PE"/>
        </w:rPr>
      </w:pPr>
    </w:p>
    <w:p w14:paraId="6C5947CB" w14:textId="292C82EE" w:rsidR="009B4CCF" w:rsidRPr="002333E5" w:rsidRDefault="00615E97" w:rsidP="004313E2">
      <w:pPr>
        <w:jc w:val="both"/>
        <w:rPr>
          <w:rFonts w:ascii="Times New Roman" w:eastAsia="Times New Roman" w:hAnsi="Times New Roman" w:cs="Times New Roman"/>
          <w:sz w:val="22"/>
          <w:szCs w:val="22"/>
        </w:rPr>
      </w:pPr>
      <w:r w:rsidRPr="002333E5">
        <w:rPr>
          <w:rFonts w:ascii="Times New Roman" w:eastAsia="Times New Roman" w:hAnsi="Times New Roman" w:cs="Times New Roman"/>
          <w:sz w:val="22"/>
          <w:szCs w:val="22"/>
        </w:rPr>
        <w:t xml:space="preserve">En el artículo </w:t>
      </w:r>
      <w:r w:rsidR="00810FFC" w:rsidRPr="002333E5">
        <w:rPr>
          <w:rFonts w:ascii="Times New Roman" w:eastAsia="Times New Roman" w:hAnsi="Times New Roman" w:cs="Times New Roman"/>
          <w:b/>
          <w:sz w:val="22"/>
          <w:szCs w:val="22"/>
        </w:rPr>
        <w:t>“</w:t>
      </w:r>
      <w:r w:rsidR="00810FFC" w:rsidRPr="002333E5">
        <w:rPr>
          <w:rFonts w:ascii="Times New Roman" w:hAnsi="Times New Roman" w:cs="Times New Roman"/>
          <w:b/>
          <w:i/>
          <w:iCs/>
          <w:noProof/>
          <w:lang w:val="es-ES"/>
        </w:rPr>
        <w:t>Inteligencia artificial y personalización del aprendizaje: ¿innovación educativa o promesas recicladas?</w:t>
      </w:r>
      <w:r w:rsidR="00810FFC" w:rsidRPr="002333E5">
        <w:rPr>
          <w:rFonts w:ascii="Times New Roman" w:eastAsia="Times New Roman" w:hAnsi="Times New Roman" w:cs="Times New Roman"/>
          <w:b/>
          <w:sz w:val="22"/>
          <w:szCs w:val="22"/>
        </w:rPr>
        <w:t>”</w:t>
      </w:r>
      <w:sdt>
        <w:sdtPr>
          <w:rPr>
            <w:rFonts w:ascii="Times New Roman" w:eastAsia="Times New Roman" w:hAnsi="Times New Roman" w:cs="Times New Roman"/>
            <w:b/>
            <w:sz w:val="22"/>
            <w:szCs w:val="22"/>
          </w:rPr>
          <w:id w:val="-1066331818"/>
          <w:citation/>
        </w:sdtPr>
        <w:sdtEndPr>
          <w:rPr>
            <w:b w:val="0"/>
          </w:rPr>
        </w:sdtEndPr>
        <w:sdtContent>
          <w:r w:rsidR="00DB4202" w:rsidRPr="002333E5">
            <w:rPr>
              <w:rFonts w:ascii="Times New Roman" w:eastAsia="Times New Roman" w:hAnsi="Times New Roman" w:cs="Times New Roman"/>
              <w:b/>
              <w:sz w:val="22"/>
              <w:szCs w:val="22"/>
            </w:rPr>
            <w:fldChar w:fldCharType="begin"/>
          </w:r>
          <w:r w:rsidR="00DB4202" w:rsidRPr="002333E5">
            <w:rPr>
              <w:rFonts w:ascii="Times New Roman" w:eastAsia="Times New Roman" w:hAnsi="Times New Roman" w:cs="Times New Roman"/>
              <w:b/>
              <w:sz w:val="22"/>
              <w:szCs w:val="22"/>
              <w:lang w:val="es-ES"/>
            </w:rPr>
            <w:instrText xml:space="preserve"> CITATION Ser24 \l 3082 </w:instrText>
          </w:r>
          <w:r w:rsidR="00DB4202" w:rsidRPr="002333E5">
            <w:rPr>
              <w:rFonts w:ascii="Times New Roman" w:eastAsia="Times New Roman" w:hAnsi="Times New Roman" w:cs="Times New Roman"/>
              <w:b/>
              <w:sz w:val="22"/>
              <w:szCs w:val="22"/>
            </w:rPr>
            <w:fldChar w:fldCharType="separate"/>
          </w:r>
          <w:r w:rsidR="005B6194" w:rsidRPr="002333E5">
            <w:rPr>
              <w:rFonts w:ascii="Times New Roman" w:eastAsia="Times New Roman" w:hAnsi="Times New Roman" w:cs="Times New Roman"/>
              <w:b/>
              <w:noProof/>
              <w:sz w:val="22"/>
              <w:szCs w:val="22"/>
              <w:lang w:val="es-ES"/>
            </w:rPr>
            <w:t xml:space="preserve"> </w:t>
          </w:r>
          <w:r w:rsidR="005B6194" w:rsidRPr="002333E5">
            <w:rPr>
              <w:rFonts w:ascii="Times New Roman" w:eastAsia="Times New Roman" w:hAnsi="Times New Roman" w:cs="Times New Roman"/>
              <w:noProof/>
              <w:sz w:val="22"/>
              <w:szCs w:val="22"/>
              <w:lang w:val="es-ES"/>
            </w:rPr>
            <w:t>(8)</w:t>
          </w:r>
          <w:r w:rsidR="00DB4202" w:rsidRPr="002333E5">
            <w:rPr>
              <w:rFonts w:ascii="Times New Roman" w:eastAsia="Times New Roman" w:hAnsi="Times New Roman" w:cs="Times New Roman"/>
              <w:b/>
              <w:sz w:val="22"/>
              <w:szCs w:val="22"/>
            </w:rPr>
            <w:fldChar w:fldCharType="end"/>
          </w:r>
        </w:sdtContent>
      </w:sdt>
      <w:r w:rsidRPr="002333E5">
        <w:rPr>
          <w:rFonts w:ascii="Times New Roman" w:eastAsia="Times New Roman" w:hAnsi="Times New Roman" w:cs="Times New Roman"/>
          <w:sz w:val="22"/>
          <w:szCs w:val="22"/>
        </w:rPr>
        <w:t xml:space="preserve">, </w:t>
      </w:r>
      <w:r w:rsidR="001A35DC" w:rsidRPr="002333E5">
        <w:rPr>
          <w:rFonts w:ascii="Times New Roman" w:eastAsia="Times New Roman" w:hAnsi="Times New Roman" w:cs="Times New Roman"/>
          <w:sz w:val="22"/>
          <w:szCs w:val="22"/>
        </w:rPr>
        <w:t xml:space="preserve">se menciona que </w:t>
      </w:r>
      <w:r w:rsidRPr="002333E5">
        <w:rPr>
          <w:rFonts w:ascii="Times New Roman" w:eastAsia="Times New Roman" w:hAnsi="Times New Roman" w:cs="Times New Roman"/>
          <w:sz w:val="22"/>
          <w:szCs w:val="22"/>
        </w:rPr>
        <w:t>l</w:t>
      </w:r>
      <w:r w:rsidR="006F11F5" w:rsidRPr="002333E5">
        <w:rPr>
          <w:rFonts w:ascii="Times New Roman" w:eastAsia="Times New Roman" w:hAnsi="Times New Roman" w:cs="Times New Roman"/>
          <w:sz w:val="22"/>
          <w:szCs w:val="22"/>
        </w:rPr>
        <w:t>a inteligencia artificial (IA) en educación, especialmente la IA generativa (</w:t>
      </w:r>
      <w:proofErr w:type="spellStart"/>
      <w:r w:rsidR="006F11F5" w:rsidRPr="002333E5">
        <w:rPr>
          <w:rFonts w:ascii="Times New Roman" w:eastAsia="Times New Roman" w:hAnsi="Times New Roman" w:cs="Times New Roman"/>
          <w:sz w:val="22"/>
          <w:szCs w:val="22"/>
        </w:rPr>
        <w:t>IAGen</w:t>
      </w:r>
      <w:proofErr w:type="spellEnd"/>
      <w:r w:rsidR="006F11F5" w:rsidRPr="002333E5">
        <w:rPr>
          <w:rFonts w:ascii="Times New Roman" w:eastAsia="Times New Roman" w:hAnsi="Times New Roman" w:cs="Times New Roman"/>
          <w:sz w:val="22"/>
          <w:szCs w:val="22"/>
        </w:rPr>
        <w:t xml:space="preserve">), promete transformar la personalización del aprendizaje mediante herramientas como sistemas adaptativos, </w:t>
      </w:r>
      <w:proofErr w:type="spellStart"/>
      <w:r w:rsidR="006F11F5" w:rsidRPr="002333E5">
        <w:rPr>
          <w:rFonts w:ascii="Times New Roman" w:eastAsia="Times New Roman" w:hAnsi="Times New Roman" w:cs="Times New Roman"/>
          <w:sz w:val="22"/>
          <w:szCs w:val="22"/>
        </w:rPr>
        <w:t>chatbots</w:t>
      </w:r>
      <w:proofErr w:type="spellEnd"/>
      <w:r w:rsidR="006F11F5" w:rsidRPr="002333E5">
        <w:rPr>
          <w:rFonts w:ascii="Times New Roman" w:eastAsia="Times New Roman" w:hAnsi="Times New Roman" w:cs="Times New Roman"/>
          <w:sz w:val="22"/>
          <w:szCs w:val="22"/>
        </w:rPr>
        <w:t xml:space="preserve"> educativos (</w:t>
      </w:r>
      <w:proofErr w:type="spellStart"/>
      <w:r w:rsidR="006F11F5" w:rsidRPr="002333E5">
        <w:rPr>
          <w:rFonts w:ascii="Times New Roman" w:eastAsia="Times New Roman" w:hAnsi="Times New Roman" w:cs="Times New Roman"/>
          <w:sz w:val="22"/>
          <w:szCs w:val="22"/>
        </w:rPr>
        <w:t>e.g</w:t>
      </w:r>
      <w:proofErr w:type="spellEnd"/>
      <w:r w:rsidR="006F11F5" w:rsidRPr="002333E5">
        <w:rPr>
          <w:rFonts w:ascii="Times New Roman" w:eastAsia="Times New Roman" w:hAnsi="Times New Roman" w:cs="Times New Roman"/>
          <w:sz w:val="22"/>
          <w:szCs w:val="22"/>
        </w:rPr>
        <w:t xml:space="preserve">., </w:t>
      </w:r>
      <w:proofErr w:type="spellStart"/>
      <w:r w:rsidR="006F11F5" w:rsidRPr="002333E5">
        <w:rPr>
          <w:rFonts w:ascii="Times New Roman" w:eastAsia="Times New Roman" w:hAnsi="Times New Roman" w:cs="Times New Roman"/>
          <w:sz w:val="22"/>
          <w:szCs w:val="22"/>
        </w:rPr>
        <w:t>ChatGPT</w:t>
      </w:r>
      <w:proofErr w:type="spellEnd"/>
      <w:r w:rsidR="006F11F5" w:rsidRPr="002333E5">
        <w:rPr>
          <w:rFonts w:ascii="Times New Roman" w:eastAsia="Times New Roman" w:hAnsi="Times New Roman" w:cs="Times New Roman"/>
          <w:sz w:val="22"/>
          <w:szCs w:val="22"/>
        </w:rPr>
        <w:t xml:space="preserve">) y tutores inteligentes. Estos recursos ajustan contenidos, ritmos y retroalimentación según necesidades individuales, mejorando </w:t>
      </w:r>
      <w:proofErr w:type="spellStart"/>
      <w:r w:rsidR="006F11F5" w:rsidRPr="002333E5">
        <w:rPr>
          <w:rFonts w:ascii="Times New Roman" w:eastAsia="Times New Roman" w:hAnsi="Times New Roman" w:cs="Times New Roman"/>
          <w:sz w:val="22"/>
          <w:szCs w:val="22"/>
        </w:rPr>
        <w:t>engagement</w:t>
      </w:r>
      <w:proofErr w:type="spellEnd"/>
      <w:r w:rsidR="006F11F5" w:rsidRPr="002333E5">
        <w:rPr>
          <w:rFonts w:ascii="Times New Roman" w:eastAsia="Times New Roman" w:hAnsi="Times New Roman" w:cs="Times New Roman"/>
          <w:sz w:val="22"/>
          <w:szCs w:val="22"/>
        </w:rPr>
        <w:t xml:space="preserve"> y rendimiento. Sin embargo, persisten desafíos: limitaciones en la comprensión emocional, sesgos en datos, brecha entre desarrollo tecnológico e investigación pedagógica, y riesgos éticos (privacidad, dependencia tecnológica). Estudios destacan la necesidad de integrar la IA sin descuidar dimensiones socioemocionales, fomentando autorregulación estudiantil y formación docente crítica. La innovación educativa con IA requiere equilibrio entre avances técnicos, fundamentos pedagógicos y enfoques humanos inclusivos.</w:t>
      </w:r>
    </w:p>
    <w:p w14:paraId="23CE9609" w14:textId="2A4D7D09" w:rsidR="00836301" w:rsidRPr="002333E5" w:rsidRDefault="004F7A0A" w:rsidP="004313E2">
      <w:pPr>
        <w:pStyle w:val="Bibliografa"/>
        <w:jc w:val="both"/>
        <w:rPr>
          <w:rFonts w:ascii="Times New Roman" w:hAnsi="Times New Roman" w:cs="Times New Roman"/>
          <w:lang w:val="es-ES"/>
        </w:rPr>
      </w:pPr>
      <w:r w:rsidRPr="002333E5">
        <w:rPr>
          <w:rFonts w:ascii="Times New Roman" w:eastAsia="Times New Roman" w:hAnsi="Times New Roman" w:cs="Times New Roman"/>
          <w:sz w:val="22"/>
          <w:szCs w:val="22"/>
        </w:rPr>
        <w:t xml:space="preserve">En la Investigación </w:t>
      </w:r>
      <w:r w:rsidR="001A35DC" w:rsidRPr="002333E5">
        <w:rPr>
          <w:rFonts w:ascii="Times New Roman" w:eastAsia="Times New Roman" w:hAnsi="Times New Roman" w:cs="Times New Roman"/>
          <w:b/>
          <w:sz w:val="22"/>
          <w:szCs w:val="22"/>
        </w:rPr>
        <w:t>“</w:t>
      </w:r>
      <w:r w:rsidR="001A35DC" w:rsidRPr="002333E5">
        <w:rPr>
          <w:rFonts w:ascii="Times New Roman" w:hAnsi="Times New Roman" w:cs="Times New Roman"/>
          <w:b/>
          <w:i/>
          <w:iCs/>
          <w:noProof/>
          <w:lang w:val="es-ES"/>
        </w:rPr>
        <w:t>La aplicación de modelos de inteligencia artificial para personalizar el proceso de aprendizaje en función de las inteligencias múltiples.</w:t>
      </w:r>
      <w:r w:rsidR="001A35DC" w:rsidRPr="002333E5">
        <w:rPr>
          <w:rFonts w:ascii="Times New Roman" w:eastAsia="Times New Roman" w:hAnsi="Times New Roman" w:cs="Times New Roman"/>
          <w:b/>
          <w:sz w:val="22"/>
          <w:szCs w:val="22"/>
        </w:rPr>
        <w:t>”</w:t>
      </w:r>
      <w:sdt>
        <w:sdtPr>
          <w:rPr>
            <w:rFonts w:ascii="Times New Roman" w:eastAsia="Times New Roman" w:hAnsi="Times New Roman" w:cs="Times New Roman"/>
            <w:b/>
            <w:sz w:val="22"/>
            <w:szCs w:val="22"/>
          </w:rPr>
          <w:id w:val="715404844"/>
          <w:citation/>
        </w:sdtPr>
        <w:sdtEndPr/>
        <w:sdtContent>
          <w:r w:rsidR="00BA5DFC" w:rsidRPr="002333E5">
            <w:rPr>
              <w:rFonts w:ascii="Times New Roman" w:eastAsia="Times New Roman" w:hAnsi="Times New Roman" w:cs="Times New Roman"/>
              <w:b/>
              <w:sz w:val="22"/>
              <w:szCs w:val="22"/>
            </w:rPr>
            <w:fldChar w:fldCharType="begin"/>
          </w:r>
          <w:r w:rsidR="00BA5DFC" w:rsidRPr="002333E5">
            <w:rPr>
              <w:rFonts w:ascii="Times New Roman" w:eastAsia="Times New Roman" w:hAnsi="Times New Roman" w:cs="Times New Roman"/>
              <w:b/>
              <w:sz w:val="22"/>
              <w:szCs w:val="22"/>
              <w:lang w:val="es-ES"/>
            </w:rPr>
            <w:instrText xml:space="preserve"> CITATION Men24 \l 3082 </w:instrText>
          </w:r>
          <w:r w:rsidR="00BA5DFC" w:rsidRPr="002333E5">
            <w:rPr>
              <w:rFonts w:ascii="Times New Roman" w:eastAsia="Times New Roman" w:hAnsi="Times New Roman" w:cs="Times New Roman"/>
              <w:b/>
              <w:sz w:val="22"/>
              <w:szCs w:val="22"/>
            </w:rPr>
            <w:fldChar w:fldCharType="separate"/>
          </w:r>
          <w:r w:rsidR="005B6194" w:rsidRPr="002333E5">
            <w:rPr>
              <w:rFonts w:ascii="Times New Roman" w:eastAsia="Times New Roman" w:hAnsi="Times New Roman" w:cs="Times New Roman"/>
              <w:b/>
              <w:noProof/>
              <w:sz w:val="22"/>
              <w:szCs w:val="22"/>
              <w:lang w:val="es-ES"/>
            </w:rPr>
            <w:t xml:space="preserve"> </w:t>
          </w:r>
          <w:r w:rsidR="005B6194" w:rsidRPr="002333E5">
            <w:rPr>
              <w:rFonts w:ascii="Times New Roman" w:eastAsia="Times New Roman" w:hAnsi="Times New Roman" w:cs="Times New Roman"/>
              <w:noProof/>
              <w:sz w:val="22"/>
              <w:szCs w:val="22"/>
              <w:lang w:val="es-ES"/>
            </w:rPr>
            <w:t>(9)</w:t>
          </w:r>
          <w:r w:rsidR="00BA5DFC" w:rsidRPr="002333E5">
            <w:rPr>
              <w:rFonts w:ascii="Times New Roman" w:eastAsia="Times New Roman" w:hAnsi="Times New Roman" w:cs="Times New Roman"/>
              <w:b/>
              <w:sz w:val="22"/>
              <w:szCs w:val="22"/>
            </w:rPr>
            <w:fldChar w:fldCharType="end"/>
          </w:r>
        </w:sdtContent>
      </w:sdt>
      <w:r w:rsidR="001A35DC" w:rsidRPr="002333E5">
        <w:rPr>
          <w:rFonts w:ascii="Times New Roman" w:eastAsia="Times New Roman" w:hAnsi="Times New Roman" w:cs="Times New Roman"/>
          <w:sz w:val="22"/>
          <w:szCs w:val="22"/>
        </w:rPr>
        <w:t xml:space="preserve">, </w:t>
      </w:r>
      <w:r w:rsidRPr="002333E5">
        <w:rPr>
          <w:rFonts w:ascii="Times New Roman" w:eastAsia="Times New Roman" w:hAnsi="Times New Roman" w:cs="Times New Roman"/>
          <w:sz w:val="22"/>
          <w:szCs w:val="22"/>
        </w:rPr>
        <w:t>se</w:t>
      </w:r>
      <w:r w:rsidR="00FA739E" w:rsidRPr="002333E5">
        <w:rPr>
          <w:rFonts w:ascii="Times New Roman" w:eastAsia="Times New Roman" w:hAnsi="Times New Roman" w:cs="Times New Roman"/>
          <w:sz w:val="22"/>
          <w:szCs w:val="22"/>
        </w:rPr>
        <w:t xml:space="preserve"> aborda la aplicación de modelos de inteligencia artificial (IA) para personalizar el aprendizaje según las inteligencias múltiples (IM) propuestas por Howard Gardner, que incluyen habilidades lingüísticas, lógico-matemáticas, espaciales, entre otras. La IA, mediante análisis de datos y algoritmos adaptativos, permite ajustar contenidos, ofrecer retroalimentación instantánea y actuar como tutor virtual, mejorando la relevancia y motivación en el aprendizaje. Sin embargo, se identifican desafíos clave: falta de formación docente, riesgos de sesgos en datos, y tensiones entre personalización tecnológica y equidad educativa. El estudio subraya la necesidad de integrar la IA como herramienta complementaria, respetando la diversidad cognitiva y priorizando la dimensión humana en la educación, mientras se garantiza acceso equitativo y prácticas pedagógicas inclusivas.</w:t>
      </w:r>
    </w:p>
    <w:p w14:paraId="25C62BA2" w14:textId="11936E5F" w:rsidR="00275B98" w:rsidRPr="002333E5" w:rsidRDefault="00907353" w:rsidP="004313E2">
      <w:pPr>
        <w:pStyle w:val="Bibliografa"/>
        <w:jc w:val="both"/>
        <w:rPr>
          <w:rFonts w:ascii="Times New Roman" w:hAnsi="Times New Roman" w:cs="Times New Roman"/>
          <w:lang w:val="es-ES"/>
        </w:rPr>
      </w:pPr>
      <w:r w:rsidRPr="002333E5">
        <w:rPr>
          <w:rFonts w:ascii="Times New Roman" w:eastAsia="Times New Roman" w:hAnsi="Times New Roman" w:cs="Times New Roman"/>
          <w:sz w:val="22"/>
          <w:szCs w:val="22"/>
        </w:rPr>
        <w:t>En el artículo “</w:t>
      </w:r>
      <w:r w:rsidR="00890DD0" w:rsidRPr="002333E5">
        <w:rPr>
          <w:rFonts w:ascii="Times New Roman" w:hAnsi="Times New Roman" w:cs="Times New Roman"/>
          <w:b/>
          <w:i/>
          <w:iCs/>
          <w:noProof/>
          <w:lang w:val="es-ES"/>
        </w:rPr>
        <w:t>Predicting Student Performance and Enhancing Learning Outcomes: A Data-Driven Approach Using Educational Data Mining Techniques</w:t>
      </w:r>
      <w:r w:rsidR="00890DD0" w:rsidRPr="002333E5">
        <w:rPr>
          <w:rFonts w:ascii="Times New Roman" w:eastAsia="Times New Roman" w:hAnsi="Times New Roman" w:cs="Times New Roman"/>
          <w:b/>
          <w:sz w:val="22"/>
          <w:szCs w:val="22"/>
        </w:rPr>
        <w:t xml:space="preserve"> “</w:t>
      </w:r>
      <w:sdt>
        <w:sdtPr>
          <w:rPr>
            <w:rFonts w:ascii="Times New Roman" w:eastAsia="Times New Roman" w:hAnsi="Times New Roman" w:cs="Times New Roman"/>
            <w:b/>
            <w:sz w:val="22"/>
            <w:szCs w:val="22"/>
          </w:rPr>
          <w:id w:val="1519036571"/>
          <w:citation/>
        </w:sdtPr>
        <w:sdtEndPr>
          <w:rPr>
            <w:b w:val="0"/>
          </w:rPr>
        </w:sdtEndPr>
        <w:sdtContent>
          <w:r w:rsidR="0070089D" w:rsidRPr="002333E5">
            <w:rPr>
              <w:rFonts w:ascii="Times New Roman" w:eastAsia="Times New Roman" w:hAnsi="Times New Roman" w:cs="Times New Roman"/>
              <w:b/>
              <w:sz w:val="22"/>
              <w:szCs w:val="22"/>
            </w:rPr>
            <w:fldChar w:fldCharType="begin"/>
          </w:r>
          <w:r w:rsidR="0070089D" w:rsidRPr="002333E5">
            <w:rPr>
              <w:rFonts w:ascii="Times New Roman" w:eastAsia="Times New Roman" w:hAnsi="Times New Roman" w:cs="Times New Roman"/>
              <w:b/>
              <w:sz w:val="22"/>
              <w:szCs w:val="22"/>
              <w:lang w:val="es-ES"/>
            </w:rPr>
            <w:instrText xml:space="preserve"> CITATION Ang25 \l 3082 </w:instrText>
          </w:r>
          <w:r w:rsidR="0070089D" w:rsidRPr="002333E5">
            <w:rPr>
              <w:rFonts w:ascii="Times New Roman" w:eastAsia="Times New Roman" w:hAnsi="Times New Roman" w:cs="Times New Roman"/>
              <w:b/>
              <w:sz w:val="22"/>
              <w:szCs w:val="22"/>
            </w:rPr>
            <w:fldChar w:fldCharType="separate"/>
          </w:r>
          <w:r w:rsidR="005B6194" w:rsidRPr="002333E5">
            <w:rPr>
              <w:rFonts w:ascii="Times New Roman" w:eastAsia="Times New Roman" w:hAnsi="Times New Roman" w:cs="Times New Roman"/>
              <w:b/>
              <w:noProof/>
              <w:sz w:val="22"/>
              <w:szCs w:val="22"/>
              <w:lang w:val="es-ES"/>
            </w:rPr>
            <w:t xml:space="preserve"> </w:t>
          </w:r>
          <w:r w:rsidR="005B6194" w:rsidRPr="002333E5">
            <w:rPr>
              <w:rFonts w:ascii="Times New Roman" w:eastAsia="Times New Roman" w:hAnsi="Times New Roman" w:cs="Times New Roman"/>
              <w:noProof/>
              <w:sz w:val="22"/>
              <w:szCs w:val="22"/>
              <w:lang w:val="es-ES"/>
            </w:rPr>
            <w:t>(10)</w:t>
          </w:r>
          <w:r w:rsidR="0070089D" w:rsidRPr="002333E5">
            <w:rPr>
              <w:rFonts w:ascii="Times New Roman" w:eastAsia="Times New Roman" w:hAnsi="Times New Roman" w:cs="Times New Roman"/>
              <w:b/>
              <w:sz w:val="22"/>
              <w:szCs w:val="22"/>
            </w:rPr>
            <w:fldChar w:fldCharType="end"/>
          </w:r>
        </w:sdtContent>
      </w:sdt>
      <w:r w:rsidRPr="002333E5">
        <w:rPr>
          <w:rFonts w:ascii="Times New Roman" w:eastAsia="Times New Roman" w:hAnsi="Times New Roman" w:cs="Times New Roman"/>
          <w:sz w:val="22"/>
          <w:szCs w:val="22"/>
        </w:rPr>
        <w:t xml:space="preserve">, se </w:t>
      </w:r>
      <w:r w:rsidR="007A0CF9" w:rsidRPr="002333E5">
        <w:rPr>
          <w:rFonts w:ascii="Times New Roman" w:eastAsia="Times New Roman" w:hAnsi="Times New Roman" w:cs="Times New Roman"/>
          <w:sz w:val="22"/>
          <w:szCs w:val="22"/>
        </w:rPr>
        <w:t>aplica</w:t>
      </w:r>
      <w:r w:rsidRPr="002333E5">
        <w:rPr>
          <w:rFonts w:ascii="Times New Roman" w:eastAsia="Times New Roman" w:hAnsi="Times New Roman" w:cs="Times New Roman"/>
          <w:sz w:val="22"/>
          <w:szCs w:val="22"/>
        </w:rPr>
        <w:t>n</w:t>
      </w:r>
      <w:r w:rsidR="007A0CF9" w:rsidRPr="002333E5">
        <w:rPr>
          <w:rFonts w:ascii="Times New Roman" w:eastAsia="Times New Roman" w:hAnsi="Times New Roman" w:cs="Times New Roman"/>
          <w:sz w:val="22"/>
          <w:szCs w:val="22"/>
        </w:rPr>
        <w:t xml:space="preserve"> técnicas de </w:t>
      </w:r>
      <w:proofErr w:type="spellStart"/>
      <w:r w:rsidR="007A0CF9" w:rsidRPr="002333E5">
        <w:rPr>
          <w:rFonts w:ascii="Times New Roman" w:eastAsia="Times New Roman" w:hAnsi="Times New Roman" w:cs="Times New Roman"/>
          <w:i/>
          <w:iCs/>
          <w:sz w:val="22"/>
          <w:szCs w:val="22"/>
        </w:rPr>
        <w:t>Educational</w:t>
      </w:r>
      <w:proofErr w:type="spellEnd"/>
      <w:r w:rsidR="007A0CF9" w:rsidRPr="002333E5">
        <w:rPr>
          <w:rFonts w:ascii="Times New Roman" w:eastAsia="Times New Roman" w:hAnsi="Times New Roman" w:cs="Times New Roman"/>
          <w:i/>
          <w:iCs/>
          <w:sz w:val="22"/>
          <w:szCs w:val="22"/>
        </w:rPr>
        <w:t xml:space="preserve"> Data </w:t>
      </w:r>
      <w:proofErr w:type="spellStart"/>
      <w:r w:rsidR="007A0CF9" w:rsidRPr="002333E5">
        <w:rPr>
          <w:rFonts w:ascii="Times New Roman" w:eastAsia="Times New Roman" w:hAnsi="Times New Roman" w:cs="Times New Roman"/>
          <w:i/>
          <w:iCs/>
          <w:sz w:val="22"/>
          <w:szCs w:val="22"/>
        </w:rPr>
        <w:t>Mining</w:t>
      </w:r>
      <w:proofErr w:type="spellEnd"/>
      <w:r w:rsidR="007A0CF9" w:rsidRPr="002333E5">
        <w:rPr>
          <w:rFonts w:ascii="Times New Roman" w:eastAsia="Times New Roman" w:hAnsi="Times New Roman" w:cs="Times New Roman"/>
          <w:i/>
          <w:iCs/>
          <w:sz w:val="22"/>
          <w:szCs w:val="22"/>
        </w:rPr>
        <w:t xml:space="preserve"> (EDM)</w:t>
      </w:r>
      <w:r w:rsidR="007A0CF9" w:rsidRPr="002333E5">
        <w:rPr>
          <w:rFonts w:ascii="Times New Roman" w:eastAsia="Times New Roman" w:hAnsi="Times New Roman" w:cs="Times New Roman"/>
          <w:sz w:val="22"/>
          <w:szCs w:val="22"/>
        </w:rPr>
        <w:t xml:space="preserve"> en datos de Moodle para predecir el </w:t>
      </w:r>
      <w:r w:rsidR="007A0CF9" w:rsidRPr="002333E5">
        <w:rPr>
          <w:rFonts w:ascii="Times New Roman" w:eastAsia="Times New Roman" w:hAnsi="Times New Roman" w:cs="Times New Roman"/>
          <w:sz w:val="22"/>
          <w:szCs w:val="22"/>
        </w:rPr>
        <w:lastRenderedPageBreak/>
        <w:t xml:space="preserve">rendimiento académico en educación superior. Mediante algoritmos como </w:t>
      </w:r>
      <w:proofErr w:type="spellStart"/>
      <w:r w:rsidR="007A0CF9" w:rsidRPr="002333E5">
        <w:rPr>
          <w:rFonts w:ascii="Times New Roman" w:eastAsia="Times New Roman" w:hAnsi="Times New Roman" w:cs="Times New Roman"/>
          <w:sz w:val="22"/>
          <w:szCs w:val="22"/>
        </w:rPr>
        <w:t>kNN</w:t>
      </w:r>
      <w:proofErr w:type="spellEnd"/>
      <w:r w:rsidR="007A0CF9" w:rsidRPr="002333E5">
        <w:rPr>
          <w:rFonts w:ascii="Times New Roman" w:eastAsia="Times New Roman" w:hAnsi="Times New Roman" w:cs="Times New Roman"/>
          <w:sz w:val="22"/>
          <w:szCs w:val="22"/>
        </w:rPr>
        <w:t>, redes neuronales y </w:t>
      </w:r>
      <w:proofErr w:type="spellStart"/>
      <w:r w:rsidR="007A0CF9" w:rsidRPr="002333E5">
        <w:rPr>
          <w:rFonts w:ascii="Times New Roman" w:eastAsia="Times New Roman" w:hAnsi="Times New Roman" w:cs="Times New Roman"/>
          <w:i/>
          <w:iCs/>
          <w:sz w:val="22"/>
          <w:szCs w:val="22"/>
        </w:rPr>
        <w:t>random</w:t>
      </w:r>
      <w:proofErr w:type="spellEnd"/>
      <w:r w:rsidR="007A0CF9" w:rsidRPr="002333E5">
        <w:rPr>
          <w:rFonts w:ascii="Times New Roman" w:eastAsia="Times New Roman" w:hAnsi="Times New Roman" w:cs="Times New Roman"/>
          <w:i/>
          <w:iCs/>
          <w:sz w:val="22"/>
          <w:szCs w:val="22"/>
        </w:rPr>
        <w:t xml:space="preserve"> </w:t>
      </w:r>
      <w:proofErr w:type="spellStart"/>
      <w:r w:rsidR="007A0CF9" w:rsidRPr="002333E5">
        <w:rPr>
          <w:rFonts w:ascii="Times New Roman" w:eastAsia="Times New Roman" w:hAnsi="Times New Roman" w:cs="Times New Roman"/>
          <w:i/>
          <w:iCs/>
          <w:sz w:val="22"/>
          <w:szCs w:val="22"/>
        </w:rPr>
        <w:t>forest</w:t>
      </w:r>
      <w:proofErr w:type="spellEnd"/>
      <w:r w:rsidR="007A0CF9" w:rsidRPr="002333E5">
        <w:rPr>
          <w:rFonts w:ascii="Times New Roman" w:eastAsia="Times New Roman" w:hAnsi="Times New Roman" w:cs="Times New Roman"/>
          <w:sz w:val="22"/>
          <w:szCs w:val="22"/>
        </w:rPr>
        <w:t xml:space="preserve">, se analizaron registros de 450 estudiantes, identificando correlaciones entre cursos. Los modelos lograron F1 &gt;0.8 en clasificación binaria (aprobado/no aprobado), destacando que cursos con alta correlación (+0.3) mejoran la precisión. La clasificación multiclase presentó menor eficacia, evidenciando desafíos en complejidad. Los resultados respaldan el uso de EDM para personalizar rutas de aprendizaje, optimizar intervenciones tempranas y mejorar decisiones curriculares, aunque se requiere equilibrio entre variables predictoras y sobreajuste. La integración de </w:t>
      </w:r>
      <w:r w:rsidR="00C31F0C" w:rsidRPr="002333E5">
        <w:rPr>
          <w:rFonts w:ascii="Times New Roman" w:eastAsia="Times New Roman" w:hAnsi="Times New Roman" w:cs="Times New Roman"/>
          <w:sz w:val="22"/>
          <w:szCs w:val="22"/>
        </w:rPr>
        <w:t>la Inteligencia Artificial</w:t>
      </w:r>
      <w:r w:rsidR="007A0CF9" w:rsidRPr="002333E5">
        <w:rPr>
          <w:rFonts w:ascii="Times New Roman" w:eastAsia="Times New Roman" w:hAnsi="Times New Roman" w:cs="Times New Roman"/>
          <w:sz w:val="22"/>
          <w:szCs w:val="22"/>
        </w:rPr>
        <w:t xml:space="preserve"> en educación superior emerge como herramienta clave, priorizando la selección estratégica de datos y modelos interpretables.</w:t>
      </w:r>
    </w:p>
    <w:p w14:paraId="0B76D411" w14:textId="05D2EB61" w:rsidR="0095669C" w:rsidRPr="002333E5" w:rsidRDefault="006F7ED6" w:rsidP="18725C73">
      <w:pPr>
        <w:pStyle w:val="Ttulo2"/>
        <w:jc w:val="both"/>
        <w:rPr>
          <w:rFonts w:ascii="Times New Roman" w:hAnsi="Times New Roman" w:cs="Times New Roman"/>
          <w:sz w:val="22"/>
          <w:szCs w:val="22"/>
        </w:rPr>
      </w:pPr>
      <w:bookmarkStart w:id="27" w:name="_Toc201754110"/>
      <w:r w:rsidRPr="002333E5">
        <w:rPr>
          <w:rFonts w:ascii="Times New Roman" w:hAnsi="Times New Roman" w:cs="Times New Roman"/>
          <w:sz w:val="22"/>
          <w:szCs w:val="22"/>
        </w:rPr>
        <w:t>2.2 Bases teóricas</w:t>
      </w:r>
      <w:bookmarkEnd w:id="27"/>
    </w:p>
    <w:p w14:paraId="608E6845" w14:textId="7B20C83C" w:rsidR="00AA1C09" w:rsidRPr="002333E5" w:rsidRDefault="00AA1C09" w:rsidP="18725C73">
      <w:pPr>
        <w:pStyle w:val="Ttulo3"/>
        <w:jc w:val="both"/>
        <w:rPr>
          <w:rFonts w:ascii="Times New Roman" w:hAnsi="Times New Roman" w:cs="Times New Roman"/>
          <w:sz w:val="24"/>
          <w:szCs w:val="24"/>
          <w:lang w:val="es-PE"/>
        </w:rPr>
      </w:pPr>
      <w:bookmarkStart w:id="28" w:name="_Toc201754111"/>
      <w:r w:rsidRPr="002333E5">
        <w:rPr>
          <w:rFonts w:ascii="Times New Roman" w:hAnsi="Times New Roman" w:cs="Times New Roman"/>
          <w:sz w:val="24"/>
          <w:szCs w:val="24"/>
          <w:lang w:val="es-PE"/>
        </w:rPr>
        <w:t>2.2.1 Teorías pedagógicas fundamentales</w:t>
      </w:r>
      <w:bookmarkEnd w:id="28"/>
    </w:p>
    <w:p w14:paraId="4603D558" w14:textId="5E63F8F5" w:rsidR="00693BA7" w:rsidRPr="002333E5" w:rsidRDefault="004273FF" w:rsidP="0002553B">
      <w:pPr>
        <w:ind w:left="708"/>
        <w:jc w:val="both"/>
        <w:rPr>
          <w:rFonts w:ascii="Times New Roman" w:hAnsi="Times New Roman" w:cs="Times New Roman"/>
          <w:sz w:val="22"/>
          <w:szCs w:val="22"/>
        </w:rPr>
      </w:pPr>
      <w:r w:rsidRPr="002333E5">
        <w:rPr>
          <w:rFonts w:ascii="Times New Roman" w:hAnsi="Times New Roman" w:cs="Times New Roman"/>
          <w:sz w:val="22"/>
          <w:szCs w:val="22"/>
        </w:rPr>
        <w:t>La teoría de las inteligencias múltiples </w:t>
      </w:r>
      <w:sdt>
        <w:sdtPr>
          <w:rPr>
            <w:rFonts w:ascii="Times New Roman" w:hAnsi="Times New Roman" w:cs="Times New Roman"/>
            <w:sz w:val="22"/>
            <w:szCs w:val="22"/>
          </w:rPr>
          <w:id w:val="1517890766"/>
          <w:citation/>
        </w:sdtPr>
        <w:sdtEndPr/>
        <w:sdtContent>
          <w:r w:rsidR="00AB6E46" w:rsidRPr="002333E5">
            <w:rPr>
              <w:rFonts w:ascii="Times New Roman" w:hAnsi="Times New Roman" w:cs="Times New Roman"/>
              <w:sz w:val="22"/>
              <w:szCs w:val="22"/>
            </w:rPr>
            <w:fldChar w:fldCharType="begin"/>
          </w:r>
          <w:r w:rsidR="00AB6E46" w:rsidRPr="002333E5">
            <w:rPr>
              <w:rFonts w:ascii="Times New Roman" w:hAnsi="Times New Roman" w:cs="Times New Roman"/>
              <w:sz w:val="22"/>
              <w:szCs w:val="22"/>
              <w:lang w:val="es-ES"/>
            </w:rPr>
            <w:instrText xml:space="preserve"> CITATION Gar83 \l 3082 </w:instrText>
          </w:r>
          <w:r w:rsidR="00AB6E46" w:rsidRPr="002333E5">
            <w:rPr>
              <w:rFonts w:ascii="Times New Roman" w:hAnsi="Times New Roman" w:cs="Times New Roman"/>
              <w:sz w:val="22"/>
              <w:szCs w:val="22"/>
            </w:rPr>
            <w:fldChar w:fldCharType="separate"/>
          </w:r>
          <w:r w:rsidR="005B6194" w:rsidRPr="002333E5">
            <w:rPr>
              <w:rFonts w:ascii="Times New Roman" w:hAnsi="Times New Roman" w:cs="Times New Roman"/>
              <w:noProof/>
              <w:sz w:val="22"/>
              <w:szCs w:val="22"/>
              <w:lang w:val="es-ES"/>
            </w:rPr>
            <w:t>(1)</w:t>
          </w:r>
          <w:r w:rsidR="00AB6E46" w:rsidRPr="002333E5">
            <w:rPr>
              <w:rFonts w:ascii="Times New Roman" w:hAnsi="Times New Roman" w:cs="Times New Roman"/>
              <w:sz w:val="22"/>
              <w:szCs w:val="22"/>
            </w:rPr>
            <w:fldChar w:fldCharType="end"/>
          </w:r>
        </w:sdtContent>
      </w:sdt>
      <w:r w:rsidR="00E30AF9" w:rsidRPr="002333E5">
        <w:rPr>
          <w:rFonts w:ascii="Times New Roman" w:hAnsi="Times New Roman" w:cs="Times New Roman"/>
          <w:sz w:val="22"/>
          <w:szCs w:val="22"/>
        </w:rPr>
        <w:t xml:space="preserve"> ,</w:t>
      </w:r>
      <w:r w:rsidRPr="002333E5">
        <w:rPr>
          <w:rFonts w:ascii="Times New Roman" w:hAnsi="Times New Roman" w:cs="Times New Roman"/>
          <w:sz w:val="22"/>
          <w:szCs w:val="22"/>
        </w:rPr>
        <w:t> </w:t>
      </w:r>
      <w:r w:rsidR="006B3C0A" w:rsidRPr="002333E5">
        <w:rPr>
          <w:rFonts w:ascii="Times New Roman" w:hAnsi="Times New Roman" w:cs="Times New Roman"/>
          <w:sz w:val="22"/>
          <w:szCs w:val="22"/>
        </w:rPr>
        <w:t xml:space="preserve"> sustenta que </w:t>
      </w:r>
      <w:r w:rsidR="00F37F45" w:rsidRPr="002333E5">
        <w:rPr>
          <w:rFonts w:ascii="Times New Roman" w:hAnsi="Times New Roman" w:cs="Times New Roman"/>
          <w:sz w:val="22"/>
          <w:szCs w:val="22"/>
        </w:rPr>
        <w:t>l</w:t>
      </w:r>
      <w:r w:rsidR="003B5571" w:rsidRPr="002333E5">
        <w:rPr>
          <w:rFonts w:ascii="Times New Roman" w:hAnsi="Times New Roman" w:cs="Times New Roman"/>
          <w:sz w:val="22"/>
          <w:szCs w:val="22"/>
        </w:rPr>
        <w:t>os diferentes</w:t>
      </w:r>
      <w:r w:rsidR="00F37F45" w:rsidRPr="002333E5">
        <w:rPr>
          <w:rFonts w:ascii="Times New Roman" w:hAnsi="Times New Roman" w:cs="Times New Roman"/>
          <w:sz w:val="22"/>
          <w:szCs w:val="22"/>
        </w:rPr>
        <w:t xml:space="preserve"> perfiles cognitivos </w:t>
      </w:r>
      <w:r w:rsidR="003B5571" w:rsidRPr="002333E5">
        <w:rPr>
          <w:rFonts w:ascii="Times New Roman" w:hAnsi="Times New Roman" w:cs="Times New Roman"/>
          <w:sz w:val="22"/>
          <w:szCs w:val="22"/>
        </w:rPr>
        <w:t xml:space="preserve">que hay en este </w:t>
      </w:r>
      <w:r w:rsidR="00AB6E46" w:rsidRPr="002333E5">
        <w:rPr>
          <w:rFonts w:ascii="Times New Roman" w:hAnsi="Times New Roman" w:cs="Times New Roman"/>
          <w:sz w:val="22"/>
          <w:szCs w:val="22"/>
        </w:rPr>
        <w:t>estudio,</w:t>
      </w:r>
      <w:r w:rsidR="003B5571" w:rsidRPr="002333E5">
        <w:rPr>
          <w:rFonts w:ascii="Times New Roman" w:hAnsi="Times New Roman" w:cs="Times New Roman"/>
          <w:sz w:val="22"/>
          <w:szCs w:val="22"/>
        </w:rPr>
        <w:t xml:space="preserve"> </w:t>
      </w:r>
      <w:r w:rsidR="001921EC" w:rsidRPr="002333E5">
        <w:rPr>
          <w:rFonts w:ascii="Times New Roman" w:hAnsi="Times New Roman" w:cs="Times New Roman"/>
          <w:sz w:val="22"/>
          <w:szCs w:val="22"/>
        </w:rPr>
        <w:t xml:space="preserve">Según Gardner existen 8 tipos de inteligencia </w:t>
      </w:r>
      <w:r w:rsidR="00564AAF" w:rsidRPr="002333E5">
        <w:rPr>
          <w:rFonts w:ascii="Times New Roman" w:hAnsi="Times New Roman" w:cs="Times New Roman"/>
          <w:sz w:val="22"/>
          <w:szCs w:val="22"/>
        </w:rPr>
        <w:t>entre las que están lingüística-verbal</w:t>
      </w:r>
      <w:r w:rsidR="004B43D4" w:rsidRPr="002333E5">
        <w:rPr>
          <w:rFonts w:ascii="Times New Roman" w:hAnsi="Times New Roman" w:cs="Times New Roman"/>
          <w:sz w:val="22"/>
          <w:szCs w:val="22"/>
        </w:rPr>
        <w:t>, lógico-matemática</w:t>
      </w:r>
      <w:r w:rsidR="00ED5BB6" w:rsidRPr="002333E5">
        <w:rPr>
          <w:rFonts w:ascii="Times New Roman" w:hAnsi="Times New Roman" w:cs="Times New Roman"/>
          <w:sz w:val="22"/>
          <w:szCs w:val="22"/>
        </w:rPr>
        <w:t>, espacial, musical, corporal-kinestésica, interpersonal, intrapersonal y naturalista</w:t>
      </w:r>
      <w:r w:rsidR="00154ABD" w:rsidRPr="002333E5">
        <w:rPr>
          <w:rFonts w:ascii="Times New Roman" w:hAnsi="Times New Roman" w:cs="Times New Roman"/>
          <w:sz w:val="22"/>
          <w:szCs w:val="22"/>
        </w:rPr>
        <w:t xml:space="preserve"> las cuales determinan habilidades y preferencias de aprendizaje. En el contexto de este proyecto, esta teoría se operacionaliza mediante </w:t>
      </w:r>
      <w:r w:rsidR="00BA3616" w:rsidRPr="002333E5">
        <w:rPr>
          <w:rFonts w:ascii="Times New Roman" w:hAnsi="Times New Roman" w:cs="Times New Roman"/>
          <w:sz w:val="22"/>
          <w:szCs w:val="22"/>
        </w:rPr>
        <w:t xml:space="preserve">una prueba de validación, </w:t>
      </w:r>
      <w:r w:rsidR="009D321B" w:rsidRPr="002333E5">
        <w:rPr>
          <w:rFonts w:ascii="Times New Roman" w:hAnsi="Times New Roman" w:cs="Times New Roman"/>
          <w:sz w:val="22"/>
          <w:szCs w:val="22"/>
        </w:rPr>
        <w:t xml:space="preserve">echa por </w:t>
      </w:r>
      <w:r w:rsidR="00A71339" w:rsidRPr="002333E5">
        <w:rPr>
          <w:rFonts w:ascii="Times New Roman" w:hAnsi="Times New Roman" w:cs="Times New Roman"/>
          <w:sz w:val="22"/>
          <w:szCs w:val="22"/>
        </w:rPr>
        <w:t xml:space="preserve">Thomas Armstrong </w:t>
      </w:r>
      <w:r w:rsidR="00DE63AD" w:rsidRPr="002333E5">
        <w:rPr>
          <w:rFonts w:ascii="Times New Roman" w:hAnsi="Times New Roman" w:cs="Times New Roman"/>
          <w:sz w:val="22"/>
          <w:szCs w:val="22"/>
        </w:rPr>
        <w:t>que alimentarán el algoritmo de regresión logística, permitiendo clasificar a los estudiantes en grupos según su inteligencia dominante.</w:t>
      </w:r>
      <w:r w:rsidR="00AF3F0E" w:rsidRPr="002333E5">
        <w:rPr>
          <w:rFonts w:ascii="Times New Roman" w:hAnsi="Times New Roman" w:cs="Times New Roman"/>
          <w:sz w:val="22"/>
          <w:szCs w:val="22"/>
        </w:rPr>
        <w:t xml:space="preserve"> Esto responde al Objetivo Específico 1 y se alinea con hallazgos recientes, como los de Menéndez </w:t>
      </w:r>
      <w:r w:rsidR="00274D28" w:rsidRPr="002333E5">
        <w:rPr>
          <w:rFonts w:ascii="Times New Roman" w:hAnsi="Times New Roman" w:cs="Times New Roman"/>
          <w:sz w:val="22"/>
          <w:szCs w:val="22"/>
        </w:rPr>
        <w:t xml:space="preserve"> </w:t>
      </w:r>
      <w:sdt>
        <w:sdtPr>
          <w:rPr>
            <w:rFonts w:ascii="Times New Roman" w:hAnsi="Times New Roman" w:cs="Times New Roman"/>
            <w:sz w:val="22"/>
            <w:szCs w:val="22"/>
          </w:rPr>
          <w:id w:val="-1477365173"/>
          <w:citation/>
        </w:sdtPr>
        <w:sdtEndPr/>
        <w:sdtContent>
          <w:r w:rsidR="00E94ED5" w:rsidRPr="002333E5">
            <w:rPr>
              <w:rFonts w:ascii="Times New Roman" w:hAnsi="Times New Roman" w:cs="Times New Roman"/>
              <w:sz w:val="22"/>
              <w:szCs w:val="22"/>
            </w:rPr>
            <w:fldChar w:fldCharType="begin"/>
          </w:r>
          <w:r w:rsidR="00E94ED5" w:rsidRPr="002333E5">
            <w:rPr>
              <w:rFonts w:ascii="Times New Roman" w:hAnsi="Times New Roman" w:cs="Times New Roman"/>
              <w:sz w:val="22"/>
              <w:szCs w:val="22"/>
            </w:rPr>
            <w:instrText xml:space="preserve"> CITATION Men24 \l 2058 </w:instrText>
          </w:r>
          <w:r w:rsidR="00E94ED5" w:rsidRPr="002333E5">
            <w:rPr>
              <w:rFonts w:ascii="Times New Roman" w:hAnsi="Times New Roman" w:cs="Times New Roman"/>
              <w:sz w:val="22"/>
              <w:szCs w:val="22"/>
            </w:rPr>
            <w:fldChar w:fldCharType="separate"/>
          </w:r>
          <w:r w:rsidR="005B6194" w:rsidRPr="002333E5">
            <w:rPr>
              <w:rFonts w:ascii="Times New Roman" w:hAnsi="Times New Roman" w:cs="Times New Roman"/>
              <w:noProof/>
              <w:sz w:val="22"/>
              <w:szCs w:val="22"/>
            </w:rPr>
            <w:t>(9)</w:t>
          </w:r>
          <w:r w:rsidR="00E94ED5" w:rsidRPr="002333E5">
            <w:rPr>
              <w:rFonts w:ascii="Times New Roman" w:hAnsi="Times New Roman" w:cs="Times New Roman"/>
              <w:sz w:val="22"/>
              <w:szCs w:val="22"/>
            </w:rPr>
            <w:fldChar w:fldCharType="end"/>
          </w:r>
        </w:sdtContent>
      </w:sdt>
      <w:r w:rsidR="00274D28" w:rsidRPr="002333E5">
        <w:rPr>
          <w:rFonts w:ascii="Times New Roman" w:hAnsi="Times New Roman" w:cs="Times New Roman"/>
          <w:sz w:val="22"/>
          <w:szCs w:val="22"/>
        </w:rPr>
        <w:t>,</w:t>
      </w:r>
      <w:r w:rsidR="00AF3F0E" w:rsidRPr="002333E5">
        <w:rPr>
          <w:rFonts w:ascii="Times New Roman" w:hAnsi="Times New Roman" w:cs="Times New Roman"/>
          <w:color w:val="FF0000"/>
          <w:sz w:val="22"/>
          <w:szCs w:val="22"/>
        </w:rPr>
        <w:t xml:space="preserve"> </w:t>
      </w:r>
      <w:r w:rsidR="00AF3F0E" w:rsidRPr="002333E5">
        <w:rPr>
          <w:rFonts w:ascii="Times New Roman" w:hAnsi="Times New Roman" w:cs="Times New Roman"/>
          <w:sz w:val="22"/>
          <w:szCs w:val="22"/>
        </w:rPr>
        <w:t>quienes demostraron que la personalización basada en inteligencias múltiples incrementa la motivación estudiantil en un 30%.</w:t>
      </w:r>
    </w:p>
    <w:p w14:paraId="2E562CD1" w14:textId="77777777" w:rsidR="0082076B" w:rsidRPr="002333E5" w:rsidRDefault="0082076B" w:rsidP="18725C73">
      <w:pPr>
        <w:pStyle w:val="Ttulo3"/>
        <w:jc w:val="both"/>
        <w:rPr>
          <w:rFonts w:ascii="Times New Roman" w:hAnsi="Times New Roman" w:cs="Times New Roman"/>
          <w:sz w:val="24"/>
          <w:szCs w:val="24"/>
          <w:lang w:val="es-PE"/>
        </w:rPr>
      </w:pPr>
      <w:bookmarkStart w:id="29" w:name="_Toc201754112"/>
      <w:r w:rsidRPr="002333E5">
        <w:rPr>
          <w:rFonts w:ascii="Times New Roman" w:hAnsi="Times New Roman" w:cs="Times New Roman"/>
          <w:sz w:val="24"/>
          <w:szCs w:val="24"/>
          <w:lang w:val="es-PE"/>
        </w:rPr>
        <w:t>2.2.2 Fundamentos técnicos de inteligencia artificial</w:t>
      </w:r>
      <w:bookmarkEnd w:id="29"/>
    </w:p>
    <w:p w14:paraId="4F7FC8E0" w14:textId="12919C79" w:rsidR="00082685" w:rsidRPr="002333E5" w:rsidRDefault="008A03CB" w:rsidP="18725C73">
      <w:pPr>
        <w:ind w:left="708"/>
        <w:jc w:val="both"/>
        <w:rPr>
          <w:rFonts w:ascii="Times New Roman" w:hAnsi="Times New Roman" w:cs="Times New Roman"/>
          <w:color w:val="FF0000"/>
          <w:sz w:val="22"/>
          <w:szCs w:val="22"/>
          <w:lang w:val="es-PE"/>
        </w:rPr>
      </w:pPr>
      <w:r w:rsidRPr="002333E5">
        <w:rPr>
          <w:rFonts w:ascii="Times New Roman" w:hAnsi="Times New Roman" w:cs="Times New Roman"/>
          <w:sz w:val="22"/>
          <w:szCs w:val="22"/>
        </w:rPr>
        <w:t>La regresión logística, definida como un algoritmo estadístico para modelar relaciones entre variables independientes y una dependiente categórica, constituye el núcleo del sistema predictivo de este proyecto. Su elección se justifica por su eficacia en la clasificación binaria, al procesar datos estructurados de pruebas de inteligencias múltiples. Como señala</w:t>
      </w:r>
      <w:r w:rsidR="008F480B" w:rsidRPr="002333E5">
        <w:rPr>
          <w:rFonts w:ascii="Times New Roman" w:hAnsi="Times New Roman" w:cs="Times New Roman"/>
          <w:sz w:val="22"/>
          <w:szCs w:val="22"/>
        </w:rPr>
        <w:t xml:space="preserve">n los autores en </w:t>
      </w:r>
      <w:r w:rsidR="009C6DA3" w:rsidRPr="002333E5">
        <w:rPr>
          <w:rFonts w:ascii="Times New Roman" w:hAnsi="Times New Roman" w:cs="Times New Roman"/>
          <w:sz w:val="22"/>
          <w:szCs w:val="22"/>
        </w:rPr>
        <w:t>el libro</w:t>
      </w:r>
      <w:r w:rsidR="009C6DA3" w:rsidRPr="002333E5">
        <w:rPr>
          <w:rFonts w:ascii="Times New Roman" w:hAnsi="Times New Roman" w:cs="Times New Roman"/>
        </w:rPr>
        <w:t xml:space="preserve"> </w:t>
      </w:r>
      <w:proofErr w:type="spellStart"/>
      <w:r w:rsidR="009C6DA3" w:rsidRPr="002333E5">
        <w:rPr>
          <w:rFonts w:ascii="Times New Roman" w:hAnsi="Times New Roman" w:cs="Times New Roman"/>
          <w:sz w:val="22"/>
          <w:szCs w:val="22"/>
        </w:rPr>
        <w:t>Applied</w:t>
      </w:r>
      <w:proofErr w:type="spellEnd"/>
      <w:r w:rsidR="009C6DA3" w:rsidRPr="002333E5">
        <w:rPr>
          <w:rFonts w:ascii="Times New Roman" w:hAnsi="Times New Roman" w:cs="Times New Roman"/>
          <w:sz w:val="22"/>
          <w:szCs w:val="22"/>
        </w:rPr>
        <w:t xml:space="preserve"> </w:t>
      </w:r>
      <w:proofErr w:type="spellStart"/>
      <w:r w:rsidR="009C6DA3" w:rsidRPr="002333E5">
        <w:rPr>
          <w:rFonts w:ascii="Times New Roman" w:hAnsi="Times New Roman" w:cs="Times New Roman"/>
          <w:sz w:val="22"/>
          <w:szCs w:val="22"/>
        </w:rPr>
        <w:t>Logistic</w:t>
      </w:r>
      <w:proofErr w:type="spellEnd"/>
      <w:r w:rsidR="009C6DA3" w:rsidRPr="002333E5">
        <w:rPr>
          <w:rFonts w:ascii="Times New Roman" w:hAnsi="Times New Roman" w:cs="Times New Roman"/>
          <w:sz w:val="22"/>
          <w:szCs w:val="22"/>
        </w:rPr>
        <w:t xml:space="preserve"> </w:t>
      </w:r>
      <w:proofErr w:type="spellStart"/>
      <w:r w:rsidR="009C6DA3" w:rsidRPr="002333E5">
        <w:rPr>
          <w:rFonts w:ascii="Times New Roman" w:hAnsi="Times New Roman" w:cs="Times New Roman"/>
          <w:sz w:val="22"/>
          <w:szCs w:val="22"/>
        </w:rPr>
        <w:t>Regression</w:t>
      </w:r>
      <w:proofErr w:type="spellEnd"/>
      <w:r w:rsidRPr="002333E5">
        <w:rPr>
          <w:rFonts w:ascii="Times New Roman" w:hAnsi="Times New Roman" w:cs="Times New Roman"/>
          <w:sz w:val="22"/>
          <w:szCs w:val="22"/>
        </w:rPr>
        <w:t xml:space="preserve"> </w:t>
      </w:r>
      <w:sdt>
        <w:sdtPr>
          <w:rPr>
            <w:rFonts w:ascii="Times New Roman" w:hAnsi="Times New Roman" w:cs="Times New Roman"/>
            <w:sz w:val="22"/>
            <w:szCs w:val="22"/>
          </w:rPr>
          <w:id w:val="-1714803254"/>
          <w:citation/>
        </w:sdtPr>
        <w:sdtEndPr/>
        <w:sdtContent>
          <w:r w:rsidR="00A44618" w:rsidRPr="002333E5">
            <w:rPr>
              <w:rFonts w:ascii="Times New Roman" w:hAnsi="Times New Roman" w:cs="Times New Roman"/>
              <w:sz w:val="22"/>
              <w:szCs w:val="22"/>
            </w:rPr>
            <w:fldChar w:fldCharType="begin"/>
          </w:r>
          <w:r w:rsidR="00A44618" w:rsidRPr="002333E5">
            <w:rPr>
              <w:rFonts w:ascii="Times New Roman" w:hAnsi="Times New Roman" w:cs="Times New Roman"/>
              <w:sz w:val="22"/>
              <w:szCs w:val="22"/>
              <w:lang w:val="es-ES"/>
            </w:rPr>
            <w:instrText xml:space="preserve"> CITATION Hos13 \l 3082 </w:instrText>
          </w:r>
          <w:r w:rsidR="00A44618" w:rsidRPr="002333E5">
            <w:rPr>
              <w:rFonts w:ascii="Times New Roman" w:hAnsi="Times New Roman" w:cs="Times New Roman"/>
              <w:sz w:val="22"/>
              <w:szCs w:val="22"/>
            </w:rPr>
            <w:fldChar w:fldCharType="separate"/>
          </w:r>
          <w:r w:rsidR="005B6194" w:rsidRPr="002333E5">
            <w:rPr>
              <w:rFonts w:ascii="Times New Roman" w:hAnsi="Times New Roman" w:cs="Times New Roman"/>
              <w:noProof/>
              <w:sz w:val="22"/>
              <w:szCs w:val="22"/>
              <w:lang w:val="es-ES"/>
            </w:rPr>
            <w:t>(11)</w:t>
          </w:r>
          <w:r w:rsidR="00A44618" w:rsidRPr="002333E5">
            <w:rPr>
              <w:rFonts w:ascii="Times New Roman" w:hAnsi="Times New Roman" w:cs="Times New Roman"/>
              <w:sz w:val="22"/>
              <w:szCs w:val="22"/>
            </w:rPr>
            <w:fldChar w:fldCharType="end"/>
          </w:r>
        </w:sdtContent>
      </w:sdt>
      <w:r w:rsidRPr="002333E5">
        <w:rPr>
          <w:rFonts w:ascii="Times New Roman" w:hAnsi="Times New Roman" w:cs="Times New Roman"/>
          <w:sz w:val="22"/>
          <w:szCs w:val="22"/>
        </w:rPr>
        <w:t>,</w:t>
      </w:r>
      <w:r w:rsidRPr="002333E5">
        <w:rPr>
          <w:rFonts w:ascii="Times New Roman" w:hAnsi="Times New Roman" w:cs="Times New Roman"/>
          <w:color w:val="FF0000"/>
          <w:sz w:val="22"/>
          <w:szCs w:val="22"/>
        </w:rPr>
        <w:t xml:space="preserve"> </w:t>
      </w:r>
      <w:r w:rsidRPr="002333E5">
        <w:rPr>
          <w:rFonts w:ascii="Times New Roman" w:hAnsi="Times New Roman" w:cs="Times New Roman"/>
          <w:sz w:val="22"/>
          <w:szCs w:val="22"/>
        </w:rPr>
        <w:t xml:space="preserve">«la regresión logística es óptima para modelar relaciones lineales en datos categóricos» (p. 45), lo que permite identificar correlaciones directas entre, por ejemplo, la inteligencia lógico-matemática y el rendimiento en ciencias. Sin embargo, para capturar interacciones complejas entre variables cognitivas, se complementa con redes neuronales artificiales. Estas, inspiradas en el funcionamiento del cerebro humano, detectan patrones no lineales mediante capas de nodos interconectados </w:t>
      </w:r>
      <w:sdt>
        <w:sdtPr>
          <w:rPr>
            <w:rFonts w:ascii="Times New Roman" w:hAnsi="Times New Roman" w:cs="Times New Roman"/>
            <w:sz w:val="22"/>
            <w:szCs w:val="22"/>
          </w:rPr>
          <w:id w:val="1825321242"/>
          <w:citation/>
        </w:sdtPr>
        <w:sdtEndPr/>
        <w:sdtContent>
          <w:r w:rsidR="00572CF6" w:rsidRPr="002333E5">
            <w:rPr>
              <w:rFonts w:ascii="Times New Roman" w:hAnsi="Times New Roman" w:cs="Times New Roman"/>
              <w:sz w:val="22"/>
              <w:szCs w:val="22"/>
            </w:rPr>
            <w:fldChar w:fldCharType="begin"/>
          </w:r>
          <w:r w:rsidR="00572CF6" w:rsidRPr="002333E5">
            <w:rPr>
              <w:rFonts w:ascii="Times New Roman" w:hAnsi="Times New Roman" w:cs="Times New Roman"/>
              <w:sz w:val="22"/>
              <w:szCs w:val="22"/>
              <w:lang w:val="es-ES"/>
            </w:rPr>
            <w:instrText xml:space="preserve"> CITATION Goo16 \l 3082 </w:instrText>
          </w:r>
          <w:r w:rsidR="00572CF6" w:rsidRPr="002333E5">
            <w:rPr>
              <w:rFonts w:ascii="Times New Roman" w:hAnsi="Times New Roman" w:cs="Times New Roman"/>
              <w:sz w:val="22"/>
              <w:szCs w:val="22"/>
            </w:rPr>
            <w:fldChar w:fldCharType="separate"/>
          </w:r>
          <w:r w:rsidR="005B6194" w:rsidRPr="002333E5">
            <w:rPr>
              <w:rFonts w:ascii="Times New Roman" w:hAnsi="Times New Roman" w:cs="Times New Roman"/>
              <w:noProof/>
              <w:sz w:val="22"/>
              <w:szCs w:val="22"/>
              <w:lang w:val="es-ES"/>
            </w:rPr>
            <w:t>(12)</w:t>
          </w:r>
          <w:r w:rsidR="00572CF6" w:rsidRPr="002333E5">
            <w:rPr>
              <w:rFonts w:ascii="Times New Roman" w:hAnsi="Times New Roman" w:cs="Times New Roman"/>
              <w:sz w:val="22"/>
              <w:szCs w:val="22"/>
            </w:rPr>
            <w:fldChar w:fldCharType="end"/>
          </w:r>
        </w:sdtContent>
      </w:sdt>
      <w:r w:rsidR="00657842" w:rsidRPr="002333E5">
        <w:rPr>
          <w:rFonts w:ascii="Times New Roman" w:hAnsi="Times New Roman" w:cs="Times New Roman"/>
          <w:color w:val="000000" w:themeColor="text1"/>
          <w:sz w:val="22"/>
          <w:szCs w:val="22"/>
        </w:rPr>
        <w:t>,</w:t>
      </w:r>
      <w:r w:rsidRPr="002333E5">
        <w:rPr>
          <w:rFonts w:ascii="Times New Roman" w:hAnsi="Times New Roman" w:cs="Times New Roman"/>
          <w:color w:val="FF0000"/>
          <w:sz w:val="22"/>
          <w:szCs w:val="22"/>
        </w:rPr>
        <w:t xml:space="preserve"> </w:t>
      </w:r>
      <w:r w:rsidRPr="002333E5">
        <w:rPr>
          <w:rFonts w:ascii="Times New Roman" w:hAnsi="Times New Roman" w:cs="Times New Roman"/>
          <w:sz w:val="22"/>
          <w:szCs w:val="22"/>
        </w:rPr>
        <w:t>ofreciendo una precisión predictiva superior al 85%, tal como exige la Hipótesis H3. La sinergia entre ambos métodos —regresión logística para relaciones simples y redes neuronales para patrones multifactoriales— se sustenta en el </w:t>
      </w:r>
      <w:proofErr w:type="spellStart"/>
      <w:r w:rsidRPr="002333E5">
        <w:rPr>
          <w:rFonts w:ascii="Times New Roman" w:hAnsi="Times New Roman" w:cs="Times New Roman"/>
          <w:sz w:val="22"/>
          <w:szCs w:val="22"/>
        </w:rPr>
        <w:t>Educational</w:t>
      </w:r>
      <w:proofErr w:type="spellEnd"/>
      <w:r w:rsidRPr="002333E5">
        <w:rPr>
          <w:rFonts w:ascii="Times New Roman" w:hAnsi="Times New Roman" w:cs="Times New Roman"/>
          <w:sz w:val="22"/>
          <w:szCs w:val="22"/>
        </w:rPr>
        <w:t xml:space="preserve"> Data </w:t>
      </w:r>
      <w:proofErr w:type="spellStart"/>
      <w:r w:rsidRPr="002333E5">
        <w:rPr>
          <w:rFonts w:ascii="Times New Roman" w:hAnsi="Times New Roman" w:cs="Times New Roman"/>
          <w:sz w:val="22"/>
          <w:szCs w:val="22"/>
        </w:rPr>
        <w:t>Mining</w:t>
      </w:r>
      <w:proofErr w:type="spellEnd"/>
      <w:r w:rsidRPr="002333E5">
        <w:rPr>
          <w:rFonts w:ascii="Times New Roman" w:hAnsi="Times New Roman" w:cs="Times New Roman"/>
          <w:sz w:val="22"/>
          <w:szCs w:val="22"/>
        </w:rPr>
        <w:t xml:space="preserve"> (EDM), disciplina que extrae conocimiento de datos educativos históricos</w:t>
      </w:r>
      <w:customXmlInsRangeStart w:id="30" w:author="Microsoft Word" w:date="2025-05-06T16:06:00Z"/>
      <w:sdt>
        <w:sdtPr>
          <w:rPr>
            <w:rFonts w:ascii="Times New Roman" w:hAnsi="Times New Roman" w:cs="Times New Roman"/>
            <w:sz w:val="22"/>
            <w:szCs w:val="22"/>
          </w:rPr>
          <w:id w:val="-671877717"/>
          <w:citation/>
        </w:sdtPr>
        <w:sdtEndPr/>
        <w:sdtContent>
          <w:customXmlInsRangeEnd w:id="30"/>
          <w:ins w:id="31" w:author="Microsoft Word" w:date="2025-05-06T16:06:00Z">
            <w:r w:rsidR="00924DC5" w:rsidRPr="002333E5">
              <w:rPr>
                <w:rFonts w:ascii="Times New Roman" w:hAnsi="Times New Roman" w:cs="Times New Roman"/>
                <w:sz w:val="22"/>
                <w:szCs w:val="22"/>
              </w:rPr>
              <w:fldChar w:fldCharType="begin"/>
            </w:r>
            <w:r w:rsidR="00924DC5" w:rsidRPr="002333E5">
              <w:rPr>
                <w:rFonts w:ascii="Times New Roman" w:hAnsi="Times New Roman" w:cs="Times New Roman"/>
                <w:sz w:val="22"/>
                <w:szCs w:val="22"/>
              </w:rPr>
              <w:instrText xml:space="preserve"> CITATION Sze14 \l 2058 </w:instrText>
            </w:r>
            <w:r w:rsidR="00924DC5" w:rsidRPr="002333E5">
              <w:rPr>
                <w:rFonts w:ascii="Times New Roman" w:hAnsi="Times New Roman" w:cs="Times New Roman"/>
                <w:sz w:val="22"/>
                <w:szCs w:val="22"/>
              </w:rPr>
              <w:fldChar w:fldCharType="separate"/>
            </w:r>
          </w:ins>
          <w:r w:rsidR="005B6194" w:rsidRPr="002333E5">
            <w:rPr>
              <w:rFonts w:ascii="Times New Roman" w:hAnsi="Times New Roman" w:cs="Times New Roman"/>
              <w:noProof/>
              <w:sz w:val="22"/>
              <w:szCs w:val="22"/>
            </w:rPr>
            <w:t xml:space="preserve"> (13)</w:t>
          </w:r>
          <w:ins w:id="32" w:author="Microsoft Word" w:date="2025-05-06T16:06:00Z">
            <w:r w:rsidR="00924DC5" w:rsidRPr="002333E5">
              <w:rPr>
                <w:rFonts w:ascii="Times New Roman" w:hAnsi="Times New Roman" w:cs="Times New Roman"/>
                <w:sz w:val="22"/>
                <w:szCs w:val="22"/>
              </w:rPr>
              <w:fldChar w:fldCharType="end"/>
            </w:r>
          </w:ins>
          <w:customXmlInsRangeStart w:id="33" w:author="Microsoft Word" w:date="2025-05-06T16:06:00Z"/>
        </w:sdtContent>
      </w:sdt>
      <w:customXmlInsRangeEnd w:id="33"/>
      <w:ins w:id="34" w:author="Microsoft Word" w:date="2025-05-06T16:06:00Z">
        <w:r w:rsidRPr="002333E5">
          <w:rPr>
            <w:rFonts w:ascii="Times New Roman" w:hAnsi="Times New Roman" w:cs="Times New Roman"/>
            <w:sz w:val="22"/>
            <w:szCs w:val="22"/>
          </w:rPr>
          <w:t>.</w:t>
        </w:r>
      </w:ins>
      <w:r w:rsidRPr="002333E5">
        <w:rPr>
          <w:rFonts w:ascii="Times New Roman" w:hAnsi="Times New Roman" w:cs="Times New Roman"/>
          <w:sz w:val="22"/>
          <w:szCs w:val="22"/>
        </w:rPr>
        <w:t xml:space="preserve"> En este estudio, el EDM se aplicará a registros académicos del colegio piloto para entrenar los modelos, cumpliendo con el Objetivo Específico 3. Como advierte Baker (2014), «el EDM permite identificar factores críticos en el rendimiento académico» (p. 112), lo que mitigará un vacío del estado del arte: la falta de sistemas que integren diagnóstico cognitivo con datos históricos objetivos. Así, mientras la regresión logística clasifica </w:t>
      </w:r>
      <w:r w:rsidRPr="002333E5">
        <w:rPr>
          <w:rFonts w:ascii="Times New Roman" w:hAnsi="Times New Roman" w:cs="Times New Roman"/>
          <w:sz w:val="22"/>
          <w:szCs w:val="22"/>
        </w:rPr>
        <w:lastRenderedPageBreak/>
        <w:t>perfiles, las redes neuronales refinan las predicciones, y el EDM garantiza que ambos algoritmos se alimenten de evidencia empírica, evitando sesgos subjetivos</w:t>
      </w:r>
    </w:p>
    <w:p w14:paraId="41336AED" w14:textId="1C4B073D" w:rsidR="005F4EA6" w:rsidRPr="002333E5" w:rsidRDefault="005F4EA6" w:rsidP="18725C73">
      <w:pPr>
        <w:pStyle w:val="Ttulo3"/>
        <w:jc w:val="both"/>
        <w:rPr>
          <w:rFonts w:ascii="Times New Roman" w:hAnsi="Times New Roman" w:cs="Times New Roman"/>
          <w:sz w:val="24"/>
          <w:szCs w:val="24"/>
          <w:lang w:val="es-PE"/>
        </w:rPr>
      </w:pPr>
      <w:bookmarkStart w:id="35" w:name="_Toc201754113"/>
      <w:r w:rsidRPr="002333E5">
        <w:rPr>
          <w:rFonts w:ascii="Times New Roman" w:hAnsi="Times New Roman" w:cs="Times New Roman"/>
          <w:sz w:val="24"/>
          <w:szCs w:val="24"/>
          <w:lang w:val="es-PE"/>
        </w:rPr>
        <w:t>2.2.3 Marco conceptual de educación adaptativa</w:t>
      </w:r>
      <w:bookmarkEnd w:id="35"/>
      <w:r w:rsidR="00A2035C" w:rsidRPr="002333E5">
        <w:rPr>
          <w:rFonts w:ascii="Times New Roman" w:hAnsi="Times New Roman" w:cs="Times New Roman"/>
          <w:sz w:val="24"/>
          <w:szCs w:val="24"/>
          <w:lang w:val="es-PE"/>
        </w:rPr>
        <w:t xml:space="preserve"> </w:t>
      </w:r>
    </w:p>
    <w:p w14:paraId="255B17F3" w14:textId="77777777" w:rsidR="00D21449" w:rsidRPr="002333E5" w:rsidRDefault="00CD33C4" w:rsidP="00D21449">
      <w:pPr>
        <w:ind w:left="708"/>
        <w:jc w:val="both"/>
        <w:rPr>
          <w:rFonts w:ascii="Times New Roman" w:hAnsi="Times New Roman" w:cs="Times New Roman"/>
          <w:sz w:val="22"/>
          <w:szCs w:val="22"/>
          <w:lang w:val="es-PE"/>
        </w:rPr>
      </w:pPr>
      <w:r w:rsidRPr="002333E5">
        <w:rPr>
          <w:rFonts w:ascii="Times New Roman" w:hAnsi="Times New Roman" w:cs="Times New Roman"/>
          <w:sz w:val="22"/>
          <w:szCs w:val="22"/>
        </w:rPr>
        <w:t>La personalización del aprendizaje, entendida como un enfoque pedagógico que ajusta contenidos, ritmos y métodos a las necesidades individuales de los estudiantes</w:t>
      </w:r>
      <w:sdt>
        <w:sdtPr>
          <w:rPr>
            <w:rFonts w:ascii="Times New Roman" w:hAnsi="Times New Roman" w:cs="Times New Roman"/>
            <w:sz w:val="22"/>
            <w:szCs w:val="22"/>
          </w:rPr>
          <w:id w:val="-1133097537"/>
          <w:citation/>
        </w:sdtPr>
        <w:sdtEndPr/>
        <w:sdtContent>
          <w:r w:rsidR="000137C8" w:rsidRPr="002333E5">
            <w:rPr>
              <w:rFonts w:ascii="Times New Roman" w:hAnsi="Times New Roman" w:cs="Times New Roman"/>
              <w:sz w:val="22"/>
              <w:szCs w:val="22"/>
            </w:rPr>
            <w:fldChar w:fldCharType="begin"/>
          </w:r>
          <w:r w:rsidR="000137C8" w:rsidRPr="002333E5">
            <w:rPr>
              <w:rFonts w:ascii="Times New Roman" w:hAnsi="Times New Roman" w:cs="Times New Roman"/>
              <w:sz w:val="22"/>
              <w:szCs w:val="22"/>
            </w:rPr>
            <w:instrText xml:space="preserve"> CITATION UNE17 \l 2058 </w:instrText>
          </w:r>
          <w:r w:rsidR="000137C8" w:rsidRPr="002333E5">
            <w:rPr>
              <w:rFonts w:ascii="Times New Roman" w:hAnsi="Times New Roman" w:cs="Times New Roman"/>
              <w:sz w:val="22"/>
              <w:szCs w:val="22"/>
            </w:rPr>
            <w:fldChar w:fldCharType="separate"/>
          </w:r>
          <w:r w:rsidR="005B6194" w:rsidRPr="002333E5">
            <w:rPr>
              <w:rFonts w:ascii="Times New Roman" w:hAnsi="Times New Roman" w:cs="Times New Roman"/>
              <w:noProof/>
              <w:sz w:val="22"/>
              <w:szCs w:val="22"/>
            </w:rPr>
            <w:t xml:space="preserve"> (14)</w:t>
          </w:r>
          <w:r w:rsidR="000137C8" w:rsidRPr="002333E5">
            <w:rPr>
              <w:rFonts w:ascii="Times New Roman" w:hAnsi="Times New Roman" w:cs="Times New Roman"/>
              <w:sz w:val="22"/>
              <w:szCs w:val="22"/>
            </w:rPr>
            <w:fldChar w:fldCharType="end"/>
          </w:r>
        </w:sdtContent>
      </w:sdt>
      <w:r w:rsidRPr="002333E5">
        <w:rPr>
          <w:rFonts w:ascii="Times New Roman" w:hAnsi="Times New Roman" w:cs="Times New Roman"/>
          <w:sz w:val="22"/>
          <w:szCs w:val="22"/>
        </w:rPr>
        <w:t xml:space="preserve">, es el eje central del sistema propuesto en esta investigación. Este modelo, operacionalizado mediante algoritmos de IA, genera rutas de aprendizaje diferenciadas basadas en los perfiles cognitivos identificados (inteligencias </w:t>
      </w:r>
      <w:proofErr w:type="gramStart"/>
      <w:r w:rsidRPr="002333E5">
        <w:rPr>
          <w:rFonts w:ascii="Times New Roman" w:hAnsi="Times New Roman" w:cs="Times New Roman"/>
          <w:sz w:val="22"/>
          <w:szCs w:val="22"/>
        </w:rPr>
        <w:t>múltiples,  y</w:t>
      </w:r>
      <w:proofErr w:type="gramEnd"/>
      <w:r w:rsidRPr="002333E5">
        <w:rPr>
          <w:rFonts w:ascii="Times New Roman" w:hAnsi="Times New Roman" w:cs="Times New Roman"/>
          <w:sz w:val="22"/>
          <w:szCs w:val="22"/>
        </w:rPr>
        <w:t xml:space="preserve"> factor G), lo que permite superar la rigidez de los métodos tradicionales. Como señala la </w:t>
      </w:r>
      <w:sdt>
        <w:sdtPr>
          <w:rPr>
            <w:rFonts w:ascii="Times New Roman" w:hAnsi="Times New Roman" w:cs="Times New Roman"/>
            <w:sz w:val="22"/>
            <w:szCs w:val="22"/>
          </w:rPr>
          <w:id w:val="-342397159"/>
          <w:citation/>
        </w:sdtPr>
        <w:sdtEndPr/>
        <w:sdtContent>
          <w:r w:rsidR="000137C8" w:rsidRPr="002333E5">
            <w:rPr>
              <w:rFonts w:ascii="Times New Roman" w:hAnsi="Times New Roman" w:cs="Times New Roman"/>
              <w:sz w:val="22"/>
              <w:szCs w:val="22"/>
            </w:rPr>
            <w:fldChar w:fldCharType="begin"/>
          </w:r>
          <w:r w:rsidR="000137C8" w:rsidRPr="002333E5">
            <w:rPr>
              <w:rFonts w:ascii="Times New Roman" w:hAnsi="Times New Roman" w:cs="Times New Roman"/>
              <w:sz w:val="22"/>
              <w:szCs w:val="22"/>
            </w:rPr>
            <w:instrText xml:space="preserve"> CITATION UNE17 \l 2058 </w:instrText>
          </w:r>
          <w:r w:rsidR="000137C8" w:rsidRPr="002333E5">
            <w:rPr>
              <w:rFonts w:ascii="Times New Roman" w:hAnsi="Times New Roman" w:cs="Times New Roman"/>
              <w:sz w:val="22"/>
              <w:szCs w:val="22"/>
            </w:rPr>
            <w:fldChar w:fldCharType="separate"/>
          </w:r>
          <w:r w:rsidR="005B6194" w:rsidRPr="002333E5">
            <w:rPr>
              <w:rFonts w:ascii="Times New Roman" w:hAnsi="Times New Roman" w:cs="Times New Roman"/>
              <w:noProof/>
              <w:sz w:val="22"/>
              <w:szCs w:val="22"/>
            </w:rPr>
            <w:t>(14)</w:t>
          </w:r>
          <w:r w:rsidR="000137C8" w:rsidRPr="002333E5">
            <w:rPr>
              <w:rFonts w:ascii="Times New Roman" w:hAnsi="Times New Roman" w:cs="Times New Roman"/>
              <w:sz w:val="22"/>
              <w:szCs w:val="22"/>
            </w:rPr>
            <w:fldChar w:fldCharType="end"/>
          </w:r>
        </w:sdtContent>
      </w:sdt>
      <w:r w:rsidRPr="002333E5">
        <w:rPr>
          <w:rFonts w:ascii="Times New Roman" w:hAnsi="Times New Roman" w:cs="Times New Roman"/>
          <w:sz w:val="22"/>
          <w:szCs w:val="22"/>
        </w:rPr>
        <w:t xml:space="preserve">, «la personalización reduce brechas educativas al priorizar la diversidad cognitiva» (p. 23), principio que se materializa en el Objetivo Específico 4 del proyecto: diseñar recomendaciones didácticas automatizadas mediante técnicas de </w:t>
      </w:r>
      <w:proofErr w:type="spellStart"/>
      <w:r w:rsidRPr="002333E5">
        <w:rPr>
          <w:rFonts w:ascii="Times New Roman" w:hAnsi="Times New Roman" w:cs="Times New Roman"/>
          <w:sz w:val="22"/>
          <w:szCs w:val="22"/>
        </w:rPr>
        <w:t>clustering</w:t>
      </w:r>
      <w:proofErr w:type="spellEnd"/>
      <w:r w:rsidRPr="002333E5">
        <w:rPr>
          <w:rFonts w:ascii="Times New Roman" w:hAnsi="Times New Roman" w:cs="Times New Roman"/>
          <w:sz w:val="22"/>
          <w:szCs w:val="22"/>
        </w:rPr>
        <w:t xml:space="preserve">. </w:t>
      </w:r>
      <w:r w:rsidRPr="002333E5">
        <w:rPr>
          <w:rFonts w:ascii="Times New Roman" w:hAnsi="Times New Roman" w:cs="Times New Roman"/>
          <w:sz w:val="22"/>
          <w:szCs w:val="22"/>
          <w:lang w:val="es-PE"/>
        </w:rPr>
        <w:t xml:space="preserve">Sin embargo, para que esta adaptación sea efectiva, se requiere un mecanismo de retroalimentación inmediata, </w:t>
      </w:r>
      <w:r w:rsidR="00D21449" w:rsidRPr="002333E5">
        <w:rPr>
          <w:rFonts w:ascii="Times New Roman" w:hAnsi="Times New Roman" w:cs="Times New Roman"/>
          <w:sz w:val="22"/>
          <w:szCs w:val="22"/>
          <w:lang w:val="es-PE"/>
        </w:rPr>
        <w:t xml:space="preserve">función que en este estudio es asumida por </w:t>
      </w:r>
      <w:r w:rsidRPr="002333E5">
        <w:rPr>
          <w:rFonts w:ascii="Times New Roman" w:hAnsi="Times New Roman" w:cs="Times New Roman"/>
          <w:sz w:val="22"/>
          <w:szCs w:val="22"/>
          <w:lang w:val="es-PE"/>
        </w:rPr>
        <w:t>herramientas</w:t>
      </w:r>
      <w:r w:rsidR="00D21449" w:rsidRPr="002333E5">
        <w:rPr>
          <w:rFonts w:ascii="Times New Roman" w:hAnsi="Times New Roman" w:cs="Times New Roman"/>
          <w:sz w:val="22"/>
          <w:szCs w:val="22"/>
          <w:lang w:val="es-PE"/>
        </w:rPr>
        <w:t xml:space="preserve"> de análisis estadístico. Estas permiten sintetizar e interpretar</w:t>
      </w:r>
      <w:r w:rsidRPr="002333E5">
        <w:rPr>
          <w:rFonts w:ascii="Times New Roman" w:hAnsi="Times New Roman" w:cs="Times New Roman"/>
          <w:sz w:val="22"/>
          <w:szCs w:val="22"/>
          <w:lang w:val="es-PE"/>
        </w:rPr>
        <w:t xml:space="preserve"> datos pedagógicos </w:t>
      </w:r>
      <w:r w:rsidR="00D21449" w:rsidRPr="002333E5">
        <w:rPr>
          <w:rFonts w:ascii="Times New Roman" w:hAnsi="Times New Roman" w:cs="Times New Roman"/>
          <w:sz w:val="22"/>
          <w:szCs w:val="22"/>
          <w:lang w:val="es-PE"/>
        </w:rPr>
        <w:t>de forma sistemática y periódica, presentando información clave sobre</w:t>
      </w:r>
      <w:r w:rsidRPr="002333E5">
        <w:rPr>
          <w:rFonts w:ascii="Times New Roman" w:hAnsi="Times New Roman" w:cs="Times New Roman"/>
          <w:sz w:val="22"/>
          <w:szCs w:val="22"/>
          <w:lang w:val="es-PE"/>
        </w:rPr>
        <w:t xml:space="preserve"> el progreso académico de los estudiantes, las predicciones de rendimiento y las </w:t>
      </w:r>
      <w:r w:rsidR="00D21449" w:rsidRPr="002333E5">
        <w:rPr>
          <w:rFonts w:ascii="Times New Roman" w:hAnsi="Times New Roman" w:cs="Times New Roman"/>
          <w:sz w:val="22"/>
          <w:szCs w:val="22"/>
          <w:lang w:val="es-PE"/>
        </w:rPr>
        <w:t>recomendaciones educativas en formatos como cuadros estadísticos y reportes analíticos.</w:t>
      </w:r>
    </w:p>
    <w:p w14:paraId="32B29D05" w14:textId="77777777" w:rsidR="00D21449" w:rsidRPr="002333E5" w:rsidRDefault="00D21449" w:rsidP="00D21449">
      <w:pPr>
        <w:ind w:left="708"/>
        <w:jc w:val="both"/>
        <w:rPr>
          <w:rFonts w:ascii="Times New Roman" w:hAnsi="Times New Roman" w:cs="Times New Roman"/>
          <w:sz w:val="22"/>
          <w:szCs w:val="22"/>
          <w:lang w:val="es-PE"/>
        </w:rPr>
      </w:pPr>
      <w:r w:rsidRPr="002333E5">
        <w:rPr>
          <w:rFonts w:ascii="Times New Roman" w:hAnsi="Times New Roman" w:cs="Times New Roman"/>
          <w:sz w:val="22"/>
          <w:szCs w:val="22"/>
          <w:lang w:val="es-PE"/>
        </w:rPr>
        <w:t>El uso de estas representaciones numéricas mejora</w:t>
      </w:r>
      <w:r w:rsidR="00CD33C4" w:rsidRPr="002333E5">
        <w:rPr>
          <w:rFonts w:ascii="Times New Roman" w:hAnsi="Times New Roman" w:cs="Times New Roman"/>
          <w:sz w:val="22"/>
          <w:szCs w:val="22"/>
          <w:lang w:val="es-PE"/>
        </w:rPr>
        <w:t xml:space="preserve"> la toma de decisiones </w:t>
      </w:r>
      <w:r w:rsidRPr="002333E5">
        <w:rPr>
          <w:rFonts w:ascii="Times New Roman" w:hAnsi="Times New Roman" w:cs="Times New Roman"/>
          <w:sz w:val="22"/>
          <w:szCs w:val="22"/>
          <w:lang w:val="es-PE"/>
        </w:rPr>
        <w:t>al proporcionar indicadores claros y comparables, permitiendo</w:t>
      </w:r>
      <w:r w:rsidR="00CD33C4" w:rsidRPr="002333E5">
        <w:rPr>
          <w:rFonts w:ascii="Times New Roman" w:hAnsi="Times New Roman" w:cs="Times New Roman"/>
          <w:sz w:val="22"/>
          <w:szCs w:val="22"/>
          <w:lang w:val="es-PE"/>
        </w:rPr>
        <w:t xml:space="preserve"> a los docentes ajustar </w:t>
      </w:r>
      <w:r w:rsidRPr="002333E5">
        <w:rPr>
          <w:rFonts w:ascii="Times New Roman" w:hAnsi="Times New Roman" w:cs="Times New Roman"/>
          <w:sz w:val="22"/>
          <w:szCs w:val="22"/>
          <w:lang w:val="es-PE"/>
        </w:rPr>
        <w:t xml:space="preserve">sus </w:t>
      </w:r>
      <w:r w:rsidR="00CD33C4" w:rsidRPr="002333E5">
        <w:rPr>
          <w:rFonts w:ascii="Times New Roman" w:hAnsi="Times New Roman" w:cs="Times New Roman"/>
          <w:sz w:val="22"/>
          <w:szCs w:val="22"/>
          <w:lang w:val="es-PE"/>
        </w:rPr>
        <w:t xml:space="preserve">estrategias </w:t>
      </w:r>
      <w:r w:rsidRPr="002333E5">
        <w:rPr>
          <w:rFonts w:ascii="Times New Roman" w:hAnsi="Times New Roman" w:cs="Times New Roman"/>
          <w:sz w:val="22"/>
          <w:szCs w:val="22"/>
          <w:lang w:val="es-PE"/>
        </w:rPr>
        <w:t xml:space="preserve">pedagógicas de manera </w:t>
      </w:r>
      <w:r w:rsidR="00CD33C4" w:rsidRPr="002333E5">
        <w:rPr>
          <w:rFonts w:ascii="Times New Roman" w:hAnsi="Times New Roman" w:cs="Times New Roman"/>
          <w:sz w:val="22"/>
          <w:szCs w:val="22"/>
          <w:lang w:val="es-PE"/>
        </w:rPr>
        <w:t>dinámica</w:t>
      </w:r>
      <w:r w:rsidRPr="002333E5">
        <w:rPr>
          <w:rFonts w:ascii="Times New Roman" w:hAnsi="Times New Roman" w:cs="Times New Roman"/>
          <w:sz w:val="22"/>
          <w:szCs w:val="22"/>
          <w:lang w:val="es-PE"/>
        </w:rPr>
        <w:t>. Esta práctica contrasta</w:t>
      </w:r>
      <w:r w:rsidR="00CD33C4" w:rsidRPr="002333E5">
        <w:rPr>
          <w:rFonts w:ascii="Times New Roman" w:hAnsi="Times New Roman" w:cs="Times New Roman"/>
          <w:sz w:val="22"/>
          <w:szCs w:val="22"/>
          <w:lang w:val="es-PE"/>
        </w:rPr>
        <w:t xml:space="preserve"> con los sistemas tradicionales basados en informes estáticos</w:t>
      </w:r>
      <w:r w:rsidRPr="002333E5">
        <w:rPr>
          <w:rFonts w:ascii="Times New Roman" w:hAnsi="Times New Roman" w:cs="Times New Roman"/>
          <w:sz w:val="22"/>
          <w:szCs w:val="22"/>
          <w:lang w:val="es-PE"/>
        </w:rPr>
        <w:t>, poco sensibles a la evolución cognitiva del estudiante.</w:t>
      </w:r>
    </w:p>
    <w:p w14:paraId="41FD72A5" w14:textId="032F3E4D" w:rsidR="005F4EA6" w:rsidRPr="002333E5" w:rsidRDefault="00CD33C4" w:rsidP="18725C73">
      <w:pPr>
        <w:ind w:left="708"/>
        <w:jc w:val="both"/>
        <w:rPr>
          <w:rFonts w:ascii="Times New Roman" w:hAnsi="Times New Roman" w:cs="Times New Roman"/>
          <w:sz w:val="22"/>
          <w:szCs w:val="22"/>
          <w:lang w:val="es-PE"/>
        </w:rPr>
      </w:pPr>
      <w:r w:rsidRPr="002333E5">
        <w:rPr>
          <w:rFonts w:ascii="Times New Roman" w:hAnsi="Times New Roman" w:cs="Times New Roman"/>
          <w:sz w:val="22"/>
          <w:szCs w:val="22"/>
        </w:rPr>
        <w:t xml:space="preserve">La integración de ambos componentes —personalización algorítmica y visualización interactiva— responde a un vacío identificado en el estado del arte: la falta de plataformas que combinen diagnóstico cognitivo con adaptación pedagógica en tiempo real. Así, mientras la personalización garantiza que las rutas de aprendizaje se alineen con las capacidades individuales, los </w:t>
      </w:r>
      <w:r w:rsidR="002D5B1A" w:rsidRPr="002333E5">
        <w:rPr>
          <w:rFonts w:ascii="Times New Roman" w:hAnsi="Times New Roman" w:cs="Times New Roman"/>
          <w:sz w:val="22"/>
          <w:szCs w:val="22"/>
        </w:rPr>
        <w:t>cuadros estadísticos</w:t>
      </w:r>
      <w:r w:rsidRPr="002333E5">
        <w:rPr>
          <w:rFonts w:ascii="Times New Roman" w:hAnsi="Times New Roman" w:cs="Times New Roman"/>
          <w:sz w:val="22"/>
          <w:szCs w:val="22"/>
        </w:rPr>
        <w:t xml:space="preserve"> aseguran que los docentes </w:t>
      </w:r>
      <w:r w:rsidR="002D5B1A" w:rsidRPr="002333E5">
        <w:rPr>
          <w:rFonts w:ascii="Times New Roman" w:hAnsi="Times New Roman" w:cs="Times New Roman"/>
          <w:sz w:val="22"/>
          <w:szCs w:val="22"/>
        </w:rPr>
        <w:t>cuenten con insumos analíticos concretos</w:t>
      </w:r>
      <w:r w:rsidRPr="002333E5">
        <w:rPr>
          <w:rFonts w:ascii="Times New Roman" w:hAnsi="Times New Roman" w:cs="Times New Roman"/>
          <w:sz w:val="22"/>
          <w:szCs w:val="22"/>
        </w:rPr>
        <w:t xml:space="preserve">, cerrando el ciclo entre teoría pedagógica y práctica educativa. Esta sinergia no solo optimiza el Objetivo General del proyecto, sino que también mitiga riesgos éticos señalados por Serrano y Moreno </w:t>
      </w:r>
      <w:sdt>
        <w:sdtPr>
          <w:rPr>
            <w:rFonts w:ascii="Times New Roman" w:hAnsi="Times New Roman" w:cs="Times New Roman"/>
            <w:sz w:val="22"/>
            <w:szCs w:val="22"/>
          </w:rPr>
          <w:id w:val="-2078044739"/>
          <w:citation/>
        </w:sdtPr>
        <w:sdtEndPr/>
        <w:sdtContent>
          <w:r w:rsidR="00125B3E" w:rsidRPr="002333E5">
            <w:rPr>
              <w:rFonts w:ascii="Times New Roman" w:hAnsi="Times New Roman" w:cs="Times New Roman"/>
              <w:sz w:val="22"/>
              <w:szCs w:val="22"/>
            </w:rPr>
            <w:fldChar w:fldCharType="begin"/>
          </w:r>
          <w:r w:rsidR="00125B3E" w:rsidRPr="002333E5">
            <w:rPr>
              <w:rFonts w:ascii="Times New Roman" w:hAnsi="Times New Roman" w:cs="Times New Roman"/>
              <w:sz w:val="22"/>
              <w:szCs w:val="22"/>
            </w:rPr>
            <w:instrText xml:space="preserve"> CITATION Ser24 \l 2058 </w:instrText>
          </w:r>
          <w:r w:rsidR="00125B3E" w:rsidRPr="002333E5">
            <w:rPr>
              <w:rFonts w:ascii="Times New Roman" w:hAnsi="Times New Roman" w:cs="Times New Roman"/>
              <w:sz w:val="22"/>
              <w:szCs w:val="22"/>
            </w:rPr>
            <w:fldChar w:fldCharType="separate"/>
          </w:r>
          <w:r w:rsidR="00125B3E" w:rsidRPr="002333E5">
            <w:rPr>
              <w:rFonts w:ascii="Times New Roman" w:hAnsi="Times New Roman" w:cs="Times New Roman"/>
              <w:noProof/>
              <w:sz w:val="22"/>
              <w:szCs w:val="22"/>
            </w:rPr>
            <w:t>(8)</w:t>
          </w:r>
          <w:r w:rsidR="00125B3E" w:rsidRPr="002333E5">
            <w:rPr>
              <w:rFonts w:ascii="Times New Roman" w:hAnsi="Times New Roman" w:cs="Times New Roman"/>
              <w:sz w:val="22"/>
              <w:szCs w:val="22"/>
            </w:rPr>
            <w:fldChar w:fldCharType="end"/>
          </w:r>
        </w:sdtContent>
      </w:sdt>
      <w:r w:rsidRPr="002333E5">
        <w:rPr>
          <w:rFonts w:ascii="Times New Roman" w:hAnsi="Times New Roman" w:cs="Times New Roman"/>
          <w:sz w:val="22"/>
          <w:szCs w:val="22"/>
        </w:rPr>
        <w:t>, como la deshumanización de la educación, al mantener al docente como actor clave en la interpretación de datos y aplicación de recomendaciones</w:t>
      </w:r>
    </w:p>
    <w:p w14:paraId="19FFE0D0" w14:textId="77777777" w:rsidR="0033522B" w:rsidRPr="002333E5" w:rsidRDefault="0033522B" w:rsidP="18725C73">
      <w:pPr>
        <w:ind w:left="708"/>
        <w:jc w:val="both"/>
        <w:rPr>
          <w:rFonts w:ascii="Times New Roman" w:hAnsi="Times New Roman" w:cs="Times New Roman"/>
          <w:color w:val="FF0000"/>
        </w:rPr>
      </w:pPr>
    </w:p>
    <w:p w14:paraId="1DBEDBE7" w14:textId="77777777" w:rsidR="0033522B" w:rsidRPr="002333E5" w:rsidRDefault="0033522B" w:rsidP="18725C73">
      <w:pPr>
        <w:ind w:left="708"/>
        <w:jc w:val="both"/>
        <w:rPr>
          <w:rFonts w:ascii="Times New Roman" w:hAnsi="Times New Roman" w:cs="Times New Roman"/>
          <w:color w:val="FF0000"/>
        </w:rPr>
      </w:pPr>
    </w:p>
    <w:p w14:paraId="68A85067" w14:textId="5A3155D6" w:rsidR="0095669C" w:rsidRPr="002333E5" w:rsidRDefault="0095669C" w:rsidP="002B365E">
      <w:pPr>
        <w:pStyle w:val="Ttulo1"/>
        <w:spacing w:line="360" w:lineRule="auto"/>
        <w:jc w:val="both"/>
        <w:rPr>
          <w:rFonts w:ascii="Times New Roman" w:hAnsi="Times New Roman" w:cs="Times New Roman"/>
          <w:color w:val="000000" w:themeColor="text1"/>
          <w:sz w:val="24"/>
          <w:szCs w:val="24"/>
        </w:rPr>
      </w:pPr>
      <w:bookmarkStart w:id="36" w:name="_Toc201754114"/>
      <w:r w:rsidRPr="002333E5">
        <w:rPr>
          <w:rFonts w:ascii="Times New Roman" w:hAnsi="Times New Roman" w:cs="Times New Roman"/>
          <w:color w:val="000000" w:themeColor="text1"/>
          <w:sz w:val="24"/>
          <w:szCs w:val="24"/>
        </w:rPr>
        <w:t>3. Metodología</w:t>
      </w:r>
      <w:bookmarkEnd w:id="36"/>
      <w:r w:rsidR="796BC0A4" w:rsidRPr="002333E5">
        <w:rPr>
          <w:rFonts w:ascii="Times New Roman" w:hAnsi="Times New Roman" w:cs="Times New Roman"/>
          <w:color w:val="000000" w:themeColor="text1"/>
          <w:sz w:val="24"/>
          <w:szCs w:val="24"/>
        </w:rPr>
        <w:t xml:space="preserve"> </w:t>
      </w:r>
    </w:p>
    <w:p w14:paraId="6B754DF6" w14:textId="77777777" w:rsidR="00CA4821" w:rsidRPr="002333E5" w:rsidRDefault="00CA4821" w:rsidP="00CA4821">
      <w:pPr>
        <w:pStyle w:val="Ttulo2"/>
        <w:spacing w:line="360" w:lineRule="auto"/>
        <w:jc w:val="both"/>
        <w:rPr>
          <w:rFonts w:ascii="Times New Roman" w:hAnsi="Times New Roman" w:cs="Times New Roman"/>
          <w:color w:val="000000" w:themeColor="text1"/>
          <w:sz w:val="24"/>
          <w:szCs w:val="24"/>
        </w:rPr>
      </w:pPr>
      <w:bookmarkStart w:id="37" w:name="_Toc201754115"/>
      <w:r w:rsidRPr="002333E5">
        <w:rPr>
          <w:rFonts w:ascii="Times New Roman" w:hAnsi="Times New Roman" w:cs="Times New Roman"/>
          <w:color w:val="000000" w:themeColor="text1"/>
          <w:sz w:val="24"/>
          <w:szCs w:val="24"/>
        </w:rPr>
        <w:t>3.1. Método, tipo o alcance de la investigación</w:t>
      </w:r>
      <w:bookmarkEnd w:id="37"/>
      <w:r w:rsidRPr="002333E5">
        <w:rPr>
          <w:rFonts w:ascii="Times New Roman" w:hAnsi="Times New Roman" w:cs="Times New Roman"/>
          <w:color w:val="000000" w:themeColor="text1"/>
          <w:sz w:val="24"/>
          <w:szCs w:val="24"/>
        </w:rPr>
        <w:t xml:space="preserve"> </w:t>
      </w:r>
    </w:p>
    <w:p w14:paraId="143825FE" w14:textId="49CD47DA" w:rsidR="009E1256" w:rsidRPr="002333E5" w:rsidRDefault="004042A2" w:rsidP="18725C73">
      <w:pPr>
        <w:jc w:val="both"/>
        <w:rPr>
          <w:rFonts w:ascii="Times New Roman" w:hAnsi="Times New Roman" w:cs="Times New Roman"/>
          <w:color w:val="000000" w:themeColor="text1"/>
          <w:sz w:val="22"/>
          <w:szCs w:val="22"/>
        </w:rPr>
      </w:pPr>
      <w:r w:rsidRPr="002333E5">
        <w:rPr>
          <w:rFonts w:ascii="Times New Roman" w:hAnsi="Times New Roman" w:cs="Times New Roman"/>
          <w:color w:val="000000" w:themeColor="text1"/>
          <w:sz w:val="22"/>
          <w:szCs w:val="22"/>
        </w:rPr>
        <w:t>La investigación adopta un enfoque </w:t>
      </w:r>
      <w:r w:rsidRPr="002333E5">
        <w:rPr>
          <w:rFonts w:ascii="Times New Roman" w:hAnsi="Times New Roman" w:cs="Times New Roman"/>
          <w:b/>
          <w:bCs/>
          <w:color w:val="000000" w:themeColor="text1"/>
          <w:sz w:val="22"/>
          <w:szCs w:val="22"/>
        </w:rPr>
        <w:t>cuantitativo</w:t>
      </w:r>
      <w:r w:rsidRPr="002333E5">
        <w:rPr>
          <w:rFonts w:ascii="Times New Roman" w:hAnsi="Times New Roman" w:cs="Times New Roman"/>
          <w:color w:val="000000" w:themeColor="text1"/>
          <w:sz w:val="22"/>
          <w:szCs w:val="22"/>
        </w:rPr>
        <w:t> de carácter </w:t>
      </w:r>
      <w:r w:rsidRPr="002333E5">
        <w:rPr>
          <w:rFonts w:ascii="Times New Roman" w:hAnsi="Times New Roman" w:cs="Times New Roman"/>
          <w:b/>
          <w:bCs/>
          <w:color w:val="000000" w:themeColor="text1"/>
          <w:sz w:val="22"/>
          <w:szCs w:val="22"/>
        </w:rPr>
        <w:t>aplicado</w:t>
      </w:r>
      <w:r w:rsidRPr="002333E5">
        <w:rPr>
          <w:rFonts w:ascii="Times New Roman" w:hAnsi="Times New Roman" w:cs="Times New Roman"/>
          <w:color w:val="000000" w:themeColor="text1"/>
          <w:sz w:val="22"/>
          <w:szCs w:val="22"/>
        </w:rPr>
        <w:t>, orientado al desarrollo tecnológico y la validación empírica de un sistema de inteligencia artificial (IA). Se estructura bajo un diseño </w:t>
      </w:r>
      <w:proofErr w:type="spellStart"/>
      <w:r w:rsidRPr="002333E5">
        <w:rPr>
          <w:rFonts w:ascii="Times New Roman" w:hAnsi="Times New Roman" w:cs="Times New Roman"/>
          <w:b/>
          <w:bCs/>
          <w:color w:val="000000" w:themeColor="text1"/>
          <w:sz w:val="22"/>
          <w:szCs w:val="22"/>
        </w:rPr>
        <w:t>pre-experimental</w:t>
      </w:r>
      <w:proofErr w:type="spellEnd"/>
      <w:r w:rsidRPr="002333E5">
        <w:rPr>
          <w:rFonts w:ascii="Times New Roman" w:hAnsi="Times New Roman" w:cs="Times New Roman"/>
          <w:color w:val="000000" w:themeColor="text1"/>
          <w:sz w:val="22"/>
          <w:szCs w:val="22"/>
        </w:rPr>
        <w:t> con mediciones </w:t>
      </w:r>
      <w:r w:rsidRPr="002333E5">
        <w:rPr>
          <w:rFonts w:ascii="Times New Roman" w:hAnsi="Times New Roman" w:cs="Times New Roman"/>
          <w:i/>
          <w:iCs/>
          <w:color w:val="000000" w:themeColor="text1"/>
          <w:sz w:val="22"/>
          <w:szCs w:val="22"/>
        </w:rPr>
        <w:t>pre</w:t>
      </w:r>
      <w:r w:rsidRPr="002333E5">
        <w:rPr>
          <w:rFonts w:ascii="Times New Roman" w:hAnsi="Times New Roman" w:cs="Times New Roman"/>
          <w:color w:val="000000" w:themeColor="text1"/>
          <w:sz w:val="22"/>
          <w:szCs w:val="22"/>
        </w:rPr>
        <w:t> y </w:t>
      </w:r>
      <w:r w:rsidRPr="002333E5">
        <w:rPr>
          <w:rFonts w:ascii="Times New Roman" w:hAnsi="Times New Roman" w:cs="Times New Roman"/>
          <w:i/>
          <w:iCs/>
          <w:color w:val="000000" w:themeColor="text1"/>
          <w:sz w:val="22"/>
          <w:szCs w:val="22"/>
        </w:rPr>
        <w:t>post</w:t>
      </w:r>
      <w:r w:rsidRPr="002333E5">
        <w:rPr>
          <w:rFonts w:ascii="Times New Roman" w:hAnsi="Times New Roman" w:cs="Times New Roman"/>
          <w:color w:val="000000" w:themeColor="text1"/>
          <w:sz w:val="22"/>
          <w:szCs w:val="22"/>
        </w:rPr>
        <w:t xml:space="preserve"> implementación del software predictivo, dado que el piloto se aplicará en una única institución educativa sin grupo de control </w:t>
      </w:r>
      <w:r w:rsidRPr="002333E5">
        <w:rPr>
          <w:rFonts w:ascii="Times New Roman" w:hAnsi="Times New Roman" w:cs="Times New Roman"/>
          <w:color w:val="000000" w:themeColor="text1"/>
          <w:sz w:val="22"/>
          <w:szCs w:val="22"/>
        </w:rPr>
        <w:lastRenderedPageBreak/>
        <w:t xml:space="preserve">externo. Este diseño permite evaluar el impacto directo del sistema en variables clave (rendimiento académico, tasas de aprobación, participación estudiantil) mediante análisis comparativo de datos históricos y resultados </w:t>
      </w:r>
      <w:proofErr w:type="spellStart"/>
      <w:r w:rsidRPr="002333E5">
        <w:rPr>
          <w:rFonts w:ascii="Times New Roman" w:hAnsi="Times New Roman" w:cs="Times New Roman"/>
          <w:color w:val="000000" w:themeColor="text1"/>
          <w:sz w:val="22"/>
          <w:szCs w:val="22"/>
        </w:rPr>
        <w:t>post-intervención</w:t>
      </w:r>
      <w:proofErr w:type="spellEnd"/>
      <w:r w:rsidRPr="002333E5">
        <w:rPr>
          <w:rFonts w:ascii="Times New Roman" w:hAnsi="Times New Roman" w:cs="Times New Roman"/>
          <w:color w:val="000000" w:themeColor="text1"/>
          <w:sz w:val="22"/>
          <w:szCs w:val="22"/>
        </w:rPr>
        <w:t>.</w:t>
      </w:r>
    </w:p>
    <w:p w14:paraId="05E6E456" w14:textId="0C2CD84A" w:rsidR="00F957A5" w:rsidRPr="002333E5" w:rsidRDefault="00E05373" w:rsidP="18725C73">
      <w:pPr>
        <w:pStyle w:val="Ttulo3"/>
        <w:jc w:val="both"/>
        <w:rPr>
          <w:rFonts w:ascii="Times New Roman" w:hAnsi="Times New Roman" w:cs="Times New Roman"/>
          <w:lang w:val="es-PE"/>
        </w:rPr>
      </w:pPr>
      <w:bookmarkStart w:id="38" w:name="_Toc201754116"/>
      <w:r w:rsidRPr="002333E5">
        <w:rPr>
          <w:rFonts w:ascii="Times New Roman" w:hAnsi="Times New Roman" w:cs="Times New Roman"/>
          <w:lang w:val="es-PE"/>
        </w:rPr>
        <w:t>3</w:t>
      </w:r>
      <w:r w:rsidR="00F16073" w:rsidRPr="002333E5">
        <w:rPr>
          <w:rFonts w:ascii="Times New Roman" w:hAnsi="Times New Roman" w:cs="Times New Roman"/>
          <w:lang w:val="es-PE"/>
        </w:rPr>
        <w:t>.1.1</w:t>
      </w:r>
      <w:r w:rsidR="00F957A5" w:rsidRPr="002333E5">
        <w:rPr>
          <w:rFonts w:ascii="Times New Roman" w:hAnsi="Times New Roman" w:cs="Times New Roman"/>
          <w:lang w:val="es-PE"/>
        </w:rPr>
        <w:t>Límites y entregables</w:t>
      </w:r>
      <w:bookmarkEnd w:id="38"/>
    </w:p>
    <w:p w14:paraId="05D268A0" w14:textId="77777777" w:rsidR="00F957A5" w:rsidRPr="002333E5" w:rsidRDefault="00F957A5" w:rsidP="18725C73">
      <w:p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El proyecto se compromete a entregar los siguientes componentes dentro de las delimitaciones establecidas:</w:t>
      </w:r>
    </w:p>
    <w:p w14:paraId="74046A22" w14:textId="77777777" w:rsidR="00F957A5" w:rsidRPr="002333E5" w:rsidRDefault="00F957A5" w:rsidP="18725C73">
      <w:pPr>
        <w:jc w:val="both"/>
        <w:rPr>
          <w:rFonts w:ascii="Times New Roman" w:hAnsi="Times New Roman" w:cs="Times New Roman"/>
          <w:b/>
          <w:bCs/>
          <w:color w:val="000000" w:themeColor="text1"/>
          <w:sz w:val="22"/>
          <w:szCs w:val="22"/>
          <w:lang w:val="es-PE"/>
        </w:rPr>
      </w:pPr>
      <w:r w:rsidRPr="002333E5">
        <w:rPr>
          <w:rFonts w:ascii="Times New Roman" w:hAnsi="Times New Roman" w:cs="Times New Roman"/>
          <w:b/>
          <w:bCs/>
          <w:color w:val="000000" w:themeColor="text1"/>
          <w:sz w:val="22"/>
          <w:szCs w:val="22"/>
          <w:lang w:val="es-PE"/>
        </w:rPr>
        <w:t>Entregables técnicos</w:t>
      </w:r>
    </w:p>
    <w:p w14:paraId="68689A67" w14:textId="77777777" w:rsidR="00F957A5" w:rsidRPr="002333E5" w:rsidRDefault="00F957A5" w:rsidP="18725C73">
      <w:pPr>
        <w:numPr>
          <w:ilvl w:val="0"/>
          <w:numId w:val="33"/>
        </w:numPr>
        <w:jc w:val="both"/>
        <w:rPr>
          <w:rFonts w:ascii="Times New Roman" w:hAnsi="Times New Roman" w:cs="Times New Roman"/>
          <w:color w:val="000000" w:themeColor="text1"/>
          <w:sz w:val="22"/>
          <w:szCs w:val="22"/>
          <w:lang w:val="es-PE"/>
        </w:rPr>
      </w:pPr>
      <w:r w:rsidRPr="002333E5">
        <w:rPr>
          <w:rFonts w:ascii="Times New Roman" w:hAnsi="Times New Roman" w:cs="Times New Roman"/>
          <w:b/>
          <w:bCs/>
          <w:color w:val="000000" w:themeColor="text1"/>
          <w:sz w:val="22"/>
          <w:szCs w:val="22"/>
          <w:lang w:val="es-PE"/>
        </w:rPr>
        <w:t>Software predictivo</w:t>
      </w:r>
      <w:r w:rsidRPr="002333E5">
        <w:rPr>
          <w:rFonts w:ascii="Times New Roman" w:hAnsi="Times New Roman" w:cs="Times New Roman"/>
          <w:color w:val="000000" w:themeColor="text1"/>
          <w:sz w:val="22"/>
          <w:szCs w:val="22"/>
          <w:lang w:val="es-PE"/>
        </w:rPr>
        <w:t>:</w:t>
      </w:r>
    </w:p>
    <w:p w14:paraId="4378C875" w14:textId="753EA7CD" w:rsidR="00F957A5" w:rsidRPr="002333E5" w:rsidRDefault="00F957A5">
      <w:pPr>
        <w:numPr>
          <w:ilvl w:val="1"/>
          <w:numId w:val="33"/>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Algoritmo de clasificación de perfiles cognitivos (regresión logística + redes neuronales) entrenado con datos históricos del colegio piloto.</w:t>
      </w:r>
    </w:p>
    <w:p w14:paraId="0BAEF9DD" w14:textId="77777777" w:rsidR="00F957A5" w:rsidRPr="002333E5" w:rsidRDefault="00F957A5" w:rsidP="18725C73">
      <w:pPr>
        <w:numPr>
          <w:ilvl w:val="1"/>
          <w:numId w:val="33"/>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 xml:space="preserve">Sistema de recomendación pedagógica automatizada basado en </w:t>
      </w:r>
      <w:proofErr w:type="spellStart"/>
      <w:r w:rsidRPr="002333E5">
        <w:rPr>
          <w:rFonts w:ascii="Times New Roman" w:hAnsi="Times New Roman" w:cs="Times New Roman"/>
          <w:color w:val="000000" w:themeColor="text1"/>
          <w:sz w:val="22"/>
          <w:szCs w:val="22"/>
          <w:lang w:val="es-PE"/>
        </w:rPr>
        <w:t>clustering</w:t>
      </w:r>
      <w:proofErr w:type="spellEnd"/>
      <w:r w:rsidRPr="002333E5">
        <w:rPr>
          <w:rFonts w:ascii="Times New Roman" w:hAnsi="Times New Roman" w:cs="Times New Roman"/>
          <w:color w:val="000000" w:themeColor="text1"/>
          <w:sz w:val="22"/>
          <w:szCs w:val="22"/>
          <w:lang w:val="es-PE"/>
        </w:rPr>
        <w:t xml:space="preserve"> (sugerencias de actividades por estilo de aprendizaje).</w:t>
      </w:r>
    </w:p>
    <w:p w14:paraId="52B44017" w14:textId="77777777" w:rsidR="00F957A5" w:rsidRPr="002333E5" w:rsidRDefault="00F957A5" w:rsidP="18725C73">
      <w:pPr>
        <w:numPr>
          <w:ilvl w:val="1"/>
          <w:numId w:val="33"/>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Documentación técnica del código (repositorio en GitHub con licencia MIT).</w:t>
      </w:r>
    </w:p>
    <w:p w14:paraId="680BA405" w14:textId="77777777" w:rsidR="00F957A5" w:rsidRPr="002333E5" w:rsidRDefault="00F957A5" w:rsidP="18725C73">
      <w:pPr>
        <w:jc w:val="both"/>
        <w:rPr>
          <w:rFonts w:ascii="Times New Roman" w:hAnsi="Times New Roman" w:cs="Times New Roman"/>
          <w:b/>
          <w:bCs/>
          <w:color w:val="000000" w:themeColor="text1"/>
          <w:sz w:val="22"/>
          <w:szCs w:val="22"/>
          <w:lang w:val="es-PE"/>
        </w:rPr>
      </w:pPr>
      <w:r w:rsidRPr="002333E5">
        <w:rPr>
          <w:rFonts w:ascii="Times New Roman" w:hAnsi="Times New Roman" w:cs="Times New Roman"/>
          <w:b/>
          <w:bCs/>
          <w:color w:val="000000" w:themeColor="text1"/>
          <w:sz w:val="22"/>
          <w:szCs w:val="22"/>
          <w:lang w:val="es-PE"/>
        </w:rPr>
        <w:t>Entregables académicos</w:t>
      </w:r>
    </w:p>
    <w:p w14:paraId="21A042B6" w14:textId="77777777" w:rsidR="00F957A5" w:rsidRPr="002333E5" w:rsidRDefault="00F957A5" w:rsidP="18725C73">
      <w:pPr>
        <w:numPr>
          <w:ilvl w:val="0"/>
          <w:numId w:val="34"/>
        </w:numPr>
        <w:jc w:val="both"/>
        <w:rPr>
          <w:rFonts w:ascii="Times New Roman" w:hAnsi="Times New Roman" w:cs="Times New Roman"/>
          <w:color w:val="000000" w:themeColor="text1"/>
          <w:sz w:val="22"/>
          <w:szCs w:val="22"/>
          <w:lang w:val="es-PE"/>
        </w:rPr>
      </w:pPr>
      <w:r w:rsidRPr="002333E5">
        <w:rPr>
          <w:rFonts w:ascii="Times New Roman" w:hAnsi="Times New Roman" w:cs="Times New Roman"/>
          <w:b/>
          <w:bCs/>
          <w:color w:val="000000" w:themeColor="text1"/>
          <w:sz w:val="22"/>
          <w:szCs w:val="22"/>
          <w:lang w:val="es-PE"/>
        </w:rPr>
        <w:t>Validación del modelo</w:t>
      </w:r>
      <w:r w:rsidRPr="002333E5">
        <w:rPr>
          <w:rFonts w:ascii="Times New Roman" w:hAnsi="Times New Roman" w:cs="Times New Roman"/>
          <w:color w:val="000000" w:themeColor="text1"/>
          <w:sz w:val="22"/>
          <w:szCs w:val="22"/>
          <w:lang w:val="es-PE"/>
        </w:rPr>
        <w:t>:</w:t>
      </w:r>
    </w:p>
    <w:p w14:paraId="1C2C135D" w14:textId="77777777" w:rsidR="00F957A5" w:rsidRPr="002333E5" w:rsidRDefault="00F957A5" w:rsidP="18725C73">
      <w:pPr>
        <w:numPr>
          <w:ilvl w:val="1"/>
          <w:numId w:val="34"/>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Reporte de precisión del algoritmo (≥85% en F1-score) y correlaciones estadísticas entre perfiles cognitivos y rendimiento.</w:t>
      </w:r>
    </w:p>
    <w:p w14:paraId="61EFA90E" w14:textId="1C08DE35" w:rsidR="00F957A5" w:rsidRPr="002333E5" w:rsidRDefault="00F957A5" w:rsidP="18725C73">
      <w:pPr>
        <w:numPr>
          <w:ilvl w:val="1"/>
          <w:numId w:val="34"/>
        </w:numPr>
        <w:jc w:val="both"/>
        <w:rPr>
          <w:rFonts w:ascii="Times New Roman" w:hAnsi="Times New Roman" w:cs="Times New Roman"/>
          <w:color w:val="000000" w:themeColor="text1"/>
          <w:sz w:val="22"/>
          <w:szCs w:val="22"/>
          <w:lang w:val="es-PE"/>
        </w:rPr>
      </w:pPr>
      <w:proofErr w:type="spellStart"/>
      <w:r w:rsidRPr="002333E5">
        <w:rPr>
          <w:rFonts w:ascii="Times New Roman" w:hAnsi="Times New Roman" w:cs="Times New Roman"/>
          <w:color w:val="000000" w:themeColor="text1"/>
          <w:sz w:val="22"/>
          <w:szCs w:val="22"/>
          <w:lang w:val="es-PE"/>
        </w:rPr>
        <w:t>Dataset</w:t>
      </w:r>
      <w:proofErr w:type="spellEnd"/>
      <w:r w:rsidRPr="002333E5">
        <w:rPr>
          <w:rFonts w:ascii="Times New Roman" w:hAnsi="Times New Roman" w:cs="Times New Roman"/>
          <w:color w:val="000000" w:themeColor="text1"/>
          <w:sz w:val="22"/>
          <w:szCs w:val="22"/>
          <w:lang w:val="es-PE"/>
        </w:rPr>
        <w:t xml:space="preserve"> anonimizado de estudiantes (incluye resultados de pruebas de inteligencias múltiples y datos académicos).</w:t>
      </w:r>
    </w:p>
    <w:p w14:paraId="423568DC" w14:textId="77777777" w:rsidR="00F957A5" w:rsidRPr="002333E5" w:rsidRDefault="00F957A5" w:rsidP="18725C73">
      <w:pPr>
        <w:numPr>
          <w:ilvl w:val="0"/>
          <w:numId w:val="34"/>
        </w:numPr>
        <w:jc w:val="both"/>
        <w:rPr>
          <w:rFonts w:ascii="Times New Roman" w:hAnsi="Times New Roman" w:cs="Times New Roman"/>
          <w:color w:val="000000" w:themeColor="text1"/>
          <w:sz w:val="22"/>
          <w:szCs w:val="22"/>
          <w:lang w:val="es-PE"/>
        </w:rPr>
      </w:pPr>
      <w:r w:rsidRPr="002333E5">
        <w:rPr>
          <w:rFonts w:ascii="Times New Roman" w:hAnsi="Times New Roman" w:cs="Times New Roman"/>
          <w:b/>
          <w:bCs/>
          <w:color w:val="000000" w:themeColor="text1"/>
          <w:sz w:val="22"/>
          <w:szCs w:val="22"/>
          <w:lang w:val="es-PE"/>
        </w:rPr>
        <w:t>Evaluación de impacto</w:t>
      </w:r>
      <w:r w:rsidRPr="002333E5">
        <w:rPr>
          <w:rFonts w:ascii="Times New Roman" w:hAnsi="Times New Roman" w:cs="Times New Roman"/>
          <w:color w:val="000000" w:themeColor="text1"/>
          <w:sz w:val="22"/>
          <w:szCs w:val="22"/>
          <w:lang w:val="es-PE"/>
        </w:rPr>
        <w:t>:</w:t>
      </w:r>
    </w:p>
    <w:p w14:paraId="1604938B" w14:textId="77777777" w:rsidR="00F957A5" w:rsidRPr="002333E5" w:rsidRDefault="00F957A5" w:rsidP="18725C73">
      <w:pPr>
        <w:numPr>
          <w:ilvl w:val="1"/>
          <w:numId w:val="34"/>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 xml:space="preserve">Análisis comparativo </w:t>
      </w:r>
      <w:proofErr w:type="spellStart"/>
      <w:r w:rsidRPr="002333E5">
        <w:rPr>
          <w:rFonts w:ascii="Times New Roman" w:hAnsi="Times New Roman" w:cs="Times New Roman"/>
          <w:color w:val="000000" w:themeColor="text1"/>
          <w:sz w:val="22"/>
          <w:szCs w:val="22"/>
          <w:lang w:val="es-PE"/>
        </w:rPr>
        <w:t>pre-post</w:t>
      </w:r>
      <w:proofErr w:type="spellEnd"/>
      <w:r w:rsidRPr="002333E5">
        <w:rPr>
          <w:rFonts w:ascii="Times New Roman" w:hAnsi="Times New Roman" w:cs="Times New Roman"/>
          <w:color w:val="000000" w:themeColor="text1"/>
          <w:sz w:val="22"/>
          <w:szCs w:val="22"/>
          <w:lang w:val="es-PE"/>
        </w:rPr>
        <w:t xml:space="preserve"> implementación (6 meses) con métricas cuantitativas:</w:t>
      </w:r>
    </w:p>
    <w:p w14:paraId="489D0A3F" w14:textId="77777777" w:rsidR="00F957A5" w:rsidRPr="002333E5" w:rsidRDefault="00F957A5" w:rsidP="18725C73">
      <w:pPr>
        <w:numPr>
          <w:ilvl w:val="2"/>
          <w:numId w:val="34"/>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Incremento en calificaciones promedio (meta: +15%).</w:t>
      </w:r>
    </w:p>
    <w:p w14:paraId="4B9EE90E" w14:textId="77777777" w:rsidR="00F957A5" w:rsidRPr="002333E5" w:rsidRDefault="00F957A5" w:rsidP="18725C73">
      <w:pPr>
        <w:numPr>
          <w:ilvl w:val="2"/>
          <w:numId w:val="34"/>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Reducción de tasas de reprobación (meta: -20%).</w:t>
      </w:r>
    </w:p>
    <w:p w14:paraId="2A5F9395" w14:textId="77777777" w:rsidR="00F957A5" w:rsidRPr="002333E5" w:rsidRDefault="00F957A5" w:rsidP="18725C73">
      <w:pPr>
        <w:numPr>
          <w:ilvl w:val="1"/>
          <w:numId w:val="34"/>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 xml:space="preserve">Encuestas cualitativas a docentes sobre usabilidad del </w:t>
      </w:r>
      <w:proofErr w:type="spellStart"/>
      <w:r w:rsidRPr="002333E5">
        <w:rPr>
          <w:rFonts w:ascii="Times New Roman" w:hAnsi="Times New Roman" w:cs="Times New Roman"/>
          <w:color w:val="000000" w:themeColor="text1"/>
          <w:sz w:val="22"/>
          <w:szCs w:val="22"/>
          <w:lang w:val="es-PE"/>
        </w:rPr>
        <w:t>dashboard</w:t>
      </w:r>
      <w:proofErr w:type="spellEnd"/>
      <w:r w:rsidRPr="002333E5">
        <w:rPr>
          <w:rFonts w:ascii="Times New Roman" w:hAnsi="Times New Roman" w:cs="Times New Roman"/>
          <w:color w:val="000000" w:themeColor="text1"/>
          <w:sz w:val="22"/>
          <w:szCs w:val="22"/>
          <w:lang w:val="es-PE"/>
        </w:rPr>
        <w:t xml:space="preserve"> (escala Likert).</w:t>
      </w:r>
    </w:p>
    <w:p w14:paraId="2FAD7846" w14:textId="77777777" w:rsidR="00F957A5" w:rsidRPr="002333E5" w:rsidRDefault="00F957A5" w:rsidP="18725C73">
      <w:pPr>
        <w:jc w:val="both"/>
        <w:rPr>
          <w:rFonts w:ascii="Times New Roman" w:hAnsi="Times New Roman" w:cs="Times New Roman"/>
          <w:b/>
          <w:bCs/>
          <w:color w:val="000000" w:themeColor="text1"/>
          <w:sz w:val="22"/>
          <w:szCs w:val="22"/>
          <w:lang w:val="es-PE"/>
        </w:rPr>
      </w:pPr>
      <w:r w:rsidRPr="002333E5">
        <w:rPr>
          <w:rFonts w:ascii="Times New Roman" w:hAnsi="Times New Roman" w:cs="Times New Roman"/>
          <w:b/>
          <w:bCs/>
          <w:color w:val="000000" w:themeColor="text1"/>
          <w:sz w:val="22"/>
          <w:szCs w:val="22"/>
          <w:lang w:val="es-PE"/>
        </w:rPr>
        <w:t>Exclusiones explícitas</w:t>
      </w:r>
    </w:p>
    <w:p w14:paraId="2CEBD14D" w14:textId="77777777" w:rsidR="00F957A5" w:rsidRPr="002333E5" w:rsidRDefault="00F957A5" w:rsidP="18725C73">
      <w:pPr>
        <w:numPr>
          <w:ilvl w:val="0"/>
          <w:numId w:val="35"/>
        </w:numPr>
        <w:jc w:val="both"/>
        <w:rPr>
          <w:rFonts w:ascii="Times New Roman" w:hAnsi="Times New Roman" w:cs="Times New Roman"/>
          <w:color w:val="000000" w:themeColor="text1"/>
          <w:sz w:val="22"/>
          <w:szCs w:val="22"/>
          <w:lang w:val="es-PE"/>
        </w:rPr>
      </w:pPr>
      <w:r w:rsidRPr="002333E5">
        <w:rPr>
          <w:rFonts w:ascii="Times New Roman" w:hAnsi="Times New Roman" w:cs="Times New Roman"/>
          <w:b/>
          <w:bCs/>
          <w:color w:val="000000" w:themeColor="text1"/>
          <w:sz w:val="22"/>
          <w:szCs w:val="22"/>
          <w:lang w:val="es-PE"/>
        </w:rPr>
        <w:t>No incluye</w:t>
      </w:r>
      <w:r w:rsidRPr="002333E5">
        <w:rPr>
          <w:rFonts w:ascii="Times New Roman" w:hAnsi="Times New Roman" w:cs="Times New Roman"/>
          <w:color w:val="000000" w:themeColor="text1"/>
          <w:sz w:val="22"/>
          <w:szCs w:val="22"/>
          <w:lang w:val="es-PE"/>
        </w:rPr>
        <w:t>:</w:t>
      </w:r>
    </w:p>
    <w:p w14:paraId="6DC92F77" w14:textId="77777777" w:rsidR="00F957A5" w:rsidRPr="002333E5" w:rsidRDefault="00F957A5" w:rsidP="18725C73">
      <w:pPr>
        <w:numPr>
          <w:ilvl w:val="1"/>
          <w:numId w:val="35"/>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Implementación a largo plazo (&gt;6 meses) o escalamiento a otras instituciones.</w:t>
      </w:r>
    </w:p>
    <w:p w14:paraId="5A2EE6C8" w14:textId="77777777" w:rsidR="00F957A5" w:rsidRPr="002333E5" w:rsidRDefault="00F957A5" w:rsidP="18725C73">
      <w:pPr>
        <w:numPr>
          <w:ilvl w:val="1"/>
          <w:numId w:val="35"/>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Desarrollo de hardware o infraestructura tecnológica externa (ej.: servidores en la nube).</w:t>
      </w:r>
    </w:p>
    <w:p w14:paraId="54587EEA" w14:textId="77777777" w:rsidR="00F957A5" w:rsidRPr="002333E5" w:rsidRDefault="00F957A5" w:rsidP="18725C73">
      <w:pPr>
        <w:numPr>
          <w:ilvl w:val="1"/>
          <w:numId w:val="35"/>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Análisis de factores socioeconómicos o emocionales no vinculados a perfiles cognitivos.</w:t>
      </w:r>
    </w:p>
    <w:p w14:paraId="6209C54D" w14:textId="77777777" w:rsidR="00F957A5" w:rsidRPr="002333E5" w:rsidRDefault="00F957A5" w:rsidP="18725C73">
      <w:pPr>
        <w:numPr>
          <w:ilvl w:val="1"/>
          <w:numId w:val="35"/>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 xml:space="preserve">Integración con plataformas externas (ej.: Moodle, Google </w:t>
      </w:r>
      <w:proofErr w:type="spellStart"/>
      <w:r w:rsidRPr="002333E5">
        <w:rPr>
          <w:rFonts w:ascii="Times New Roman" w:hAnsi="Times New Roman" w:cs="Times New Roman"/>
          <w:color w:val="000000" w:themeColor="text1"/>
          <w:sz w:val="22"/>
          <w:szCs w:val="22"/>
          <w:lang w:val="es-PE"/>
        </w:rPr>
        <w:t>Classroom</w:t>
      </w:r>
      <w:proofErr w:type="spellEnd"/>
      <w:r w:rsidRPr="002333E5">
        <w:rPr>
          <w:rFonts w:ascii="Times New Roman" w:hAnsi="Times New Roman" w:cs="Times New Roman"/>
          <w:color w:val="000000" w:themeColor="text1"/>
          <w:sz w:val="22"/>
          <w:szCs w:val="22"/>
          <w:lang w:val="es-PE"/>
        </w:rPr>
        <w:t>).</w:t>
      </w:r>
    </w:p>
    <w:p w14:paraId="2BE30333" w14:textId="05721F79" w:rsidR="00F957A5" w:rsidRPr="002333E5" w:rsidRDefault="00F957A5" w:rsidP="18725C73">
      <w:pPr>
        <w:jc w:val="both"/>
        <w:rPr>
          <w:rFonts w:ascii="Times New Roman" w:hAnsi="Times New Roman" w:cs="Times New Roman"/>
          <w:color w:val="000000" w:themeColor="text1"/>
          <w:sz w:val="22"/>
          <w:szCs w:val="22"/>
          <w:lang w:val="es-PE"/>
        </w:rPr>
      </w:pPr>
    </w:p>
    <w:p w14:paraId="3EFE8867" w14:textId="65C958A1" w:rsidR="00F957A5" w:rsidRPr="002333E5" w:rsidRDefault="00F957A5" w:rsidP="18725C73">
      <w:pPr>
        <w:pStyle w:val="Ttulo3"/>
        <w:jc w:val="both"/>
        <w:rPr>
          <w:rFonts w:ascii="Times New Roman" w:hAnsi="Times New Roman" w:cs="Times New Roman"/>
          <w:color w:val="000000" w:themeColor="text1"/>
          <w:lang w:val="es-PE"/>
        </w:rPr>
      </w:pPr>
      <w:r w:rsidRPr="002333E5">
        <w:rPr>
          <w:rFonts w:ascii="Times New Roman" w:hAnsi="Times New Roman" w:cs="Times New Roman"/>
          <w:color w:val="000000" w:themeColor="text1"/>
          <w:lang w:val="es-PE"/>
        </w:rPr>
        <w:lastRenderedPageBreak/>
        <w:t xml:space="preserve"> </w:t>
      </w:r>
      <w:bookmarkStart w:id="39" w:name="_Toc201754117"/>
      <w:r w:rsidR="00F16073" w:rsidRPr="002333E5">
        <w:rPr>
          <w:rFonts w:ascii="Times New Roman" w:hAnsi="Times New Roman" w:cs="Times New Roman"/>
          <w:color w:val="000000" w:themeColor="text1"/>
          <w:lang w:val="es-PE"/>
        </w:rPr>
        <w:t>3.1.2</w:t>
      </w:r>
      <w:r w:rsidR="00843085" w:rsidRPr="002333E5">
        <w:rPr>
          <w:rFonts w:ascii="Times New Roman" w:hAnsi="Times New Roman" w:cs="Times New Roman"/>
          <w:color w:val="000000" w:themeColor="text1"/>
          <w:lang w:val="es-PE"/>
        </w:rPr>
        <w:t xml:space="preserve"> </w:t>
      </w:r>
      <w:r w:rsidRPr="002333E5">
        <w:rPr>
          <w:rFonts w:ascii="Times New Roman" w:hAnsi="Times New Roman" w:cs="Times New Roman"/>
          <w:color w:val="000000" w:themeColor="text1"/>
          <w:lang w:val="es-PE"/>
        </w:rPr>
        <w:t>Criterios de éxito</w:t>
      </w:r>
      <w:bookmarkEnd w:id="39"/>
    </w:p>
    <w:p w14:paraId="45C3BF32" w14:textId="77777777" w:rsidR="00F957A5" w:rsidRPr="002333E5" w:rsidRDefault="00F957A5" w:rsidP="18725C73">
      <w:p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El proyecto se considerará exitoso si cumple:</w:t>
      </w:r>
    </w:p>
    <w:p w14:paraId="018AAA99" w14:textId="77777777" w:rsidR="00F957A5" w:rsidRPr="002333E5" w:rsidRDefault="00F957A5" w:rsidP="18725C73">
      <w:pPr>
        <w:numPr>
          <w:ilvl w:val="0"/>
          <w:numId w:val="36"/>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Funcionalidad completa del software (clasificación, visualización, recomendación).</w:t>
      </w:r>
    </w:p>
    <w:p w14:paraId="3FBF635C" w14:textId="77777777" w:rsidR="00F957A5" w:rsidRPr="002333E5" w:rsidRDefault="00F957A5" w:rsidP="18725C73">
      <w:pPr>
        <w:numPr>
          <w:ilvl w:val="0"/>
          <w:numId w:val="36"/>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 xml:space="preserve">Precisión del algoritmo ≥85% (validada con </w:t>
      </w:r>
      <w:proofErr w:type="spellStart"/>
      <w:r w:rsidRPr="002333E5">
        <w:rPr>
          <w:rFonts w:ascii="Times New Roman" w:hAnsi="Times New Roman" w:cs="Times New Roman"/>
          <w:color w:val="000000" w:themeColor="text1"/>
          <w:sz w:val="22"/>
          <w:szCs w:val="22"/>
          <w:lang w:val="es-PE"/>
        </w:rPr>
        <w:t>cross-validation</w:t>
      </w:r>
      <w:proofErr w:type="spellEnd"/>
      <w:r w:rsidRPr="002333E5">
        <w:rPr>
          <w:rFonts w:ascii="Times New Roman" w:hAnsi="Times New Roman" w:cs="Times New Roman"/>
          <w:color w:val="000000" w:themeColor="text1"/>
          <w:sz w:val="22"/>
          <w:szCs w:val="22"/>
          <w:lang w:val="es-PE"/>
        </w:rPr>
        <w:t>).</w:t>
      </w:r>
    </w:p>
    <w:p w14:paraId="2C53879B" w14:textId="77777777" w:rsidR="00F957A5" w:rsidRPr="002333E5" w:rsidRDefault="00F957A5" w:rsidP="18725C73">
      <w:pPr>
        <w:numPr>
          <w:ilvl w:val="0"/>
          <w:numId w:val="36"/>
        </w:numPr>
        <w:jc w:val="both"/>
        <w:rPr>
          <w:rFonts w:ascii="Times New Roman" w:hAnsi="Times New Roman" w:cs="Times New Roman"/>
          <w:color w:val="000000" w:themeColor="text1"/>
          <w:sz w:val="22"/>
          <w:szCs w:val="22"/>
          <w:lang w:val="es-PE"/>
        </w:rPr>
      </w:pPr>
      <w:r w:rsidRPr="002333E5">
        <w:rPr>
          <w:rFonts w:ascii="Times New Roman" w:hAnsi="Times New Roman" w:cs="Times New Roman"/>
          <w:color w:val="000000" w:themeColor="text1"/>
          <w:sz w:val="22"/>
          <w:szCs w:val="22"/>
          <w:lang w:val="es-PE"/>
        </w:rPr>
        <w:t>Mejora estadísticamente significativa (p&lt;0.05) en calificaciones y reducción de reprobación.</w:t>
      </w:r>
    </w:p>
    <w:p w14:paraId="0293EFEC" w14:textId="75597F36" w:rsidR="00F957A5" w:rsidRPr="002333E5" w:rsidRDefault="00F957A5" w:rsidP="18725C73">
      <w:pPr>
        <w:jc w:val="both"/>
        <w:rPr>
          <w:rFonts w:ascii="Times New Roman" w:hAnsi="Times New Roman" w:cs="Times New Roman"/>
          <w:color w:val="000000" w:themeColor="text1"/>
          <w:sz w:val="22"/>
          <w:szCs w:val="22"/>
          <w:lang w:val="es-PE"/>
        </w:rPr>
      </w:pPr>
    </w:p>
    <w:p w14:paraId="0067DDB2" w14:textId="246F8836" w:rsidR="00F957A5" w:rsidRPr="002333E5" w:rsidRDefault="00F957A5" w:rsidP="18725C73">
      <w:pPr>
        <w:pStyle w:val="Ttulo3"/>
        <w:jc w:val="both"/>
        <w:rPr>
          <w:rFonts w:ascii="Times New Roman" w:hAnsi="Times New Roman" w:cs="Times New Roman"/>
          <w:color w:val="000000" w:themeColor="text1"/>
          <w:lang w:val="es-PE"/>
        </w:rPr>
      </w:pPr>
      <w:r w:rsidRPr="002333E5">
        <w:rPr>
          <w:rFonts w:ascii="Times New Roman" w:hAnsi="Times New Roman" w:cs="Times New Roman"/>
          <w:color w:val="000000" w:themeColor="text1"/>
          <w:lang w:val="es-PE"/>
        </w:rPr>
        <w:t xml:space="preserve"> </w:t>
      </w:r>
      <w:bookmarkStart w:id="40" w:name="_Toc201754118"/>
      <w:r w:rsidR="00F16073" w:rsidRPr="002333E5">
        <w:rPr>
          <w:rFonts w:ascii="Times New Roman" w:hAnsi="Times New Roman" w:cs="Times New Roman"/>
          <w:color w:val="000000" w:themeColor="text1"/>
          <w:lang w:val="es-PE"/>
        </w:rPr>
        <w:t>3.1.3</w:t>
      </w:r>
      <w:r w:rsidR="00843085" w:rsidRPr="002333E5">
        <w:rPr>
          <w:rFonts w:ascii="Times New Roman" w:hAnsi="Times New Roman" w:cs="Times New Roman"/>
          <w:color w:val="000000" w:themeColor="text1"/>
          <w:lang w:val="es-PE"/>
        </w:rPr>
        <w:t xml:space="preserve"> </w:t>
      </w:r>
      <w:r w:rsidRPr="002333E5">
        <w:rPr>
          <w:rFonts w:ascii="Times New Roman" w:hAnsi="Times New Roman" w:cs="Times New Roman"/>
          <w:color w:val="000000" w:themeColor="text1"/>
          <w:lang w:val="es-PE"/>
        </w:rPr>
        <w:t>Restricciones clave</w:t>
      </w:r>
      <w:bookmarkEnd w:id="40"/>
    </w:p>
    <w:p w14:paraId="2BB0A88B" w14:textId="77777777" w:rsidR="00F957A5" w:rsidRPr="002333E5" w:rsidRDefault="00F957A5" w:rsidP="18725C73">
      <w:pPr>
        <w:numPr>
          <w:ilvl w:val="0"/>
          <w:numId w:val="37"/>
        </w:numPr>
        <w:jc w:val="both"/>
        <w:rPr>
          <w:rFonts w:ascii="Times New Roman" w:hAnsi="Times New Roman" w:cs="Times New Roman"/>
          <w:color w:val="000000" w:themeColor="text1"/>
          <w:sz w:val="22"/>
          <w:szCs w:val="22"/>
          <w:lang w:val="es-PE"/>
        </w:rPr>
      </w:pPr>
      <w:r w:rsidRPr="002333E5">
        <w:rPr>
          <w:rFonts w:ascii="Times New Roman" w:hAnsi="Times New Roman" w:cs="Times New Roman"/>
          <w:b/>
          <w:bCs/>
          <w:color w:val="000000" w:themeColor="text1"/>
          <w:sz w:val="22"/>
          <w:szCs w:val="22"/>
          <w:lang w:val="es-PE"/>
        </w:rPr>
        <w:t>Temporal</w:t>
      </w:r>
      <w:r w:rsidRPr="002333E5">
        <w:rPr>
          <w:rFonts w:ascii="Times New Roman" w:hAnsi="Times New Roman" w:cs="Times New Roman"/>
          <w:color w:val="000000" w:themeColor="text1"/>
          <w:sz w:val="22"/>
          <w:szCs w:val="22"/>
          <w:lang w:val="es-PE"/>
        </w:rPr>
        <w:t>: Desarrollo y validación limitados al período julio-diciembre 2025.</w:t>
      </w:r>
    </w:p>
    <w:p w14:paraId="333EB3C8" w14:textId="2DD9E6E2" w:rsidR="00F957A5" w:rsidRPr="002333E5" w:rsidRDefault="00F957A5" w:rsidP="18725C73">
      <w:pPr>
        <w:numPr>
          <w:ilvl w:val="0"/>
          <w:numId w:val="37"/>
        </w:numPr>
        <w:jc w:val="both"/>
        <w:rPr>
          <w:rFonts w:ascii="Times New Roman" w:hAnsi="Times New Roman" w:cs="Times New Roman"/>
          <w:color w:val="000000" w:themeColor="text1"/>
          <w:sz w:val="22"/>
          <w:szCs w:val="22"/>
          <w:lang w:val="es-PE"/>
        </w:rPr>
      </w:pPr>
      <w:r w:rsidRPr="002333E5">
        <w:rPr>
          <w:rFonts w:ascii="Times New Roman" w:hAnsi="Times New Roman" w:cs="Times New Roman"/>
          <w:b/>
          <w:bCs/>
          <w:color w:val="000000" w:themeColor="text1"/>
          <w:sz w:val="22"/>
          <w:szCs w:val="22"/>
          <w:lang w:val="es-PE"/>
        </w:rPr>
        <w:t>Tecnológica</w:t>
      </w:r>
      <w:r w:rsidRPr="002333E5">
        <w:rPr>
          <w:rFonts w:ascii="Times New Roman" w:hAnsi="Times New Roman" w:cs="Times New Roman"/>
          <w:color w:val="000000" w:themeColor="text1"/>
          <w:sz w:val="22"/>
          <w:szCs w:val="22"/>
          <w:lang w:val="es-PE"/>
        </w:rPr>
        <w:t>: Uso exclusivo de Python (</w:t>
      </w:r>
      <w:proofErr w:type="spellStart"/>
      <w:r w:rsidRPr="002333E5">
        <w:rPr>
          <w:rFonts w:ascii="Times New Roman" w:hAnsi="Times New Roman" w:cs="Times New Roman"/>
          <w:color w:val="000000" w:themeColor="text1"/>
          <w:sz w:val="22"/>
          <w:szCs w:val="22"/>
          <w:lang w:val="es-PE"/>
        </w:rPr>
        <w:t>scikit-learn</w:t>
      </w:r>
      <w:proofErr w:type="spellEnd"/>
      <w:r w:rsidRPr="002333E5">
        <w:rPr>
          <w:rFonts w:ascii="Times New Roman" w:hAnsi="Times New Roman" w:cs="Times New Roman"/>
          <w:color w:val="000000" w:themeColor="text1"/>
          <w:sz w:val="22"/>
          <w:szCs w:val="22"/>
          <w:lang w:val="es-PE"/>
        </w:rPr>
        <w:t xml:space="preserve">, </w:t>
      </w:r>
      <w:proofErr w:type="spellStart"/>
      <w:r w:rsidRPr="002333E5">
        <w:rPr>
          <w:rFonts w:ascii="Times New Roman" w:hAnsi="Times New Roman" w:cs="Times New Roman"/>
          <w:color w:val="000000" w:themeColor="text1"/>
          <w:sz w:val="22"/>
          <w:szCs w:val="22"/>
          <w:lang w:val="es-PE"/>
        </w:rPr>
        <w:t>TensorFlow</w:t>
      </w:r>
      <w:proofErr w:type="spellEnd"/>
      <w:r w:rsidRPr="002333E5">
        <w:rPr>
          <w:rFonts w:ascii="Times New Roman" w:hAnsi="Times New Roman" w:cs="Times New Roman"/>
          <w:color w:val="000000" w:themeColor="text1"/>
          <w:sz w:val="22"/>
          <w:szCs w:val="22"/>
          <w:lang w:val="es-PE"/>
        </w:rPr>
        <w:t>).</w:t>
      </w:r>
    </w:p>
    <w:p w14:paraId="0783E0B1" w14:textId="77777777" w:rsidR="00F957A5" w:rsidRPr="002333E5" w:rsidRDefault="00F957A5" w:rsidP="18725C73">
      <w:pPr>
        <w:numPr>
          <w:ilvl w:val="0"/>
          <w:numId w:val="37"/>
        </w:numPr>
        <w:jc w:val="both"/>
        <w:rPr>
          <w:rFonts w:ascii="Times New Roman" w:hAnsi="Times New Roman" w:cs="Times New Roman"/>
          <w:color w:val="000000" w:themeColor="text1"/>
          <w:sz w:val="22"/>
          <w:szCs w:val="22"/>
          <w:lang w:val="es-PE"/>
        </w:rPr>
      </w:pPr>
      <w:r w:rsidRPr="002333E5">
        <w:rPr>
          <w:rFonts w:ascii="Times New Roman" w:hAnsi="Times New Roman" w:cs="Times New Roman"/>
          <w:b/>
          <w:bCs/>
          <w:color w:val="000000" w:themeColor="text1"/>
          <w:sz w:val="22"/>
          <w:szCs w:val="22"/>
          <w:lang w:val="es-PE"/>
        </w:rPr>
        <w:t>Ética</w:t>
      </w:r>
      <w:r w:rsidRPr="002333E5">
        <w:rPr>
          <w:rFonts w:ascii="Times New Roman" w:hAnsi="Times New Roman" w:cs="Times New Roman"/>
          <w:color w:val="000000" w:themeColor="text1"/>
          <w:sz w:val="22"/>
          <w:szCs w:val="22"/>
          <w:lang w:val="es-PE"/>
        </w:rPr>
        <w:t>: Cumplimiento de la Ley peruana de Protección de Datos Personales (</w:t>
      </w:r>
      <w:proofErr w:type="spellStart"/>
      <w:r w:rsidRPr="002333E5">
        <w:rPr>
          <w:rFonts w:ascii="Times New Roman" w:hAnsi="Times New Roman" w:cs="Times New Roman"/>
          <w:color w:val="000000" w:themeColor="text1"/>
          <w:sz w:val="22"/>
          <w:szCs w:val="22"/>
          <w:lang w:val="es-PE"/>
        </w:rPr>
        <w:t>N.°</w:t>
      </w:r>
      <w:proofErr w:type="spellEnd"/>
      <w:r w:rsidRPr="002333E5">
        <w:rPr>
          <w:rFonts w:ascii="Times New Roman" w:hAnsi="Times New Roman" w:cs="Times New Roman"/>
          <w:color w:val="000000" w:themeColor="text1"/>
          <w:sz w:val="22"/>
          <w:szCs w:val="22"/>
          <w:lang w:val="es-PE"/>
        </w:rPr>
        <w:t xml:space="preserve"> 29733).</w:t>
      </w:r>
    </w:p>
    <w:p w14:paraId="6AF14BB0" w14:textId="77777777" w:rsidR="009B1BC3" w:rsidRPr="002333E5" w:rsidRDefault="009B1BC3" w:rsidP="18725C73">
      <w:pPr>
        <w:jc w:val="both"/>
        <w:rPr>
          <w:rFonts w:ascii="Times New Roman" w:hAnsi="Times New Roman" w:cs="Times New Roman"/>
          <w:color w:val="000000" w:themeColor="text1"/>
          <w:lang w:val="es-PE"/>
        </w:rPr>
      </w:pPr>
    </w:p>
    <w:p w14:paraId="5C8AD26A" w14:textId="77777777" w:rsidR="009B1BC3" w:rsidRPr="002333E5" w:rsidRDefault="009B1BC3" w:rsidP="18725C73">
      <w:pPr>
        <w:jc w:val="both"/>
        <w:rPr>
          <w:rFonts w:ascii="Times New Roman" w:hAnsi="Times New Roman" w:cs="Times New Roman"/>
          <w:color w:val="000000" w:themeColor="text1"/>
        </w:rPr>
      </w:pPr>
    </w:p>
    <w:p w14:paraId="573FE7C1" w14:textId="4040C7FC" w:rsidR="0095669C" w:rsidRPr="002333E5" w:rsidRDefault="00CA4821" w:rsidP="00CA4821">
      <w:pPr>
        <w:pStyle w:val="Ttulo2"/>
        <w:spacing w:line="360" w:lineRule="auto"/>
        <w:jc w:val="both"/>
        <w:rPr>
          <w:rFonts w:ascii="Times New Roman" w:hAnsi="Times New Roman" w:cs="Times New Roman"/>
          <w:color w:val="000000" w:themeColor="text1"/>
          <w:sz w:val="24"/>
          <w:szCs w:val="24"/>
        </w:rPr>
      </w:pPr>
      <w:bookmarkStart w:id="41" w:name="_Toc201754119"/>
      <w:r w:rsidRPr="002333E5">
        <w:rPr>
          <w:rFonts w:ascii="Times New Roman" w:hAnsi="Times New Roman" w:cs="Times New Roman"/>
          <w:color w:val="000000" w:themeColor="text1"/>
          <w:sz w:val="24"/>
          <w:szCs w:val="24"/>
        </w:rPr>
        <w:t>3.</w:t>
      </w:r>
      <w:r w:rsidR="00C4753C" w:rsidRPr="002333E5">
        <w:rPr>
          <w:rFonts w:ascii="Times New Roman" w:hAnsi="Times New Roman" w:cs="Times New Roman"/>
          <w:color w:val="000000" w:themeColor="text1"/>
          <w:sz w:val="24"/>
          <w:szCs w:val="24"/>
        </w:rPr>
        <w:t>2</w:t>
      </w:r>
      <w:r w:rsidRPr="002333E5">
        <w:rPr>
          <w:rFonts w:ascii="Times New Roman" w:hAnsi="Times New Roman" w:cs="Times New Roman"/>
          <w:color w:val="000000" w:themeColor="text1"/>
          <w:sz w:val="24"/>
          <w:szCs w:val="24"/>
        </w:rPr>
        <w:t>. Materiales y Métodos (aplicación de la ingeniería)</w:t>
      </w:r>
      <w:bookmarkEnd w:id="41"/>
    </w:p>
    <w:p w14:paraId="668521C4" w14:textId="77777777" w:rsidR="00DC7B02" w:rsidRPr="002333E5" w:rsidRDefault="00DC7B02" w:rsidP="00DC7B02">
      <w:pPr>
        <w:rPr>
          <w:rFonts w:ascii="Times New Roman" w:hAnsi="Times New Roman" w:cs="Times New Roman"/>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60"/>
        <w:gridCol w:w="2560"/>
        <w:gridCol w:w="3947"/>
      </w:tblGrid>
      <w:tr w:rsidR="006E4F32" w:rsidRPr="002333E5" w14:paraId="77A859E2" w14:textId="77777777" w:rsidTr="18725C73">
        <w:trPr>
          <w:trHeight w:val="443"/>
        </w:trPr>
        <w:tc>
          <w:tcPr>
            <w:tcW w:w="2560" w:type="dxa"/>
            <w:vAlign w:val="center"/>
            <w:hideMark/>
          </w:tcPr>
          <w:p w14:paraId="467180D4" w14:textId="77777777" w:rsidR="006E4F32" w:rsidRPr="002333E5" w:rsidRDefault="006E4F32" w:rsidP="006E4F32">
            <w:pPr>
              <w:spacing w:after="0" w:line="240" w:lineRule="auto"/>
              <w:jc w:val="center"/>
              <w:rPr>
                <w:rFonts w:ascii="Times New Roman" w:eastAsia="Times New Roman" w:hAnsi="Times New Roman" w:cs="Times New Roman"/>
                <w:b/>
                <w:bCs/>
                <w:color w:val="000000"/>
                <w:kern w:val="0"/>
                <w:sz w:val="22"/>
                <w:szCs w:val="22"/>
                <w:lang w:val="es-PE" w:eastAsia="es-PE"/>
                <w14:ligatures w14:val="none"/>
              </w:rPr>
            </w:pPr>
            <w:r w:rsidRPr="002333E5">
              <w:rPr>
                <w:rFonts w:ascii="Times New Roman" w:eastAsia="Times New Roman" w:hAnsi="Times New Roman" w:cs="Times New Roman"/>
                <w:b/>
                <w:bCs/>
                <w:color w:val="000000"/>
                <w:kern w:val="0"/>
                <w:sz w:val="22"/>
                <w:szCs w:val="22"/>
                <w:lang w:val="es-PE" w:eastAsia="es-PE"/>
                <w14:ligatures w14:val="none"/>
              </w:rPr>
              <w:t>Componente</w:t>
            </w:r>
          </w:p>
        </w:tc>
        <w:tc>
          <w:tcPr>
            <w:tcW w:w="2560" w:type="dxa"/>
            <w:vAlign w:val="center"/>
            <w:hideMark/>
          </w:tcPr>
          <w:p w14:paraId="0B68218E" w14:textId="77777777" w:rsidR="006E4F32" w:rsidRPr="002333E5" w:rsidRDefault="006E4F32" w:rsidP="006E4F32">
            <w:pPr>
              <w:spacing w:after="0" w:line="240" w:lineRule="auto"/>
              <w:jc w:val="center"/>
              <w:rPr>
                <w:rFonts w:ascii="Times New Roman" w:eastAsia="Times New Roman" w:hAnsi="Times New Roman" w:cs="Times New Roman"/>
                <w:b/>
                <w:bCs/>
                <w:color w:val="000000"/>
                <w:kern w:val="0"/>
                <w:sz w:val="22"/>
                <w:szCs w:val="22"/>
                <w:lang w:val="es-PE" w:eastAsia="es-PE"/>
                <w14:ligatures w14:val="none"/>
              </w:rPr>
            </w:pPr>
            <w:r w:rsidRPr="002333E5">
              <w:rPr>
                <w:rFonts w:ascii="Times New Roman" w:eastAsia="Times New Roman" w:hAnsi="Times New Roman" w:cs="Times New Roman"/>
                <w:b/>
                <w:bCs/>
                <w:color w:val="000000"/>
                <w:kern w:val="0"/>
                <w:sz w:val="22"/>
                <w:szCs w:val="22"/>
                <w:lang w:val="es-PE" w:eastAsia="es-PE"/>
                <w14:ligatures w14:val="none"/>
              </w:rPr>
              <w:t>Herramienta/Versión</w:t>
            </w:r>
          </w:p>
        </w:tc>
        <w:tc>
          <w:tcPr>
            <w:tcW w:w="3947" w:type="dxa"/>
            <w:vAlign w:val="center"/>
            <w:hideMark/>
          </w:tcPr>
          <w:p w14:paraId="34DC0493" w14:textId="77777777" w:rsidR="006E4F32" w:rsidRPr="002333E5" w:rsidRDefault="006E4F32" w:rsidP="006E4F32">
            <w:pPr>
              <w:spacing w:after="0" w:line="240" w:lineRule="auto"/>
              <w:jc w:val="center"/>
              <w:rPr>
                <w:rFonts w:ascii="Times New Roman" w:eastAsia="Times New Roman" w:hAnsi="Times New Roman" w:cs="Times New Roman"/>
                <w:b/>
                <w:bCs/>
                <w:color w:val="000000"/>
                <w:kern w:val="0"/>
                <w:sz w:val="22"/>
                <w:szCs w:val="22"/>
                <w:lang w:val="es-PE" w:eastAsia="es-PE"/>
                <w14:ligatures w14:val="none"/>
              </w:rPr>
            </w:pPr>
            <w:r w:rsidRPr="002333E5">
              <w:rPr>
                <w:rFonts w:ascii="Times New Roman" w:eastAsia="Times New Roman" w:hAnsi="Times New Roman" w:cs="Times New Roman"/>
                <w:b/>
                <w:bCs/>
                <w:color w:val="000000"/>
                <w:kern w:val="0"/>
                <w:sz w:val="22"/>
                <w:szCs w:val="22"/>
                <w:lang w:val="es-PE" w:eastAsia="es-PE"/>
                <w14:ligatures w14:val="none"/>
              </w:rPr>
              <w:t>Función específica</w:t>
            </w:r>
          </w:p>
        </w:tc>
      </w:tr>
      <w:tr w:rsidR="006E4F32" w:rsidRPr="002333E5" w14:paraId="3CC20131" w14:textId="77777777" w:rsidTr="18725C73">
        <w:trPr>
          <w:trHeight w:val="756"/>
        </w:trPr>
        <w:tc>
          <w:tcPr>
            <w:tcW w:w="2560" w:type="dxa"/>
            <w:vAlign w:val="center"/>
            <w:hideMark/>
          </w:tcPr>
          <w:p w14:paraId="108D352E"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Persistencia</w:t>
            </w:r>
          </w:p>
        </w:tc>
        <w:tc>
          <w:tcPr>
            <w:tcW w:w="2560" w:type="dxa"/>
            <w:vAlign w:val="center"/>
            <w:hideMark/>
          </w:tcPr>
          <w:p w14:paraId="143DE5C7"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SQLite3 (Python integrado)</w:t>
            </w:r>
          </w:p>
        </w:tc>
        <w:tc>
          <w:tcPr>
            <w:tcW w:w="3947" w:type="dxa"/>
            <w:vAlign w:val="center"/>
            <w:hideMark/>
          </w:tcPr>
          <w:p w14:paraId="25A4C262"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Alternativa si MySQL es demasiado pesado. Base de datos portable en archivo .</w:t>
            </w:r>
            <w:proofErr w:type="spellStart"/>
            <w:r w:rsidRPr="002333E5">
              <w:rPr>
                <w:rFonts w:ascii="Times New Roman" w:eastAsia="Times New Roman" w:hAnsi="Times New Roman" w:cs="Times New Roman"/>
                <w:color w:val="000000"/>
                <w:kern w:val="0"/>
                <w:sz w:val="22"/>
                <w:szCs w:val="22"/>
                <w:lang w:val="es-PE" w:eastAsia="es-PE"/>
                <w14:ligatures w14:val="none"/>
              </w:rPr>
              <w:t>db</w:t>
            </w:r>
            <w:proofErr w:type="spellEnd"/>
          </w:p>
        </w:tc>
      </w:tr>
      <w:tr w:rsidR="006E4F32" w:rsidRPr="002333E5" w14:paraId="41E537C1" w14:textId="77777777" w:rsidTr="18725C73">
        <w:trPr>
          <w:trHeight w:val="756"/>
        </w:trPr>
        <w:tc>
          <w:tcPr>
            <w:tcW w:w="2560" w:type="dxa"/>
            <w:vAlign w:val="center"/>
            <w:hideMark/>
          </w:tcPr>
          <w:p w14:paraId="79B49B99"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Análisis datos</w:t>
            </w:r>
          </w:p>
        </w:tc>
        <w:tc>
          <w:tcPr>
            <w:tcW w:w="2560" w:type="dxa"/>
            <w:vAlign w:val="center"/>
            <w:hideMark/>
          </w:tcPr>
          <w:p w14:paraId="20C244E1"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 xml:space="preserve">Pandas 2.0.3 + </w:t>
            </w:r>
            <w:proofErr w:type="spellStart"/>
            <w:r w:rsidRPr="002333E5">
              <w:rPr>
                <w:rFonts w:ascii="Times New Roman" w:eastAsia="Times New Roman" w:hAnsi="Times New Roman" w:cs="Times New Roman"/>
                <w:color w:val="000000"/>
                <w:kern w:val="0"/>
                <w:sz w:val="22"/>
                <w:szCs w:val="22"/>
                <w:lang w:val="es-PE" w:eastAsia="es-PE"/>
                <w14:ligatures w14:val="none"/>
              </w:rPr>
              <w:t>OpenPyXL</w:t>
            </w:r>
            <w:proofErr w:type="spellEnd"/>
            <w:r w:rsidRPr="002333E5">
              <w:rPr>
                <w:rFonts w:ascii="Times New Roman" w:eastAsia="Times New Roman" w:hAnsi="Times New Roman" w:cs="Times New Roman"/>
                <w:color w:val="000000"/>
                <w:kern w:val="0"/>
                <w:sz w:val="22"/>
                <w:szCs w:val="22"/>
                <w:lang w:val="es-PE" w:eastAsia="es-PE"/>
                <w14:ligatures w14:val="none"/>
              </w:rPr>
              <w:t xml:space="preserve"> 3.1.2</w:t>
            </w:r>
          </w:p>
        </w:tc>
        <w:tc>
          <w:tcPr>
            <w:tcW w:w="3947" w:type="dxa"/>
            <w:vAlign w:val="center"/>
            <w:hideMark/>
          </w:tcPr>
          <w:p w14:paraId="57D92ECC" w14:textId="3486098B"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Procesar historiales académicos y generar CSV/Excel</w:t>
            </w:r>
            <w:r w:rsidR="004B71F5" w:rsidRPr="002333E5">
              <w:rPr>
                <w:rFonts w:ascii="Times New Roman" w:eastAsia="Times New Roman" w:hAnsi="Times New Roman" w:cs="Times New Roman"/>
                <w:color w:val="000000"/>
                <w:kern w:val="0"/>
                <w:sz w:val="22"/>
                <w:szCs w:val="22"/>
                <w:lang w:val="es-PE" w:eastAsia="es-PE"/>
                <w14:ligatures w14:val="none"/>
              </w:rPr>
              <w:t>.</w:t>
            </w:r>
          </w:p>
        </w:tc>
      </w:tr>
      <w:tr w:rsidR="006E4F32" w:rsidRPr="002333E5" w14:paraId="25C29B77" w14:textId="77777777" w:rsidTr="18725C73">
        <w:trPr>
          <w:trHeight w:val="756"/>
        </w:trPr>
        <w:tc>
          <w:tcPr>
            <w:tcW w:w="2560" w:type="dxa"/>
            <w:vAlign w:val="center"/>
            <w:hideMark/>
          </w:tcPr>
          <w:p w14:paraId="1198B352"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Visualización</w:t>
            </w:r>
          </w:p>
        </w:tc>
        <w:tc>
          <w:tcPr>
            <w:tcW w:w="2560" w:type="dxa"/>
            <w:vAlign w:val="center"/>
            <w:hideMark/>
          </w:tcPr>
          <w:p w14:paraId="2A23F9DA"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proofErr w:type="spellStart"/>
            <w:r w:rsidRPr="002333E5">
              <w:rPr>
                <w:rFonts w:ascii="Times New Roman" w:eastAsia="Times New Roman" w:hAnsi="Times New Roman" w:cs="Times New Roman"/>
                <w:color w:val="000000"/>
                <w:kern w:val="0"/>
                <w:sz w:val="22"/>
                <w:szCs w:val="22"/>
                <w:lang w:val="es-PE" w:eastAsia="es-PE"/>
                <w14:ligatures w14:val="none"/>
              </w:rPr>
              <w:t>Matplotlib</w:t>
            </w:r>
            <w:proofErr w:type="spellEnd"/>
            <w:r w:rsidRPr="002333E5">
              <w:rPr>
                <w:rFonts w:ascii="Times New Roman" w:eastAsia="Times New Roman" w:hAnsi="Times New Roman" w:cs="Times New Roman"/>
                <w:color w:val="000000"/>
                <w:kern w:val="0"/>
                <w:sz w:val="22"/>
                <w:szCs w:val="22"/>
                <w:lang w:val="es-PE" w:eastAsia="es-PE"/>
                <w14:ligatures w14:val="none"/>
              </w:rPr>
              <w:t xml:space="preserve"> 3.7.2 + </w:t>
            </w:r>
            <w:proofErr w:type="spellStart"/>
            <w:r w:rsidRPr="002333E5">
              <w:rPr>
                <w:rFonts w:ascii="Times New Roman" w:eastAsia="Times New Roman" w:hAnsi="Times New Roman" w:cs="Times New Roman"/>
                <w:color w:val="000000"/>
                <w:kern w:val="0"/>
                <w:sz w:val="22"/>
                <w:szCs w:val="22"/>
                <w:lang w:val="es-PE" w:eastAsia="es-PE"/>
                <w14:ligatures w14:val="none"/>
              </w:rPr>
              <w:t>Seaborn</w:t>
            </w:r>
            <w:proofErr w:type="spellEnd"/>
            <w:r w:rsidRPr="002333E5">
              <w:rPr>
                <w:rFonts w:ascii="Times New Roman" w:eastAsia="Times New Roman" w:hAnsi="Times New Roman" w:cs="Times New Roman"/>
                <w:color w:val="000000"/>
                <w:kern w:val="0"/>
                <w:sz w:val="22"/>
                <w:szCs w:val="22"/>
                <w:lang w:val="es-PE" w:eastAsia="es-PE"/>
                <w14:ligatures w14:val="none"/>
              </w:rPr>
              <w:t xml:space="preserve"> 0.12.2</w:t>
            </w:r>
          </w:p>
        </w:tc>
        <w:tc>
          <w:tcPr>
            <w:tcW w:w="3947" w:type="dxa"/>
            <w:vAlign w:val="center"/>
            <w:hideMark/>
          </w:tcPr>
          <w:p w14:paraId="4134E85A" w14:textId="1B6CB50E" w:rsidR="00D84EEC"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 xml:space="preserve">Gráficos locales </w:t>
            </w:r>
            <w:r w:rsidR="00D84EEC" w:rsidRPr="002333E5">
              <w:rPr>
                <w:rFonts w:ascii="Times New Roman" w:eastAsia="Times New Roman" w:hAnsi="Times New Roman" w:cs="Times New Roman"/>
                <w:color w:val="000000"/>
                <w:kern w:val="0"/>
                <w:sz w:val="22"/>
                <w:szCs w:val="22"/>
                <w:lang w:val="es-PE" w:eastAsia="es-PE"/>
                <w14:ligatures w14:val="none"/>
              </w:rPr>
              <w:t>para la visualización de datos.</w:t>
            </w:r>
          </w:p>
        </w:tc>
      </w:tr>
      <w:tr w:rsidR="006E4F32" w:rsidRPr="002333E5" w14:paraId="1FDE5D7E" w14:textId="77777777" w:rsidTr="18725C73">
        <w:trPr>
          <w:trHeight w:val="756"/>
        </w:trPr>
        <w:tc>
          <w:tcPr>
            <w:tcW w:w="2560" w:type="dxa"/>
            <w:vAlign w:val="center"/>
            <w:hideMark/>
          </w:tcPr>
          <w:p w14:paraId="35D2E4BF"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Seguridad</w:t>
            </w:r>
          </w:p>
        </w:tc>
        <w:tc>
          <w:tcPr>
            <w:tcW w:w="2560" w:type="dxa"/>
            <w:vAlign w:val="center"/>
            <w:hideMark/>
          </w:tcPr>
          <w:p w14:paraId="769E35EC"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proofErr w:type="spellStart"/>
            <w:r w:rsidRPr="002333E5">
              <w:rPr>
                <w:rFonts w:ascii="Times New Roman" w:eastAsia="Times New Roman" w:hAnsi="Times New Roman" w:cs="Times New Roman"/>
                <w:color w:val="000000"/>
                <w:kern w:val="0"/>
                <w:sz w:val="22"/>
                <w:szCs w:val="22"/>
                <w:lang w:val="es-PE" w:eastAsia="es-PE"/>
                <w14:ligatures w14:val="none"/>
              </w:rPr>
              <w:t>Cryptography</w:t>
            </w:r>
            <w:proofErr w:type="spellEnd"/>
            <w:r w:rsidRPr="002333E5">
              <w:rPr>
                <w:rFonts w:ascii="Times New Roman" w:eastAsia="Times New Roman" w:hAnsi="Times New Roman" w:cs="Times New Roman"/>
                <w:color w:val="000000"/>
                <w:kern w:val="0"/>
                <w:sz w:val="22"/>
                <w:szCs w:val="22"/>
                <w:lang w:val="es-PE" w:eastAsia="es-PE"/>
                <w14:ligatures w14:val="none"/>
              </w:rPr>
              <w:t xml:space="preserve"> 42.0.5</w:t>
            </w:r>
          </w:p>
        </w:tc>
        <w:tc>
          <w:tcPr>
            <w:tcW w:w="3947" w:type="dxa"/>
            <w:vAlign w:val="center"/>
            <w:hideMark/>
          </w:tcPr>
          <w:p w14:paraId="2E8783F7"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Encriptar datos sensibles (CI, notas) en la base de datos</w:t>
            </w:r>
          </w:p>
        </w:tc>
      </w:tr>
      <w:tr w:rsidR="006E4F32" w:rsidRPr="002333E5" w14:paraId="37951A3E" w14:textId="77777777" w:rsidTr="18725C73">
        <w:trPr>
          <w:trHeight w:val="756"/>
        </w:trPr>
        <w:tc>
          <w:tcPr>
            <w:tcW w:w="2560" w:type="dxa"/>
            <w:vAlign w:val="center"/>
            <w:hideMark/>
          </w:tcPr>
          <w:p w14:paraId="30B57E8B"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 xml:space="preserve">API </w:t>
            </w:r>
            <w:proofErr w:type="spellStart"/>
            <w:r w:rsidRPr="002333E5">
              <w:rPr>
                <w:rFonts w:ascii="Times New Roman" w:eastAsia="Times New Roman" w:hAnsi="Times New Roman" w:cs="Times New Roman"/>
                <w:color w:val="000000"/>
                <w:kern w:val="0"/>
                <w:sz w:val="22"/>
                <w:szCs w:val="22"/>
                <w:lang w:val="es-PE" w:eastAsia="es-PE"/>
                <w14:ligatures w14:val="none"/>
              </w:rPr>
              <w:t>DeepSeek</w:t>
            </w:r>
            <w:proofErr w:type="spellEnd"/>
          </w:p>
        </w:tc>
        <w:tc>
          <w:tcPr>
            <w:tcW w:w="2560" w:type="dxa"/>
            <w:vAlign w:val="center"/>
            <w:hideMark/>
          </w:tcPr>
          <w:p w14:paraId="3DC4772F"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proofErr w:type="spellStart"/>
            <w:r w:rsidRPr="002333E5">
              <w:rPr>
                <w:rFonts w:ascii="Times New Roman" w:eastAsia="Times New Roman" w:hAnsi="Times New Roman" w:cs="Times New Roman"/>
                <w:color w:val="000000"/>
                <w:kern w:val="0"/>
                <w:sz w:val="22"/>
                <w:szCs w:val="22"/>
                <w:lang w:val="es-PE" w:eastAsia="es-PE"/>
                <w14:ligatures w14:val="none"/>
              </w:rPr>
              <w:t>Requests</w:t>
            </w:r>
            <w:proofErr w:type="spellEnd"/>
            <w:r w:rsidRPr="002333E5">
              <w:rPr>
                <w:rFonts w:ascii="Times New Roman" w:eastAsia="Times New Roman" w:hAnsi="Times New Roman" w:cs="Times New Roman"/>
                <w:color w:val="000000"/>
                <w:kern w:val="0"/>
                <w:sz w:val="22"/>
                <w:szCs w:val="22"/>
                <w:lang w:val="es-PE" w:eastAsia="es-PE"/>
                <w14:ligatures w14:val="none"/>
              </w:rPr>
              <w:t xml:space="preserve"> 2.31.0</w:t>
            </w:r>
          </w:p>
        </w:tc>
        <w:tc>
          <w:tcPr>
            <w:tcW w:w="3947" w:type="dxa"/>
            <w:vAlign w:val="center"/>
            <w:hideMark/>
          </w:tcPr>
          <w:p w14:paraId="351D1400"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Conexión ligera a la API en la nube para recomendaciones pedagógicas</w:t>
            </w:r>
          </w:p>
        </w:tc>
      </w:tr>
      <w:tr w:rsidR="006E4F32" w:rsidRPr="002333E5" w14:paraId="104DAA63" w14:textId="77777777" w:rsidTr="18725C73">
        <w:trPr>
          <w:trHeight w:val="756"/>
        </w:trPr>
        <w:tc>
          <w:tcPr>
            <w:tcW w:w="2560" w:type="dxa"/>
            <w:vAlign w:val="center"/>
            <w:hideMark/>
          </w:tcPr>
          <w:p w14:paraId="6E1C98FC" w14:textId="77777777" w:rsidR="006E4F32" w:rsidRPr="002333E5" w:rsidRDefault="67EE1BA6"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Empaquetado</w:t>
            </w:r>
          </w:p>
        </w:tc>
        <w:tc>
          <w:tcPr>
            <w:tcW w:w="2560" w:type="dxa"/>
            <w:vAlign w:val="center"/>
            <w:hideMark/>
          </w:tcPr>
          <w:p w14:paraId="5A25DAEE"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proofErr w:type="spellStart"/>
            <w:r w:rsidRPr="002333E5">
              <w:rPr>
                <w:rFonts w:ascii="Times New Roman" w:eastAsia="Times New Roman" w:hAnsi="Times New Roman" w:cs="Times New Roman"/>
                <w:color w:val="000000"/>
                <w:kern w:val="0"/>
                <w:sz w:val="22"/>
                <w:szCs w:val="22"/>
                <w:lang w:val="es-PE" w:eastAsia="es-PE"/>
                <w14:ligatures w14:val="none"/>
              </w:rPr>
              <w:t>PyInstaller</w:t>
            </w:r>
            <w:proofErr w:type="spellEnd"/>
            <w:r w:rsidRPr="002333E5">
              <w:rPr>
                <w:rFonts w:ascii="Times New Roman" w:eastAsia="Times New Roman" w:hAnsi="Times New Roman" w:cs="Times New Roman"/>
                <w:color w:val="000000"/>
                <w:kern w:val="0"/>
                <w:sz w:val="22"/>
                <w:szCs w:val="22"/>
                <w:lang w:val="es-PE" w:eastAsia="es-PE"/>
                <w14:ligatures w14:val="none"/>
              </w:rPr>
              <w:t xml:space="preserve"> 6.2.0</w:t>
            </w:r>
          </w:p>
        </w:tc>
        <w:tc>
          <w:tcPr>
            <w:tcW w:w="3947" w:type="dxa"/>
            <w:vAlign w:val="center"/>
            <w:hideMark/>
          </w:tcPr>
          <w:p w14:paraId="794CBF23" w14:textId="77777777" w:rsidR="006E4F32" w:rsidRPr="002333E5" w:rsidRDefault="006E4F32" w:rsidP="006E4F32">
            <w:pPr>
              <w:spacing w:after="0" w:line="240" w:lineRule="auto"/>
              <w:rPr>
                <w:rFonts w:ascii="Times New Roman" w:eastAsia="Times New Roman" w:hAnsi="Times New Roman" w:cs="Times New Roman"/>
                <w:color w:val="000000"/>
                <w:kern w:val="0"/>
                <w:sz w:val="22"/>
                <w:szCs w:val="22"/>
                <w:lang w:val="es-PE" w:eastAsia="es-PE"/>
                <w14:ligatures w14:val="none"/>
              </w:rPr>
            </w:pPr>
            <w:r w:rsidRPr="002333E5">
              <w:rPr>
                <w:rFonts w:ascii="Times New Roman" w:eastAsia="Times New Roman" w:hAnsi="Times New Roman" w:cs="Times New Roman"/>
                <w:color w:val="000000"/>
                <w:kern w:val="0"/>
                <w:sz w:val="22"/>
                <w:szCs w:val="22"/>
                <w:lang w:val="es-PE" w:eastAsia="es-PE"/>
                <w14:ligatures w14:val="none"/>
              </w:rPr>
              <w:t xml:space="preserve">Crear .exe autónomo para distribuir en </w:t>
            </w:r>
            <w:proofErr w:type="spellStart"/>
            <w:r w:rsidRPr="002333E5">
              <w:rPr>
                <w:rFonts w:ascii="Times New Roman" w:eastAsia="Times New Roman" w:hAnsi="Times New Roman" w:cs="Times New Roman"/>
                <w:color w:val="000000"/>
                <w:kern w:val="0"/>
                <w:sz w:val="22"/>
                <w:szCs w:val="22"/>
                <w:lang w:val="es-PE" w:eastAsia="es-PE"/>
                <w14:ligatures w14:val="none"/>
              </w:rPr>
              <w:t>PCs</w:t>
            </w:r>
            <w:proofErr w:type="spellEnd"/>
            <w:r w:rsidRPr="002333E5">
              <w:rPr>
                <w:rFonts w:ascii="Times New Roman" w:eastAsia="Times New Roman" w:hAnsi="Times New Roman" w:cs="Times New Roman"/>
                <w:color w:val="000000"/>
                <w:kern w:val="0"/>
                <w:sz w:val="22"/>
                <w:szCs w:val="22"/>
                <w:lang w:val="es-PE" w:eastAsia="es-PE"/>
                <w14:ligatures w14:val="none"/>
              </w:rPr>
              <w:t xml:space="preserve"> sin Python instalado</w:t>
            </w:r>
          </w:p>
        </w:tc>
      </w:tr>
    </w:tbl>
    <w:p w14:paraId="7C65BA4E" w14:textId="76796BC7" w:rsidR="6E5F34DC" w:rsidRPr="002333E5" w:rsidRDefault="6E5F34DC" w:rsidP="229716E3">
      <w:pPr>
        <w:spacing w:after="240" w:line="360" w:lineRule="auto"/>
        <w:rPr>
          <w:rFonts w:ascii="Times New Roman" w:eastAsia="Times New Roman" w:hAnsi="Times New Roman" w:cs="Times New Roman"/>
        </w:rPr>
      </w:pPr>
    </w:p>
    <w:p w14:paraId="281B5ABE" w14:textId="3C0F232B" w:rsidR="6E5F34DC" w:rsidRPr="002333E5" w:rsidRDefault="6E5F34DC" w:rsidP="6E5F34DC">
      <w:pPr>
        <w:rPr>
          <w:rFonts w:ascii="Times New Roman" w:hAnsi="Times New Roman" w:cs="Times New Roman"/>
        </w:rPr>
      </w:pPr>
    </w:p>
    <w:p w14:paraId="2C1E7296" w14:textId="443DE96E" w:rsidR="0095669C" w:rsidRPr="002333E5" w:rsidRDefault="0095669C" w:rsidP="000F4DE7">
      <w:pPr>
        <w:pStyle w:val="Ttulo1"/>
        <w:spacing w:before="0" w:after="240" w:line="360" w:lineRule="auto"/>
        <w:rPr>
          <w:rFonts w:ascii="Times New Roman" w:hAnsi="Times New Roman" w:cs="Times New Roman"/>
          <w:color w:val="000000" w:themeColor="text1"/>
          <w:sz w:val="24"/>
          <w:szCs w:val="24"/>
        </w:rPr>
      </w:pPr>
      <w:bookmarkStart w:id="42" w:name="_Toc201754120"/>
      <w:r w:rsidRPr="002333E5">
        <w:rPr>
          <w:rFonts w:ascii="Times New Roman" w:hAnsi="Times New Roman" w:cs="Times New Roman"/>
          <w:color w:val="000000" w:themeColor="text1"/>
          <w:sz w:val="24"/>
          <w:szCs w:val="24"/>
        </w:rPr>
        <w:lastRenderedPageBreak/>
        <w:t xml:space="preserve">4. </w:t>
      </w:r>
      <w:r w:rsidR="0074012F" w:rsidRPr="002333E5">
        <w:rPr>
          <w:rFonts w:ascii="Times New Roman" w:hAnsi="Times New Roman" w:cs="Times New Roman"/>
          <w:color w:val="000000" w:themeColor="text1"/>
          <w:sz w:val="24"/>
          <w:szCs w:val="24"/>
        </w:rPr>
        <w:t>Aspectos Administrativos</w:t>
      </w:r>
      <w:bookmarkEnd w:id="42"/>
    </w:p>
    <w:p w14:paraId="76272308" w14:textId="66445C5F" w:rsidR="0050717F" w:rsidRPr="002333E5" w:rsidRDefault="0050717F" w:rsidP="0050717F">
      <w:pPr>
        <w:pStyle w:val="Ttulo2"/>
        <w:rPr>
          <w:rFonts w:ascii="Times New Roman" w:hAnsi="Times New Roman" w:cs="Times New Roman"/>
          <w:color w:val="000000" w:themeColor="text1"/>
          <w:sz w:val="22"/>
          <w:szCs w:val="22"/>
        </w:rPr>
      </w:pPr>
      <w:bookmarkStart w:id="43" w:name="_Toc201754121"/>
      <w:r w:rsidRPr="002333E5">
        <w:rPr>
          <w:rFonts w:ascii="Times New Roman" w:hAnsi="Times New Roman" w:cs="Times New Roman"/>
          <w:color w:val="000000" w:themeColor="text1"/>
          <w:sz w:val="22"/>
          <w:szCs w:val="22"/>
        </w:rPr>
        <w:t>4.1 Presupuesto</w:t>
      </w:r>
      <w:bookmarkEnd w:id="43"/>
      <w:r w:rsidRPr="002333E5">
        <w:rPr>
          <w:rFonts w:ascii="Times New Roman" w:hAnsi="Times New Roman" w:cs="Times New Roman"/>
          <w:color w:val="000000" w:themeColor="text1"/>
          <w:sz w:val="22"/>
          <w:szCs w:val="22"/>
        </w:rPr>
        <w:t xml:space="preserve"> </w:t>
      </w:r>
    </w:p>
    <w:p w14:paraId="63E6E4AC" w14:textId="77777777" w:rsidR="003E0D87" w:rsidRPr="002333E5" w:rsidRDefault="003E0D87" w:rsidP="003E0D87">
      <w:pPr>
        <w:rPr>
          <w:rFonts w:ascii="Times New Roman" w:hAnsi="Times New Roman" w:cs="Times New Roman"/>
        </w:rPr>
      </w:pPr>
    </w:p>
    <w:p w14:paraId="38728F53" w14:textId="77777777" w:rsidR="003E0D87" w:rsidRPr="002333E5" w:rsidRDefault="003E0D87" w:rsidP="003E0D87">
      <w:pPr>
        <w:rPr>
          <w:rFonts w:ascii="Times New Roman" w:hAnsi="Times New Roman" w:cs="Times New Roman"/>
        </w:rPr>
      </w:pPr>
    </w:p>
    <w:p w14:paraId="46B2DC81" w14:textId="77777777" w:rsidR="003E0D87" w:rsidRPr="002333E5" w:rsidRDefault="003E0D87" w:rsidP="003E0D87">
      <w:pPr>
        <w:rPr>
          <w:rFonts w:ascii="Times New Roman" w:hAnsi="Times New Roman" w:cs="Times New Roman"/>
        </w:rPr>
      </w:pPr>
    </w:p>
    <w:p w14:paraId="6D931390" w14:textId="77777777" w:rsidR="003E0D87" w:rsidRPr="002333E5" w:rsidRDefault="003E0D87" w:rsidP="003E0D87">
      <w:pPr>
        <w:rPr>
          <w:rFonts w:ascii="Times New Roman" w:hAnsi="Times New Roman" w:cs="Times New Roman"/>
        </w:rPr>
      </w:pPr>
    </w:p>
    <w:p w14:paraId="6151DDE8" w14:textId="77777777" w:rsidR="003E0D87" w:rsidRPr="002333E5" w:rsidRDefault="003E0D87" w:rsidP="003E0D87">
      <w:pPr>
        <w:rPr>
          <w:rFonts w:ascii="Times New Roman" w:hAnsi="Times New Roman" w:cs="Times New Roman"/>
        </w:rPr>
      </w:pPr>
    </w:p>
    <w:p w14:paraId="4DC7CDD1" w14:textId="77777777" w:rsidR="003E0D87" w:rsidRPr="002333E5" w:rsidRDefault="003E0D87" w:rsidP="003E0D87">
      <w:pPr>
        <w:rPr>
          <w:rFonts w:ascii="Times New Roman" w:hAnsi="Times New Roman" w:cs="Times New Roman"/>
        </w:rPr>
      </w:pPr>
    </w:p>
    <w:p w14:paraId="1B3BA586" w14:textId="77777777" w:rsidR="0050717F" w:rsidRPr="002333E5" w:rsidRDefault="77FB456D" w:rsidP="0050717F">
      <w:pPr>
        <w:rPr>
          <w:rFonts w:ascii="Times New Roman" w:eastAsia="Times New Roman" w:hAnsi="Times New Roman" w:cs="Times New Roman"/>
        </w:rPr>
      </w:pPr>
      <w:r w:rsidRPr="002333E5">
        <w:rPr>
          <w:rFonts w:ascii="Times New Roman" w:eastAsia="Times New Roman" w:hAnsi="Times New Roman" w:cs="Times New Roman"/>
        </w:rPr>
        <w:t>Costos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4"/>
        <w:gridCol w:w="768"/>
        <w:gridCol w:w="2948"/>
        <w:gridCol w:w="564"/>
        <w:gridCol w:w="588"/>
        <w:gridCol w:w="621"/>
        <w:gridCol w:w="633"/>
      </w:tblGrid>
      <w:tr w:rsidR="0050717F" w:rsidRPr="002333E5" w14:paraId="5C1FCF11" w14:textId="77777777" w:rsidTr="00BD185D">
        <w:trPr>
          <w:trHeight w:val="450"/>
        </w:trPr>
        <w:tc>
          <w:tcPr>
            <w:tcW w:w="2505" w:type="dxa"/>
            <w:shd w:val="clear" w:color="auto" w:fill="FFF2CC"/>
            <w:tcMar>
              <w:top w:w="100" w:type="dxa"/>
              <w:left w:w="100" w:type="dxa"/>
              <w:bottom w:w="100" w:type="dxa"/>
              <w:right w:w="100" w:type="dxa"/>
            </w:tcMar>
          </w:tcPr>
          <w:p w14:paraId="5A49BCD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Entregable</w:t>
            </w:r>
          </w:p>
        </w:tc>
        <w:tc>
          <w:tcPr>
            <w:tcW w:w="795" w:type="dxa"/>
            <w:shd w:val="clear" w:color="auto" w:fill="FFF2CC"/>
            <w:tcMar>
              <w:top w:w="100" w:type="dxa"/>
              <w:left w:w="100" w:type="dxa"/>
              <w:bottom w:w="100" w:type="dxa"/>
              <w:right w:w="100" w:type="dxa"/>
            </w:tcMar>
          </w:tcPr>
          <w:p w14:paraId="59DDDEDD"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ID</w:t>
            </w:r>
          </w:p>
        </w:tc>
        <w:tc>
          <w:tcPr>
            <w:tcW w:w="3540" w:type="dxa"/>
            <w:shd w:val="clear" w:color="auto" w:fill="FFF2CC"/>
            <w:tcMar>
              <w:top w:w="100" w:type="dxa"/>
              <w:left w:w="100" w:type="dxa"/>
              <w:bottom w:w="100" w:type="dxa"/>
              <w:right w:w="100" w:type="dxa"/>
            </w:tcMar>
          </w:tcPr>
          <w:p w14:paraId="2FBBB9ED"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Actividad</w:t>
            </w:r>
          </w:p>
        </w:tc>
        <w:tc>
          <w:tcPr>
            <w:tcW w:w="615" w:type="dxa"/>
            <w:shd w:val="clear" w:color="auto" w:fill="FFF2CC"/>
            <w:tcMar>
              <w:top w:w="100" w:type="dxa"/>
              <w:left w:w="100" w:type="dxa"/>
              <w:bottom w:w="100" w:type="dxa"/>
              <w:right w:w="100" w:type="dxa"/>
            </w:tcMar>
          </w:tcPr>
          <w:p w14:paraId="4FD87351" w14:textId="77777777" w:rsidR="0050717F" w:rsidRPr="002333E5" w:rsidRDefault="0050717F">
            <w:pPr>
              <w:spacing w:after="0"/>
              <w:rPr>
                <w:rFonts w:ascii="Times New Roman" w:hAnsi="Times New Roman" w:cs="Times New Roman"/>
              </w:rPr>
            </w:pPr>
            <w:proofErr w:type="spellStart"/>
            <w:r w:rsidRPr="002333E5">
              <w:rPr>
                <w:rFonts w:ascii="Times New Roman" w:eastAsia="Century Gothic" w:hAnsi="Times New Roman" w:cs="Times New Roman"/>
                <w:color w:val="000000" w:themeColor="text1"/>
                <w:sz w:val="18"/>
                <w:szCs w:val="18"/>
              </w:rPr>
              <w:t>Cp</w:t>
            </w:r>
            <w:proofErr w:type="spellEnd"/>
          </w:p>
        </w:tc>
        <w:tc>
          <w:tcPr>
            <w:tcW w:w="630" w:type="dxa"/>
            <w:shd w:val="clear" w:color="auto" w:fill="FFF2CC"/>
            <w:tcMar>
              <w:top w:w="100" w:type="dxa"/>
              <w:left w:w="100" w:type="dxa"/>
              <w:bottom w:w="100" w:type="dxa"/>
              <w:right w:w="100" w:type="dxa"/>
            </w:tcMar>
          </w:tcPr>
          <w:p w14:paraId="3DCCC96F"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Cm</w:t>
            </w:r>
          </w:p>
        </w:tc>
        <w:tc>
          <w:tcPr>
            <w:tcW w:w="690" w:type="dxa"/>
            <w:shd w:val="clear" w:color="auto" w:fill="FFF2CC"/>
            <w:tcMar>
              <w:top w:w="100" w:type="dxa"/>
              <w:left w:w="100" w:type="dxa"/>
              <w:bottom w:w="100" w:type="dxa"/>
              <w:right w:w="100" w:type="dxa"/>
            </w:tcMar>
          </w:tcPr>
          <w:p w14:paraId="74588D7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Co</w:t>
            </w:r>
          </w:p>
        </w:tc>
        <w:tc>
          <w:tcPr>
            <w:tcW w:w="660" w:type="dxa"/>
            <w:shd w:val="clear" w:color="auto" w:fill="FFF2CC"/>
            <w:tcMar>
              <w:top w:w="100" w:type="dxa"/>
              <w:left w:w="100" w:type="dxa"/>
              <w:bottom w:w="100" w:type="dxa"/>
              <w:right w:w="100" w:type="dxa"/>
            </w:tcMar>
          </w:tcPr>
          <w:p w14:paraId="043764B9"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Ce</w:t>
            </w:r>
          </w:p>
        </w:tc>
      </w:tr>
      <w:tr w:rsidR="0050717F" w:rsidRPr="002333E5" w14:paraId="0DACADC3" w14:textId="77777777" w:rsidTr="00BD185D">
        <w:trPr>
          <w:trHeight w:val="300"/>
        </w:trPr>
        <w:tc>
          <w:tcPr>
            <w:tcW w:w="2505" w:type="dxa"/>
            <w:vMerge w:val="restart"/>
            <w:tcMar>
              <w:top w:w="100" w:type="dxa"/>
              <w:left w:w="100" w:type="dxa"/>
              <w:bottom w:w="100" w:type="dxa"/>
              <w:right w:w="100" w:type="dxa"/>
            </w:tcMar>
            <w:vAlign w:val="center"/>
          </w:tcPr>
          <w:p w14:paraId="4B57B26A" w14:textId="7AEAC564" w:rsidR="0050717F" w:rsidRPr="002333E5" w:rsidRDefault="0050717F">
            <w:pPr>
              <w:spacing w:before="240" w:after="240"/>
              <w:rPr>
                <w:rFonts w:ascii="Times New Roman" w:hAnsi="Times New Roman" w:cs="Times New Roman"/>
              </w:rPr>
            </w:pPr>
            <w:r w:rsidRPr="002333E5">
              <w:rPr>
                <w:rFonts w:ascii="Times New Roman" w:eastAsia="Century Gothic" w:hAnsi="Times New Roman" w:cs="Times New Roman"/>
                <w:sz w:val="18"/>
                <w:szCs w:val="18"/>
              </w:rPr>
              <w:t>Diseñar un algoritmo de clasificación basado en regresión logística para identificar perfiles cognitivos (inteligencias múltiples, factor G).</w:t>
            </w:r>
          </w:p>
        </w:tc>
        <w:tc>
          <w:tcPr>
            <w:tcW w:w="795" w:type="dxa"/>
            <w:tcMar>
              <w:top w:w="100" w:type="dxa"/>
              <w:left w:w="100" w:type="dxa"/>
              <w:bottom w:w="100" w:type="dxa"/>
              <w:right w:w="100" w:type="dxa"/>
            </w:tcMar>
          </w:tcPr>
          <w:p w14:paraId="7E647448"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HU1.1</w:t>
            </w:r>
          </w:p>
        </w:tc>
        <w:tc>
          <w:tcPr>
            <w:tcW w:w="3540" w:type="dxa"/>
            <w:tcMar>
              <w:top w:w="100" w:type="dxa"/>
              <w:left w:w="100" w:type="dxa"/>
              <w:bottom w:w="100" w:type="dxa"/>
              <w:right w:w="100" w:type="dxa"/>
            </w:tcMar>
          </w:tcPr>
          <w:p w14:paraId="6ECDDDF2" w14:textId="77777777" w:rsidR="0050717F" w:rsidRPr="002333E5" w:rsidRDefault="0050717F">
            <w:pPr>
              <w:spacing w:after="0"/>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Definir los criterios para identificar perfiles cognitivos.</w:t>
            </w:r>
          </w:p>
        </w:tc>
        <w:tc>
          <w:tcPr>
            <w:tcW w:w="615" w:type="dxa"/>
            <w:tcMar>
              <w:top w:w="100" w:type="dxa"/>
              <w:left w:w="100" w:type="dxa"/>
              <w:bottom w:w="100" w:type="dxa"/>
              <w:right w:w="100" w:type="dxa"/>
            </w:tcMar>
          </w:tcPr>
          <w:p w14:paraId="6AC88D6A"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20</w:t>
            </w:r>
          </w:p>
        </w:tc>
        <w:tc>
          <w:tcPr>
            <w:tcW w:w="630" w:type="dxa"/>
            <w:tcMar>
              <w:top w:w="100" w:type="dxa"/>
              <w:left w:w="100" w:type="dxa"/>
              <w:bottom w:w="100" w:type="dxa"/>
              <w:right w:w="100" w:type="dxa"/>
            </w:tcMar>
          </w:tcPr>
          <w:p w14:paraId="2AE60921"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10</w:t>
            </w:r>
          </w:p>
        </w:tc>
        <w:tc>
          <w:tcPr>
            <w:tcW w:w="690" w:type="dxa"/>
            <w:tcMar>
              <w:top w:w="100" w:type="dxa"/>
              <w:left w:w="100" w:type="dxa"/>
              <w:bottom w:w="100" w:type="dxa"/>
              <w:right w:w="100" w:type="dxa"/>
            </w:tcMar>
          </w:tcPr>
          <w:p w14:paraId="55F906F0"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7</w:t>
            </w:r>
          </w:p>
        </w:tc>
        <w:tc>
          <w:tcPr>
            <w:tcW w:w="660" w:type="dxa"/>
            <w:tcMar>
              <w:top w:w="100" w:type="dxa"/>
              <w:left w:w="100" w:type="dxa"/>
              <w:bottom w:w="100" w:type="dxa"/>
              <w:right w:w="100" w:type="dxa"/>
            </w:tcMar>
          </w:tcPr>
          <w:p w14:paraId="4D8BF7C2"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12.3</w:t>
            </w:r>
          </w:p>
        </w:tc>
      </w:tr>
      <w:tr w:rsidR="0050717F" w:rsidRPr="002333E5" w14:paraId="40507E7E" w14:textId="77777777" w:rsidTr="00BD185D">
        <w:trPr>
          <w:trHeight w:val="450"/>
        </w:trPr>
        <w:tc>
          <w:tcPr>
            <w:tcW w:w="2505" w:type="dxa"/>
            <w:vMerge/>
          </w:tcPr>
          <w:p w14:paraId="3492D4FA" w14:textId="77777777" w:rsidR="0050717F" w:rsidRPr="002333E5" w:rsidRDefault="0050717F">
            <w:pPr>
              <w:rPr>
                <w:rFonts w:ascii="Times New Roman" w:hAnsi="Times New Roman" w:cs="Times New Roman"/>
              </w:rPr>
            </w:pPr>
          </w:p>
        </w:tc>
        <w:tc>
          <w:tcPr>
            <w:tcW w:w="795" w:type="dxa"/>
            <w:tcMar>
              <w:top w:w="100" w:type="dxa"/>
              <w:left w:w="100" w:type="dxa"/>
              <w:bottom w:w="100" w:type="dxa"/>
              <w:right w:w="100" w:type="dxa"/>
            </w:tcMar>
          </w:tcPr>
          <w:p w14:paraId="00014B1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HU1.2</w:t>
            </w:r>
          </w:p>
        </w:tc>
        <w:tc>
          <w:tcPr>
            <w:tcW w:w="3540" w:type="dxa"/>
            <w:tcMar>
              <w:top w:w="100" w:type="dxa"/>
              <w:left w:w="100" w:type="dxa"/>
              <w:bottom w:w="100" w:type="dxa"/>
              <w:right w:w="100" w:type="dxa"/>
            </w:tcMar>
          </w:tcPr>
          <w:p w14:paraId="4CA9B99F" w14:textId="77777777" w:rsidR="0050717F" w:rsidRPr="002333E5" w:rsidRDefault="0050717F">
            <w:pPr>
              <w:spacing w:after="0"/>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Definir los modelos de los perfiles cognitivos para los estudiantes.</w:t>
            </w:r>
          </w:p>
        </w:tc>
        <w:tc>
          <w:tcPr>
            <w:tcW w:w="615" w:type="dxa"/>
            <w:tcMar>
              <w:top w:w="100" w:type="dxa"/>
              <w:left w:w="100" w:type="dxa"/>
              <w:bottom w:w="100" w:type="dxa"/>
              <w:right w:w="100" w:type="dxa"/>
            </w:tcMar>
          </w:tcPr>
          <w:p w14:paraId="2642D890"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12</w:t>
            </w:r>
          </w:p>
        </w:tc>
        <w:tc>
          <w:tcPr>
            <w:tcW w:w="630" w:type="dxa"/>
            <w:tcMar>
              <w:top w:w="100" w:type="dxa"/>
              <w:left w:w="100" w:type="dxa"/>
              <w:bottom w:w="100" w:type="dxa"/>
              <w:right w:w="100" w:type="dxa"/>
            </w:tcMar>
          </w:tcPr>
          <w:p w14:paraId="6D7ADECE"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10</w:t>
            </w:r>
          </w:p>
        </w:tc>
        <w:tc>
          <w:tcPr>
            <w:tcW w:w="690" w:type="dxa"/>
            <w:tcMar>
              <w:top w:w="100" w:type="dxa"/>
              <w:left w:w="100" w:type="dxa"/>
              <w:bottom w:w="100" w:type="dxa"/>
              <w:right w:w="100" w:type="dxa"/>
            </w:tcMar>
          </w:tcPr>
          <w:p w14:paraId="1DC28484"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7</w:t>
            </w:r>
          </w:p>
        </w:tc>
        <w:tc>
          <w:tcPr>
            <w:tcW w:w="660" w:type="dxa"/>
            <w:tcMar>
              <w:top w:w="100" w:type="dxa"/>
              <w:left w:w="100" w:type="dxa"/>
              <w:bottom w:w="100" w:type="dxa"/>
              <w:right w:w="100" w:type="dxa"/>
            </w:tcMar>
          </w:tcPr>
          <w:p w14:paraId="4A628336"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9.7</w:t>
            </w:r>
          </w:p>
        </w:tc>
      </w:tr>
      <w:tr w:rsidR="0050717F" w:rsidRPr="002333E5" w14:paraId="473CEAE5" w14:textId="77777777" w:rsidTr="00BD185D">
        <w:trPr>
          <w:trHeight w:val="720"/>
        </w:trPr>
        <w:tc>
          <w:tcPr>
            <w:tcW w:w="2505" w:type="dxa"/>
            <w:vMerge/>
          </w:tcPr>
          <w:p w14:paraId="6B117360" w14:textId="77777777" w:rsidR="0050717F" w:rsidRPr="002333E5" w:rsidRDefault="0050717F">
            <w:pPr>
              <w:rPr>
                <w:rFonts w:ascii="Times New Roman" w:hAnsi="Times New Roman" w:cs="Times New Roman"/>
              </w:rPr>
            </w:pPr>
          </w:p>
        </w:tc>
        <w:tc>
          <w:tcPr>
            <w:tcW w:w="795" w:type="dxa"/>
            <w:tcMar>
              <w:top w:w="100" w:type="dxa"/>
              <w:left w:w="100" w:type="dxa"/>
              <w:bottom w:w="100" w:type="dxa"/>
              <w:right w:w="100" w:type="dxa"/>
            </w:tcMar>
          </w:tcPr>
          <w:p w14:paraId="17840E48" w14:textId="77777777" w:rsidR="0050717F" w:rsidRPr="002333E5" w:rsidRDefault="0050717F">
            <w:pPr>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HU1.3</w:t>
            </w:r>
          </w:p>
        </w:tc>
        <w:tc>
          <w:tcPr>
            <w:tcW w:w="3540" w:type="dxa"/>
            <w:tcMar>
              <w:top w:w="100" w:type="dxa"/>
              <w:left w:w="100" w:type="dxa"/>
              <w:bottom w:w="100" w:type="dxa"/>
              <w:right w:w="100" w:type="dxa"/>
            </w:tcMar>
          </w:tcPr>
          <w:p w14:paraId="4024A2EB" w14:textId="77777777" w:rsidR="0050717F" w:rsidRPr="002333E5" w:rsidRDefault="0050717F">
            <w:pPr>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Elaborar el diseño de la aplicación</w:t>
            </w:r>
          </w:p>
        </w:tc>
        <w:tc>
          <w:tcPr>
            <w:tcW w:w="615" w:type="dxa"/>
            <w:tcMar>
              <w:top w:w="100" w:type="dxa"/>
              <w:left w:w="100" w:type="dxa"/>
              <w:bottom w:w="100" w:type="dxa"/>
              <w:right w:w="100" w:type="dxa"/>
            </w:tcMar>
          </w:tcPr>
          <w:p w14:paraId="588AE524"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6</w:t>
            </w:r>
          </w:p>
        </w:tc>
        <w:tc>
          <w:tcPr>
            <w:tcW w:w="630" w:type="dxa"/>
            <w:tcMar>
              <w:top w:w="100" w:type="dxa"/>
              <w:left w:w="100" w:type="dxa"/>
              <w:bottom w:w="100" w:type="dxa"/>
              <w:right w:w="100" w:type="dxa"/>
            </w:tcMar>
          </w:tcPr>
          <w:p w14:paraId="638572C3"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5</w:t>
            </w:r>
          </w:p>
        </w:tc>
        <w:tc>
          <w:tcPr>
            <w:tcW w:w="690" w:type="dxa"/>
            <w:tcMar>
              <w:top w:w="100" w:type="dxa"/>
              <w:left w:w="100" w:type="dxa"/>
              <w:bottom w:w="100" w:type="dxa"/>
              <w:right w:w="100" w:type="dxa"/>
            </w:tcMar>
          </w:tcPr>
          <w:p w14:paraId="11909722"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4</w:t>
            </w:r>
          </w:p>
        </w:tc>
        <w:tc>
          <w:tcPr>
            <w:tcW w:w="660" w:type="dxa"/>
            <w:tcMar>
              <w:top w:w="100" w:type="dxa"/>
              <w:left w:w="100" w:type="dxa"/>
              <w:bottom w:w="100" w:type="dxa"/>
              <w:right w:w="100" w:type="dxa"/>
            </w:tcMar>
          </w:tcPr>
          <w:p w14:paraId="7302A33A"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5</w:t>
            </w:r>
          </w:p>
        </w:tc>
      </w:tr>
      <w:tr w:rsidR="0050717F" w:rsidRPr="002333E5" w14:paraId="4B1D8496" w14:textId="77777777" w:rsidTr="00BD185D">
        <w:trPr>
          <w:trHeight w:val="300"/>
        </w:trPr>
        <w:tc>
          <w:tcPr>
            <w:tcW w:w="2505" w:type="dxa"/>
            <w:vMerge/>
          </w:tcPr>
          <w:p w14:paraId="070C32BB" w14:textId="77777777" w:rsidR="0050717F" w:rsidRPr="002333E5" w:rsidRDefault="0050717F">
            <w:pPr>
              <w:rPr>
                <w:rFonts w:ascii="Times New Roman" w:hAnsi="Times New Roman" w:cs="Times New Roman"/>
              </w:rPr>
            </w:pPr>
          </w:p>
        </w:tc>
        <w:tc>
          <w:tcPr>
            <w:tcW w:w="795" w:type="dxa"/>
            <w:tcMar>
              <w:top w:w="100" w:type="dxa"/>
              <w:left w:w="100" w:type="dxa"/>
              <w:bottom w:w="100" w:type="dxa"/>
              <w:right w:w="100" w:type="dxa"/>
            </w:tcMar>
          </w:tcPr>
          <w:p w14:paraId="7A02D3BF" w14:textId="77777777" w:rsidR="0050717F" w:rsidRPr="002333E5" w:rsidRDefault="0050717F">
            <w:pPr>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HU1.4</w:t>
            </w:r>
          </w:p>
        </w:tc>
        <w:tc>
          <w:tcPr>
            <w:tcW w:w="3540" w:type="dxa"/>
            <w:tcMar>
              <w:top w:w="100" w:type="dxa"/>
              <w:left w:w="100" w:type="dxa"/>
              <w:bottom w:w="100" w:type="dxa"/>
              <w:right w:w="100" w:type="dxa"/>
            </w:tcMar>
          </w:tcPr>
          <w:p w14:paraId="59823FD8" w14:textId="77777777" w:rsidR="0050717F" w:rsidRPr="002333E5" w:rsidRDefault="0050717F">
            <w:pPr>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Desarrollar primer prototipo del algoritmo de clasificación.</w:t>
            </w:r>
          </w:p>
        </w:tc>
        <w:tc>
          <w:tcPr>
            <w:tcW w:w="615" w:type="dxa"/>
            <w:tcMar>
              <w:top w:w="100" w:type="dxa"/>
              <w:left w:w="100" w:type="dxa"/>
              <w:bottom w:w="100" w:type="dxa"/>
              <w:right w:w="100" w:type="dxa"/>
            </w:tcMar>
          </w:tcPr>
          <w:p w14:paraId="74D82C3D"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30</w:t>
            </w:r>
          </w:p>
        </w:tc>
        <w:tc>
          <w:tcPr>
            <w:tcW w:w="630" w:type="dxa"/>
            <w:tcMar>
              <w:top w:w="100" w:type="dxa"/>
              <w:left w:w="100" w:type="dxa"/>
              <w:bottom w:w="100" w:type="dxa"/>
              <w:right w:w="100" w:type="dxa"/>
            </w:tcMar>
          </w:tcPr>
          <w:p w14:paraId="24261A25"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27</w:t>
            </w:r>
          </w:p>
        </w:tc>
        <w:tc>
          <w:tcPr>
            <w:tcW w:w="690" w:type="dxa"/>
            <w:tcMar>
              <w:top w:w="100" w:type="dxa"/>
              <w:left w:w="100" w:type="dxa"/>
              <w:bottom w:w="100" w:type="dxa"/>
              <w:right w:w="100" w:type="dxa"/>
            </w:tcMar>
          </w:tcPr>
          <w:p w14:paraId="64C5CC30"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20</w:t>
            </w:r>
          </w:p>
        </w:tc>
        <w:tc>
          <w:tcPr>
            <w:tcW w:w="660" w:type="dxa"/>
            <w:tcMar>
              <w:top w:w="100" w:type="dxa"/>
              <w:left w:w="100" w:type="dxa"/>
              <w:bottom w:w="100" w:type="dxa"/>
              <w:right w:w="100" w:type="dxa"/>
            </w:tcMar>
          </w:tcPr>
          <w:p w14:paraId="133749F9" w14:textId="77777777" w:rsidR="0050717F" w:rsidRPr="002333E5" w:rsidRDefault="0050717F">
            <w:pPr>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25.7</w:t>
            </w:r>
          </w:p>
        </w:tc>
      </w:tr>
    </w:tbl>
    <w:p w14:paraId="467451FF" w14:textId="77777777" w:rsidR="0050717F" w:rsidRPr="002333E5" w:rsidRDefault="0050717F" w:rsidP="0050717F">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774"/>
        <w:gridCol w:w="2914"/>
        <w:gridCol w:w="600"/>
        <w:gridCol w:w="601"/>
        <w:gridCol w:w="643"/>
        <w:gridCol w:w="654"/>
      </w:tblGrid>
      <w:tr w:rsidR="0050717F" w:rsidRPr="002333E5" w14:paraId="10A3B582" w14:textId="77777777" w:rsidTr="0050717F">
        <w:trPr>
          <w:trHeight w:val="300"/>
        </w:trPr>
        <w:tc>
          <w:tcPr>
            <w:tcW w:w="2109" w:type="dxa"/>
            <w:shd w:val="clear" w:color="auto" w:fill="FFF2CC"/>
            <w:tcMar>
              <w:top w:w="100" w:type="dxa"/>
              <w:left w:w="100" w:type="dxa"/>
              <w:bottom w:w="100" w:type="dxa"/>
              <w:right w:w="100" w:type="dxa"/>
            </w:tcMar>
          </w:tcPr>
          <w:p w14:paraId="777A85DD"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Entregable</w:t>
            </w:r>
          </w:p>
        </w:tc>
        <w:tc>
          <w:tcPr>
            <w:tcW w:w="774" w:type="dxa"/>
            <w:shd w:val="clear" w:color="auto" w:fill="FFF2CC"/>
            <w:tcMar>
              <w:top w:w="100" w:type="dxa"/>
              <w:left w:w="100" w:type="dxa"/>
              <w:bottom w:w="100" w:type="dxa"/>
              <w:right w:w="100" w:type="dxa"/>
            </w:tcMar>
          </w:tcPr>
          <w:p w14:paraId="326E7482"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ID</w:t>
            </w:r>
          </w:p>
        </w:tc>
        <w:tc>
          <w:tcPr>
            <w:tcW w:w="2914" w:type="dxa"/>
            <w:shd w:val="clear" w:color="auto" w:fill="FFF2CC"/>
            <w:tcMar>
              <w:top w:w="100" w:type="dxa"/>
              <w:left w:w="100" w:type="dxa"/>
              <w:bottom w:w="100" w:type="dxa"/>
              <w:right w:w="100" w:type="dxa"/>
            </w:tcMar>
          </w:tcPr>
          <w:p w14:paraId="52787791"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Actividad</w:t>
            </w:r>
          </w:p>
        </w:tc>
        <w:tc>
          <w:tcPr>
            <w:tcW w:w="591" w:type="dxa"/>
            <w:shd w:val="clear" w:color="auto" w:fill="FFF2CC"/>
            <w:tcMar>
              <w:top w:w="100" w:type="dxa"/>
              <w:left w:w="100" w:type="dxa"/>
              <w:bottom w:w="100" w:type="dxa"/>
              <w:right w:w="100" w:type="dxa"/>
            </w:tcMar>
          </w:tcPr>
          <w:p w14:paraId="728FD56E" w14:textId="77777777" w:rsidR="0050717F" w:rsidRPr="002333E5" w:rsidRDefault="0050717F">
            <w:pPr>
              <w:spacing w:after="0"/>
              <w:rPr>
                <w:rFonts w:ascii="Times New Roman" w:hAnsi="Times New Roman" w:cs="Times New Roman"/>
              </w:rPr>
            </w:pPr>
            <w:proofErr w:type="spellStart"/>
            <w:r w:rsidRPr="002333E5">
              <w:rPr>
                <w:rFonts w:ascii="Times New Roman" w:eastAsia="Century Gothic" w:hAnsi="Times New Roman" w:cs="Times New Roman"/>
                <w:color w:val="000000" w:themeColor="text1"/>
                <w:sz w:val="18"/>
                <w:szCs w:val="18"/>
              </w:rPr>
              <w:t>Cp</w:t>
            </w:r>
            <w:proofErr w:type="spellEnd"/>
          </w:p>
        </w:tc>
        <w:tc>
          <w:tcPr>
            <w:tcW w:w="601" w:type="dxa"/>
            <w:shd w:val="clear" w:color="auto" w:fill="FFF2CC"/>
            <w:tcMar>
              <w:top w:w="100" w:type="dxa"/>
              <w:left w:w="100" w:type="dxa"/>
              <w:bottom w:w="100" w:type="dxa"/>
              <w:right w:w="100" w:type="dxa"/>
            </w:tcMar>
          </w:tcPr>
          <w:p w14:paraId="12FBE269"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Cm</w:t>
            </w:r>
          </w:p>
        </w:tc>
        <w:tc>
          <w:tcPr>
            <w:tcW w:w="643" w:type="dxa"/>
            <w:shd w:val="clear" w:color="auto" w:fill="FFF2CC"/>
            <w:tcMar>
              <w:top w:w="100" w:type="dxa"/>
              <w:left w:w="100" w:type="dxa"/>
              <w:bottom w:w="100" w:type="dxa"/>
              <w:right w:w="100" w:type="dxa"/>
            </w:tcMar>
          </w:tcPr>
          <w:p w14:paraId="64299CF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Co</w:t>
            </w:r>
          </w:p>
        </w:tc>
        <w:tc>
          <w:tcPr>
            <w:tcW w:w="654" w:type="dxa"/>
            <w:shd w:val="clear" w:color="auto" w:fill="FFF2CC"/>
            <w:tcMar>
              <w:top w:w="100" w:type="dxa"/>
              <w:left w:w="100" w:type="dxa"/>
              <w:bottom w:w="100" w:type="dxa"/>
              <w:right w:w="100" w:type="dxa"/>
            </w:tcMar>
          </w:tcPr>
          <w:p w14:paraId="2B770912"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Ce</w:t>
            </w:r>
          </w:p>
        </w:tc>
      </w:tr>
      <w:tr w:rsidR="0050717F" w:rsidRPr="002333E5" w14:paraId="77230A6E" w14:textId="77777777" w:rsidTr="0050717F">
        <w:trPr>
          <w:trHeight w:val="375"/>
        </w:trPr>
        <w:tc>
          <w:tcPr>
            <w:tcW w:w="2109" w:type="dxa"/>
            <w:vMerge w:val="restart"/>
            <w:tcMar>
              <w:top w:w="100" w:type="dxa"/>
              <w:left w:w="100" w:type="dxa"/>
              <w:bottom w:w="100" w:type="dxa"/>
              <w:right w:w="100" w:type="dxa"/>
            </w:tcMar>
            <w:vAlign w:val="center"/>
          </w:tcPr>
          <w:p w14:paraId="7376F804"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 xml:space="preserve">validar el modelo predictivo mediante técnicas de machine </w:t>
            </w:r>
            <w:proofErr w:type="spellStart"/>
            <w:r w:rsidRPr="002333E5">
              <w:rPr>
                <w:rFonts w:ascii="Times New Roman" w:eastAsia="Century Gothic" w:hAnsi="Times New Roman" w:cs="Times New Roman"/>
                <w:color w:val="000000" w:themeColor="text1"/>
                <w:sz w:val="18"/>
                <w:szCs w:val="18"/>
              </w:rPr>
              <w:t>learning</w:t>
            </w:r>
            <w:proofErr w:type="spellEnd"/>
            <w:r w:rsidRPr="002333E5">
              <w:rPr>
                <w:rFonts w:ascii="Times New Roman" w:eastAsia="Century Gothic" w:hAnsi="Times New Roman" w:cs="Times New Roman"/>
                <w:color w:val="000000" w:themeColor="text1"/>
                <w:sz w:val="18"/>
                <w:szCs w:val="18"/>
              </w:rPr>
              <w:t xml:space="preserve"> (redes neuronales)</w:t>
            </w:r>
          </w:p>
        </w:tc>
        <w:tc>
          <w:tcPr>
            <w:tcW w:w="774" w:type="dxa"/>
            <w:tcMar>
              <w:top w:w="100" w:type="dxa"/>
              <w:left w:w="100" w:type="dxa"/>
              <w:bottom w:w="100" w:type="dxa"/>
              <w:right w:w="100" w:type="dxa"/>
            </w:tcMar>
          </w:tcPr>
          <w:p w14:paraId="3615AFB5"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HU2.1</w:t>
            </w:r>
          </w:p>
        </w:tc>
        <w:tc>
          <w:tcPr>
            <w:tcW w:w="2914" w:type="dxa"/>
            <w:tcMar>
              <w:top w:w="100" w:type="dxa"/>
              <w:left w:w="100" w:type="dxa"/>
              <w:bottom w:w="100" w:type="dxa"/>
              <w:right w:w="100" w:type="dxa"/>
            </w:tcMar>
          </w:tcPr>
          <w:p w14:paraId="79028F23" w14:textId="7C394716"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 xml:space="preserve">Seleccionar un modelo de Inteligencia artificial </w:t>
            </w:r>
            <w:r w:rsidR="00992523" w:rsidRPr="002333E5">
              <w:rPr>
                <w:rFonts w:ascii="Times New Roman" w:eastAsia="Century Gothic" w:hAnsi="Times New Roman" w:cs="Times New Roman"/>
                <w:color w:val="000000" w:themeColor="text1"/>
                <w:sz w:val="18"/>
                <w:szCs w:val="18"/>
              </w:rPr>
              <w:t>e</w:t>
            </w:r>
            <w:r w:rsidRPr="002333E5">
              <w:rPr>
                <w:rFonts w:ascii="Times New Roman" w:eastAsia="Century Gothic" w:hAnsi="Times New Roman" w:cs="Times New Roman"/>
                <w:color w:val="000000" w:themeColor="text1"/>
                <w:sz w:val="18"/>
                <w:szCs w:val="18"/>
              </w:rPr>
              <w:t xml:space="preserve"> implementarlo con el software que se desarrollara</w:t>
            </w:r>
          </w:p>
        </w:tc>
        <w:tc>
          <w:tcPr>
            <w:tcW w:w="591" w:type="dxa"/>
            <w:tcMar>
              <w:top w:w="100" w:type="dxa"/>
              <w:left w:w="100" w:type="dxa"/>
              <w:bottom w:w="100" w:type="dxa"/>
              <w:right w:w="100" w:type="dxa"/>
            </w:tcMar>
          </w:tcPr>
          <w:p w14:paraId="723A307E" w14:textId="72C92C86"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 xml:space="preserve">S/ </w:t>
            </w:r>
            <w:r w:rsidR="00FC152C" w:rsidRPr="002333E5">
              <w:rPr>
                <w:rFonts w:ascii="Times New Roman" w:eastAsia="Arial" w:hAnsi="Times New Roman" w:cs="Times New Roman"/>
                <w:color w:val="000000" w:themeColor="text1"/>
                <w:sz w:val="20"/>
                <w:szCs w:val="20"/>
              </w:rPr>
              <w:t>1</w:t>
            </w:r>
            <w:r w:rsidRPr="002333E5">
              <w:rPr>
                <w:rFonts w:ascii="Times New Roman" w:eastAsia="Arial" w:hAnsi="Times New Roman" w:cs="Times New Roman"/>
                <w:color w:val="000000" w:themeColor="text1"/>
                <w:sz w:val="20"/>
                <w:szCs w:val="20"/>
              </w:rPr>
              <w:t>630</w:t>
            </w:r>
          </w:p>
        </w:tc>
        <w:tc>
          <w:tcPr>
            <w:tcW w:w="601" w:type="dxa"/>
            <w:tcMar>
              <w:top w:w="100" w:type="dxa"/>
              <w:left w:w="100" w:type="dxa"/>
              <w:bottom w:w="100" w:type="dxa"/>
              <w:right w:w="100" w:type="dxa"/>
            </w:tcMar>
          </w:tcPr>
          <w:p w14:paraId="3D633880" w14:textId="2ABE12FB"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 xml:space="preserve">S/ </w:t>
            </w:r>
            <w:r w:rsidR="00FC152C" w:rsidRPr="002333E5">
              <w:rPr>
                <w:rFonts w:ascii="Times New Roman" w:eastAsia="Arial" w:hAnsi="Times New Roman" w:cs="Times New Roman"/>
                <w:color w:val="000000" w:themeColor="text1"/>
                <w:sz w:val="20"/>
                <w:szCs w:val="20"/>
              </w:rPr>
              <w:t>1</w:t>
            </w:r>
            <w:r w:rsidRPr="002333E5">
              <w:rPr>
                <w:rFonts w:ascii="Times New Roman" w:eastAsia="Arial" w:hAnsi="Times New Roman" w:cs="Times New Roman"/>
                <w:color w:val="000000" w:themeColor="text1"/>
                <w:sz w:val="20"/>
                <w:szCs w:val="20"/>
              </w:rPr>
              <w:t>580</w:t>
            </w:r>
          </w:p>
        </w:tc>
        <w:tc>
          <w:tcPr>
            <w:tcW w:w="643" w:type="dxa"/>
            <w:tcMar>
              <w:top w:w="100" w:type="dxa"/>
              <w:left w:w="100" w:type="dxa"/>
              <w:bottom w:w="100" w:type="dxa"/>
              <w:right w:w="100" w:type="dxa"/>
            </w:tcMar>
          </w:tcPr>
          <w:p w14:paraId="227B618A" w14:textId="58EAFC3A"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 xml:space="preserve">S/ </w:t>
            </w:r>
            <w:r w:rsidR="00FC152C" w:rsidRPr="002333E5">
              <w:rPr>
                <w:rFonts w:ascii="Times New Roman" w:eastAsia="Arial" w:hAnsi="Times New Roman" w:cs="Times New Roman"/>
                <w:color w:val="000000" w:themeColor="text1"/>
                <w:sz w:val="20"/>
                <w:szCs w:val="20"/>
              </w:rPr>
              <w:t>1</w:t>
            </w:r>
            <w:r w:rsidRPr="002333E5">
              <w:rPr>
                <w:rFonts w:ascii="Times New Roman" w:eastAsia="Arial" w:hAnsi="Times New Roman" w:cs="Times New Roman"/>
                <w:color w:val="000000" w:themeColor="text1"/>
                <w:sz w:val="20"/>
                <w:szCs w:val="20"/>
              </w:rPr>
              <w:t>500</w:t>
            </w:r>
          </w:p>
        </w:tc>
        <w:tc>
          <w:tcPr>
            <w:tcW w:w="654" w:type="dxa"/>
            <w:tcMar>
              <w:top w:w="100" w:type="dxa"/>
              <w:left w:w="100" w:type="dxa"/>
              <w:bottom w:w="100" w:type="dxa"/>
              <w:right w:w="100" w:type="dxa"/>
            </w:tcMar>
          </w:tcPr>
          <w:p w14:paraId="7259B935" w14:textId="49DB1D21"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 xml:space="preserve">S/ </w:t>
            </w:r>
            <w:r w:rsidR="00FC152C" w:rsidRPr="002333E5">
              <w:rPr>
                <w:rFonts w:ascii="Times New Roman" w:eastAsia="Arial" w:hAnsi="Times New Roman" w:cs="Times New Roman"/>
                <w:color w:val="000000" w:themeColor="text1"/>
                <w:sz w:val="20"/>
                <w:szCs w:val="20"/>
              </w:rPr>
              <w:t>1</w:t>
            </w:r>
            <w:r w:rsidRPr="002333E5">
              <w:rPr>
                <w:rFonts w:ascii="Times New Roman" w:eastAsia="Arial" w:hAnsi="Times New Roman" w:cs="Times New Roman"/>
                <w:color w:val="000000" w:themeColor="text1"/>
                <w:sz w:val="20"/>
                <w:szCs w:val="20"/>
              </w:rPr>
              <w:t>570</w:t>
            </w:r>
          </w:p>
        </w:tc>
      </w:tr>
      <w:tr w:rsidR="0050717F" w:rsidRPr="002333E5" w14:paraId="4BD54417" w14:textId="77777777" w:rsidTr="0050717F">
        <w:trPr>
          <w:trHeight w:val="375"/>
        </w:trPr>
        <w:tc>
          <w:tcPr>
            <w:tcW w:w="2109" w:type="dxa"/>
            <w:vMerge/>
          </w:tcPr>
          <w:p w14:paraId="1654189F" w14:textId="77777777" w:rsidR="0050717F" w:rsidRPr="002333E5" w:rsidRDefault="0050717F">
            <w:pPr>
              <w:rPr>
                <w:rFonts w:ascii="Times New Roman" w:hAnsi="Times New Roman" w:cs="Times New Roman"/>
              </w:rPr>
            </w:pPr>
          </w:p>
        </w:tc>
        <w:tc>
          <w:tcPr>
            <w:tcW w:w="774" w:type="dxa"/>
            <w:tcMar>
              <w:top w:w="100" w:type="dxa"/>
              <w:left w:w="100" w:type="dxa"/>
              <w:bottom w:w="100" w:type="dxa"/>
              <w:right w:w="100" w:type="dxa"/>
            </w:tcMar>
          </w:tcPr>
          <w:p w14:paraId="33414C9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HU2.2</w:t>
            </w:r>
          </w:p>
        </w:tc>
        <w:tc>
          <w:tcPr>
            <w:tcW w:w="2914" w:type="dxa"/>
            <w:tcMar>
              <w:top w:w="100" w:type="dxa"/>
              <w:left w:w="100" w:type="dxa"/>
              <w:bottom w:w="100" w:type="dxa"/>
              <w:right w:w="100" w:type="dxa"/>
            </w:tcMar>
          </w:tcPr>
          <w:p w14:paraId="6B2381CF" w14:textId="77777777" w:rsidR="0050717F" w:rsidRPr="002333E5" w:rsidRDefault="0050717F">
            <w:pPr>
              <w:spacing w:after="0"/>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 xml:space="preserve">Ajustar parámetros y mejorar la precisión los </w:t>
            </w:r>
            <w:proofErr w:type="spellStart"/>
            <w:r w:rsidRPr="002333E5">
              <w:rPr>
                <w:rFonts w:ascii="Times New Roman" w:eastAsia="Century Gothic" w:hAnsi="Times New Roman" w:cs="Times New Roman"/>
                <w:color w:val="000000" w:themeColor="text1"/>
                <w:sz w:val="18"/>
                <w:szCs w:val="18"/>
              </w:rPr>
              <w:t>prompts</w:t>
            </w:r>
            <w:proofErr w:type="spellEnd"/>
            <w:r w:rsidRPr="002333E5">
              <w:rPr>
                <w:rFonts w:ascii="Times New Roman" w:eastAsia="Century Gothic" w:hAnsi="Times New Roman" w:cs="Times New Roman"/>
                <w:color w:val="000000" w:themeColor="text1"/>
                <w:sz w:val="18"/>
                <w:szCs w:val="18"/>
              </w:rPr>
              <w:t xml:space="preserve"> para el modelo de IA.</w:t>
            </w:r>
          </w:p>
        </w:tc>
        <w:tc>
          <w:tcPr>
            <w:tcW w:w="591" w:type="dxa"/>
            <w:tcMar>
              <w:top w:w="100" w:type="dxa"/>
              <w:left w:w="100" w:type="dxa"/>
              <w:bottom w:w="100" w:type="dxa"/>
              <w:right w:w="100" w:type="dxa"/>
            </w:tcMar>
          </w:tcPr>
          <w:p w14:paraId="4C37DD4E"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50</w:t>
            </w:r>
          </w:p>
        </w:tc>
        <w:tc>
          <w:tcPr>
            <w:tcW w:w="601" w:type="dxa"/>
            <w:tcMar>
              <w:top w:w="100" w:type="dxa"/>
              <w:left w:w="100" w:type="dxa"/>
              <w:bottom w:w="100" w:type="dxa"/>
              <w:right w:w="100" w:type="dxa"/>
            </w:tcMar>
          </w:tcPr>
          <w:p w14:paraId="1631E3F6"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43</w:t>
            </w:r>
          </w:p>
        </w:tc>
        <w:tc>
          <w:tcPr>
            <w:tcW w:w="643" w:type="dxa"/>
            <w:tcMar>
              <w:top w:w="100" w:type="dxa"/>
              <w:left w:w="100" w:type="dxa"/>
              <w:bottom w:w="100" w:type="dxa"/>
              <w:right w:w="100" w:type="dxa"/>
            </w:tcMar>
          </w:tcPr>
          <w:p w14:paraId="13031A0E"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40</w:t>
            </w:r>
          </w:p>
        </w:tc>
        <w:tc>
          <w:tcPr>
            <w:tcW w:w="654" w:type="dxa"/>
            <w:tcMar>
              <w:top w:w="100" w:type="dxa"/>
              <w:left w:w="100" w:type="dxa"/>
              <w:bottom w:w="100" w:type="dxa"/>
              <w:right w:w="100" w:type="dxa"/>
            </w:tcMar>
          </w:tcPr>
          <w:p w14:paraId="790B3BB6"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w:t>
            </w:r>
          </w:p>
          <w:p w14:paraId="3EFEB0E6"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44.3</w:t>
            </w:r>
          </w:p>
        </w:tc>
      </w:tr>
    </w:tbl>
    <w:p w14:paraId="58138FC9" w14:textId="77777777" w:rsidR="0050717F" w:rsidRPr="002333E5" w:rsidRDefault="0050717F" w:rsidP="0050717F">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5"/>
        <w:gridCol w:w="742"/>
        <w:gridCol w:w="2956"/>
        <w:gridCol w:w="546"/>
        <w:gridCol w:w="560"/>
        <w:gridCol w:w="611"/>
        <w:gridCol w:w="666"/>
      </w:tblGrid>
      <w:tr w:rsidR="0050717F" w:rsidRPr="002333E5" w14:paraId="25596600" w14:textId="77777777" w:rsidTr="0050717F">
        <w:trPr>
          <w:trHeight w:val="450"/>
        </w:trPr>
        <w:tc>
          <w:tcPr>
            <w:tcW w:w="2520" w:type="dxa"/>
            <w:shd w:val="clear" w:color="auto" w:fill="FFF2CC"/>
            <w:tcMar>
              <w:top w:w="100" w:type="dxa"/>
              <w:left w:w="100" w:type="dxa"/>
              <w:bottom w:w="100" w:type="dxa"/>
              <w:right w:w="100" w:type="dxa"/>
            </w:tcMar>
          </w:tcPr>
          <w:p w14:paraId="16CE5A3E"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Entregable</w:t>
            </w:r>
          </w:p>
        </w:tc>
        <w:tc>
          <w:tcPr>
            <w:tcW w:w="765" w:type="dxa"/>
            <w:shd w:val="clear" w:color="auto" w:fill="FFF2CC"/>
            <w:tcMar>
              <w:top w:w="100" w:type="dxa"/>
              <w:left w:w="100" w:type="dxa"/>
              <w:bottom w:w="100" w:type="dxa"/>
              <w:right w:w="100" w:type="dxa"/>
            </w:tcMar>
          </w:tcPr>
          <w:p w14:paraId="0568B1E0"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ID</w:t>
            </w:r>
          </w:p>
        </w:tc>
        <w:tc>
          <w:tcPr>
            <w:tcW w:w="3555" w:type="dxa"/>
            <w:shd w:val="clear" w:color="auto" w:fill="FFF2CC"/>
            <w:tcMar>
              <w:top w:w="100" w:type="dxa"/>
              <w:left w:w="100" w:type="dxa"/>
              <w:bottom w:w="100" w:type="dxa"/>
              <w:right w:w="100" w:type="dxa"/>
            </w:tcMar>
          </w:tcPr>
          <w:p w14:paraId="1C7C9E71"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Actividad</w:t>
            </w:r>
          </w:p>
        </w:tc>
        <w:tc>
          <w:tcPr>
            <w:tcW w:w="600" w:type="dxa"/>
            <w:shd w:val="clear" w:color="auto" w:fill="FFF2CC"/>
            <w:tcMar>
              <w:top w:w="100" w:type="dxa"/>
              <w:left w:w="100" w:type="dxa"/>
              <w:bottom w:w="100" w:type="dxa"/>
              <w:right w:w="100" w:type="dxa"/>
            </w:tcMar>
          </w:tcPr>
          <w:p w14:paraId="73D71423" w14:textId="77777777" w:rsidR="0050717F" w:rsidRPr="002333E5" w:rsidRDefault="0050717F">
            <w:pPr>
              <w:spacing w:after="0"/>
              <w:rPr>
                <w:rFonts w:ascii="Times New Roman" w:hAnsi="Times New Roman" w:cs="Times New Roman"/>
              </w:rPr>
            </w:pPr>
            <w:proofErr w:type="spellStart"/>
            <w:r w:rsidRPr="002333E5">
              <w:rPr>
                <w:rFonts w:ascii="Times New Roman" w:eastAsia="Century Gothic" w:hAnsi="Times New Roman" w:cs="Times New Roman"/>
                <w:color w:val="000000" w:themeColor="text1"/>
                <w:sz w:val="18"/>
                <w:szCs w:val="18"/>
              </w:rPr>
              <w:t>Cp</w:t>
            </w:r>
            <w:proofErr w:type="spellEnd"/>
          </w:p>
        </w:tc>
        <w:tc>
          <w:tcPr>
            <w:tcW w:w="600" w:type="dxa"/>
            <w:shd w:val="clear" w:color="auto" w:fill="FFF2CC"/>
            <w:tcMar>
              <w:top w:w="100" w:type="dxa"/>
              <w:left w:w="100" w:type="dxa"/>
              <w:bottom w:w="100" w:type="dxa"/>
              <w:right w:w="100" w:type="dxa"/>
            </w:tcMar>
          </w:tcPr>
          <w:p w14:paraId="1D2C80AC"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Cm</w:t>
            </w:r>
          </w:p>
        </w:tc>
        <w:tc>
          <w:tcPr>
            <w:tcW w:w="690" w:type="dxa"/>
            <w:shd w:val="clear" w:color="auto" w:fill="FFF2CC"/>
            <w:tcMar>
              <w:top w:w="100" w:type="dxa"/>
              <w:left w:w="100" w:type="dxa"/>
              <w:bottom w:w="100" w:type="dxa"/>
              <w:right w:w="100" w:type="dxa"/>
            </w:tcMar>
          </w:tcPr>
          <w:p w14:paraId="4F5106FF"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Co</w:t>
            </w:r>
          </w:p>
        </w:tc>
        <w:tc>
          <w:tcPr>
            <w:tcW w:w="712" w:type="dxa"/>
            <w:shd w:val="clear" w:color="auto" w:fill="FFF2CC"/>
            <w:tcMar>
              <w:top w:w="100" w:type="dxa"/>
              <w:left w:w="100" w:type="dxa"/>
              <w:bottom w:w="100" w:type="dxa"/>
              <w:right w:w="100" w:type="dxa"/>
            </w:tcMar>
          </w:tcPr>
          <w:p w14:paraId="72864D89"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Ce</w:t>
            </w:r>
          </w:p>
        </w:tc>
      </w:tr>
      <w:tr w:rsidR="0050717F" w:rsidRPr="002333E5" w14:paraId="06F1048B" w14:textId="77777777" w:rsidTr="0050717F">
        <w:trPr>
          <w:trHeight w:val="450"/>
        </w:trPr>
        <w:tc>
          <w:tcPr>
            <w:tcW w:w="2520" w:type="dxa"/>
            <w:vMerge w:val="restart"/>
            <w:tcMar>
              <w:top w:w="100" w:type="dxa"/>
              <w:left w:w="100" w:type="dxa"/>
              <w:bottom w:w="100" w:type="dxa"/>
              <w:right w:w="100" w:type="dxa"/>
            </w:tcMar>
            <w:vAlign w:val="center"/>
          </w:tcPr>
          <w:p w14:paraId="71AAD0C2"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 xml:space="preserve">Generar recomendaciones didácticas automatizadas usando </w:t>
            </w:r>
            <w:proofErr w:type="spellStart"/>
            <w:r w:rsidRPr="002333E5">
              <w:rPr>
                <w:rFonts w:ascii="Times New Roman" w:eastAsia="Century Gothic" w:hAnsi="Times New Roman" w:cs="Times New Roman"/>
                <w:color w:val="000000" w:themeColor="text1"/>
                <w:sz w:val="18"/>
                <w:szCs w:val="18"/>
              </w:rPr>
              <w:t>clustering</w:t>
            </w:r>
            <w:proofErr w:type="spellEnd"/>
            <w:r w:rsidRPr="002333E5">
              <w:rPr>
                <w:rFonts w:ascii="Times New Roman" w:eastAsia="Century Gothic" w:hAnsi="Times New Roman" w:cs="Times New Roman"/>
                <w:color w:val="000000" w:themeColor="text1"/>
                <w:sz w:val="18"/>
                <w:szCs w:val="18"/>
              </w:rPr>
              <w:t>.</w:t>
            </w:r>
          </w:p>
        </w:tc>
        <w:tc>
          <w:tcPr>
            <w:tcW w:w="765" w:type="dxa"/>
            <w:tcMar>
              <w:top w:w="100" w:type="dxa"/>
              <w:left w:w="100" w:type="dxa"/>
              <w:bottom w:w="100" w:type="dxa"/>
              <w:right w:w="100" w:type="dxa"/>
            </w:tcMar>
          </w:tcPr>
          <w:p w14:paraId="41179C9C" w14:textId="77777777" w:rsidR="0050717F" w:rsidRPr="002333E5" w:rsidRDefault="0050717F">
            <w:pPr>
              <w:spacing w:after="0"/>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HU3.1</w:t>
            </w:r>
          </w:p>
        </w:tc>
        <w:tc>
          <w:tcPr>
            <w:tcW w:w="3555" w:type="dxa"/>
            <w:tcMar>
              <w:top w:w="100" w:type="dxa"/>
              <w:left w:w="100" w:type="dxa"/>
              <w:bottom w:w="100" w:type="dxa"/>
              <w:right w:w="100" w:type="dxa"/>
            </w:tcMar>
          </w:tcPr>
          <w:p w14:paraId="41DFE982"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 xml:space="preserve">Aplicar técnicas de </w:t>
            </w:r>
            <w:proofErr w:type="spellStart"/>
            <w:r w:rsidRPr="002333E5">
              <w:rPr>
                <w:rFonts w:ascii="Times New Roman" w:eastAsia="Century Gothic" w:hAnsi="Times New Roman" w:cs="Times New Roman"/>
                <w:color w:val="000000" w:themeColor="text1"/>
                <w:sz w:val="18"/>
                <w:szCs w:val="18"/>
              </w:rPr>
              <w:t>clustering</w:t>
            </w:r>
            <w:proofErr w:type="spellEnd"/>
            <w:r w:rsidRPr="002333E5">
              <w:rPr>
                <w:rFonts w:ascii="Times New Roman" w:eastAsia="Century Gothic" w:hAnsi="Times New Roman" w:cs="Times New Roman"/>
                <w:color w:val="000000" w:themeColor="text1"/>
                <w:sz w:val="18"/>
                <w:szCs w:val="18"/>
              </w:rPr>
              <w:t xml:space="preserve"> (K-</w:t>
            </w:r>
            <w:proofErr w:type="spellStart"/>
            <w:r w:rsidRPr="002333E5">
              <w:rPr>
                <w:rFonts w:ascii="Times New Roman" w:eastAsia="Century Gothic" w:hAnsi="Times New Roman" w:cs="Times New Roman"/>
                <w:color w:val="000000" w:themeColor="text1"/>
                <w:sz w:val="18"/>
                <w:szCs w:val="18"/>
              </w:rPr>
              <w:t>means</w:t>
            </w:r>
            <w:proofErr w:type="spellEnd"/>
            <w:r w:rsidRPr="002333E5">
              <w:rPr>
                <w:rFonts w:ascii="Times New Roman" w:eastAsia="Century Gothic" w:hAnsi="Times New Roman" w:cs="Times New Roman"/>
                <w:color w:val="000000" w:themeColor="text1"/>
                <w:sz w:val="18"/>
                <w:szCs w:val="18"/>
              </w:rPr>
              <w:t>, DBSCAN) a los perfiles cognitivos</w:t>
            </w:r>
          </w:p>
        </w:tc>
        <w:tc>
          <w:tcPr>
            <w:tcW w:w="600" w:type="dxa"/>
            <w:tcMar>
              <w:top w:w="100" w:type="dxa"/>
              <w:left w:w="100" w:type="dxa"/>
              <w:bottom w:w="100" w:type="dxa"/>
              <w:right w:w="100" w:type="dxa"/>
            </w:tcMar>
          </w:tcPr>
          <w:p w14:paraId="460DFC17"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25</w:t>
            </w:r>
          </w:p>
        </w:tc>
        <w:tc>
          <w:tcPr>
            <w:tcW w:w="600" w:type="dxa"/>
            <w:tcMar>
              <w:top w:w="100" w:type="dxa"/>
              <w:left w:w="100" w:type="dxa"/>
              <w:bottom w:w="100" w:type="dxa"/>
              <w:right w:w="100" w:type="dxa"/>
            </w:tcMar>
          </w:tcPr>
          <w:p w14:paraId="218CCC5C"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19</w:t>
            </w:r>
          </w:p>
        </w:tc>
        <w:tc>
          <w:tcPr>
            <w:tcW w:w="690" w:type="dxa"/>
            <w:tcMar>
              <w:top w:w="100" w:type="dxa"/>
              <w:left w:w="100" w:type="dxa"/>
              <w:bottom w:w="100" w:type="dxa"/>
              <w:right w:w="100" w:type="dxa"/>
            </w:tcMar>
          </w:tcPr>
          <w:p w14:paraId="31889C45"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15</w:t>
            </w:r>
          </w:p>
        </w:tc>
        <w:tc>
          <w:tcPr>
            <w:tcW w:w="712" w:type="dxa"/>
            <w:tcMar>
              <w:top w:w="100" w:type="dxa"/>
              <w:left w:w="100" w:type="dxa"/>
              <w:bottom w:w="100" w:type="dxa"/>
              <w:right w:w="100" w:type="dxa"/>
            </w:tcMar>
          </w:tcPr>
          <w:p w14:paraId="60DFDB68"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19.7</w:t>
            </w:r>
          </w:p>
        </w:tc>
      </w:tr>
      <w:tr w:rsidR="0050717F" w:rsidRPr="002333E5" w14:paraId="6D62F872" w14:textId="77777777" w:rsidTr="0050717F">
        <w:trPr>
          <w:trHeight w:val="450"/>
        </w:trPr>
        <w:tc>
          <w:tcPr>
            <w:tcW w:w="2520" w:type="dxa"/>
            <w:vMerge/>
          </w:tcPr>
          <w:p w14:paraId="67480137" w14:textId="77777777" w:rsidR="0050717F" w:rsidRPr="002333E5" w:rsidRDefault="0050717F">
            <w:pPr>
              <w:rPr>
                <w:rFonts w:ascii="Times New Roman" w:hAnsi="Times New Roman" w:cs="Times New Roman"/>
              </w:rPr>
            </w:pPr>
          </w:p>
        </w:tc>
        <w:tc>
          <w:tcPr>
            <w:tcW w:w="765" w:type="dxa"/>
            <w:tcMar>
              <w:top w:w="100" w:type="dxa"/>
              <w:left w:w="100" w:type="dxa"/>
              <w:bottom w:w="100" w:type="dxa"/>
              <w:right w:w="100" w:type="dxa"/>
            </w:tcMar>
          </w:tcPr>
          <w:p w14:paraId="5063881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HU3.2</w:t>
            </w:r>
          </w:p>
        </w:tc>
        <w:tc>
          <w:tcPr>
            <w:tcW w:w="3555" w:type="dxa"/>
            <w:tcMar>
              <w:top w:w="100" w:type="dxa"/>
              <w:left w:w="100" w:type="dxa"/>
              <w:bottom w:w="100" w:type="dxa"/>
              <w:right w:w="100" w:type="dxa"/>
            </w:tcMar>
          </w:tcPr>
          <w:p w14:paraId="15682CBA"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Desarrollar un módulo para la presentación de las recomendaciones al cliente</w:t>
            </w:r>
          </w:p>
        </w:tc>
        <w:tc>
          <w:tcPr>
            <w:tcW w:w="600" w:type="dxa"/>
            <w:tcMar>
              <w:top w:w="100" w:type="dxa"/>
              <w:left w:w="100" w:type="dxa"/>
              <w:bottom w:w="100" w:type="dxa"/>
              <w:right w:w="100" w:type="dxa"/>
            </w:tcMar>
          </w:tcPr>
          <w:p w14:paraId="58889DA8"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50</w:t>
            </w:r>
          </w:p>
        </w:tc>
        <w:tc>
          <w:tcPr>
            <w:tcW w:w="600" w:type="dxa"/>
            <w:tcMar>
              <w:top w:w="100" w:type="dxa"/>
              <w:left w:w="100" w:type="dxa"/>
              <w:bottom w:w="100" w:type="dxa"/>
              <w:right w:w="100" w:type="dxa"/>
            </w:tcMar>
          </w:tcPr>
          <w:p w14:paraId="0C1517D1"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40</w:t>
            </w:r>
          </w:p>
        </w:tc>
        <w:tc>
          <w:tcPr>
            <w:tcW w:w="690" w:type="dxa"/>
            <w:tcMar>
              <w:top w:w="100" w:type="dxa"/>
              <w:left w:w="100" w:type="dxa"/>
              <w:bottom w:w="100" w:type="dxa"/>
              <w:right w:w="100" w:type="dxa"/>
            </w:tcMar>
          </w:tcPr>
          <w:p w14:paraId="203F61FA"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30</w:t>
            </w:r>
          </w:p>
        </w:tc>
        <w:tc>
          <w:tcPr>
            <w:tcW w:w="712" w:type="dxa"/>
            <w:tcMar>
              <w:top w:w="100" w:type="dxa"/>
              <w:left w:w="100" w:type="dxa"/>
              <w:bottom w:w="100" w:type="dxa"/>
              <w:right w:w="100" w:type="dxa"/>
            </w:tcMar>
          </w:tcPr>
          <w:p w14:paraId="3A9E7E60"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40</w:t>
            </w:r>
          </w:p>
        </w:tc>
      </w:tr>
      <w:tr w:rsidR="0050717F" w:rsidRPr="002333E5" w14:paraId="51543352" w14:textId="77777777" w:rsidTr="0050717F">
        <w:trPr>
          <w:trHeight w:val="450"/>
        </w:trPr>
        <w:tc>
          <w:tcPr>
            <w:tcW w:w="2520" w:type="dxa"/>
            <w:vMerge/>
          </w:tcPr>
          <w:p w14:paraId="08E229E0" w14:textId="77777777" w:rsidR="0050717F" w:rsidRPr="002333E5" w:rsidRDefault="0050717F">
            <w:pPr>
              <w:rPr>
                <w:rFonts w:ascii="Times New Roman" w:hAnsi="Times New Roman" w:cs="Times New Roman"/>
              </w:rPr>
            </w:pPr>
          </w:p>
        </w:tc>
        <w:tc>
          <w:tcPr>
            <w:tcW w:w="765" w:type="dxa"/>
            <w:tcMar>
              <w:top w:w="100" w:type="dxa"/>
              <w:left w:w="100" w:type="dxa"/>
              <w:bottom w:w="100" w:type="dxa"/>
              <w:right w:w="100" w:type="dxa"/>
            </w:tcMar>
          </w:tcPr>
          <w:p w14:paraId="676D1E9C"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H3.3</w:t>
            </w:r>
          </w:p>
        </w:tc>
        <w:tc>
          <w:tcPr>
            <w:tcW w:w="3555" w:type="dxa"/>
            <w:tcMar>
              <w:top w:w="100" w:type="dxa"/>
              <w:left w:w="100" w:type="dxa"/>
              <w:bottom w:w="100" w:type="dxa"/>
              <w:right w:w="100" w:type="dxa"/>
            </w:tcMar>
          </w:tcPr>
          <w:p w14:paraId="603C3544"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Asignar recomendaciones pedagógicas por clúster</w:t>
            </w:r>
          </w:p>
        </w:tc>
        <w:tc>
          <w:tcPr>
            <w:tcW w:w="600" w:type="dxa"/>
            <w:tcMar>
              <w:top w:w="100" w:type="dxa"/>
              <w:left w:w="100" w:type="dxa"/>
              <w:bottom w:w="100" w:type="dxa"/>
              <w:right w:w="100" w:type="dxa"/>
            </w:tcMar>
          </w:tcPr>
          <w:p w14:paraId="00D44F71"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15</w:t>
            </w:r>
          </w:p>
        </w:tc>
        <w:tc>
          <w:tcPr>
            <w:tcW w:w="600" w:type="dxa"/>
            <w:tcMar>
              <w:top w:w="100" w:type="dxa"/>
              <w:left w:w="100" w:type="dxa"/>
              <w:bottom w:w="100" w:type="dxa"/>
              <w:right w:w="100" w:type="dxa"/>
            </w:tcMar>
          </w:tcPr>
          <w:p w14:paraId="6BF85E71"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10</w:t>
            </w:r>
          </w:p>
        </w:tc>
        <w:tc>
          <w:tcPr>
            <w:tcW w:w="690" w:type="dxa"/>
            <w:tcMar>
              <w:top w:w="100" w:type="dxa"/>
              <w:left w:w="100" w:type="dxa"/>
              <w:bottom w:w="100" w:type="dxa"/>
              <w:right w:w="100" w:type="dxa"/>
            </w:tcMar>
          </w:tcPr>
          <w:p w14:paraId="324BFE54"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6</w:t>
            </w:r>
          </w:p>
        </w:tc>
        <w:tc>
          <w:tcPr>
            <w:tcW w:w="712" w:type="dxa"/>
            <w:tcMar>
              <w:top w:w="100" w:type="dxa"/>
              <w:left w:w="100" w:type="dxa"/>
              <w:bottom w:w="100" w:type="dxa"/>
              <w:right w:w="100" w:type="dxa"/>
            </w:tcMar>
          </w:tcPr>
          <w:p w14:paraId="2868A379"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10.1</w:t>
            </w:r>
          </w:p>
        </w:tc>
      </w:tr>
    </w:tbl>
    <w:p w14:paraId="4091F048" w14:textId="77777777" w:rsidR="0050717F" w:rsidRPr="002333E5" w:rsidRDefault="0050717F" w:rsidP="0050717F">
      <w:pPr>
        <w:rPr>
          <w:rFonts w:ascii="Times New Roman" w:hAnsi="Times New Roman" w:cs="Times New Roman"/>
        </w:rPr>
      </w:pPr>
    </w:p>
    <w:p w14:paraId="738C7D93" w14:textId="77777777" w:rsidR="003E0D87" w:rsidRPr="002333E5" w:rsidRDefault="003E0D87" w:rsidP="0050717F">
      <w:pPr>
        <w:rPr>
          <w:rFonts w:ascii="Times New Roman" w:hAnsi="Times New Roman" w:cs="Times New Roman"/>
        </w:rPr>
      </w:pPr>
    </w:p>
    <w:p w14:paraId="5BC43B68" w14:textId="77777777" w:rsidR="003E0D87" w:rsidRPr="002333E5" w:rsidRDefault="003E0D87" w:rsidP="0050717F">
      <w:pPr>
        <w:rPr>
          <w:rFonts w:ascii="Times New Roman" w:hAnsi="Times New Roman" w:cs="Times New Roman"/>
        </w:rPr>
      </w:pPr>
    </w:p>
    <w:p w14:paraId="553C05B8" w14:textId="77777777" w:rsidR="002F3654" w:rsidRPr="002333E5" w:rsidRDefault="002F3654" w:rsidP="0050717F">
      <w:pPr>
        <w:rPr>
          <w:rFonts w:ascii="Times New Roman" w:hAnsi="Times New Roman" w:cs="Times New Roman"/>
        </w:rPr>
      </w:pPr>
    </w:p>
    <w:p w14:paraId="1F1E453A" w14:textId="77777777" w:rsidR="003E0D87" w:rsidRPr="002333E5" w:rsidRDefault="003E0D87" w:rsidP="0050717F">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1"/>
        <w:gridCol w:w="779"/>
        <w:gridCol w:w="3018"/>
        <w:gridCol w:w="541"/>
        <w:gridCol w:w="587"/>
        <w:gridCol w:w="620"/>
        <w:gridCol w:w="610"/>
      </w:tblGrid>
      <w:tr w:rsidR="0050717F" w:rsidRPr="002333E5" w14:paraId="3A8C0AEC" w14:textId="77777777" w:rsidTr="0050717F">
        <w:trPr>
          <w:trHeight w:val="300"/>
        </w:trPr>
        <w:tc>
          <w:tcPr>
            <w:tcW w:w="2490" w:type="dxa"/>
            <w:shd w:val="clear" w:color="auto" w:fill="FFF2CC"/>
            <w:tcMar>
              <w:top w:w="100" w:type="dxa"/>
              <w:left w:w="100" w:type="dxa"/>
              <w:bottom w:w="100" w:type="dxa"/>
              <w:right w:w="100" w:type="dxa"/>
            </w:tcMar>
          </w:tcPr>
          <w:p w14:paraId="39BBCB01"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Entregable</w:t>
            </w:r>
          </w:p>
        </w:tc>
        <w:tc>
          <w:tcPr>
            <w:tcW w:w="810" w:type="dxa"/>
            <w:shd w:val="clear" w:color="auto" w:fill="FFF2CC"/>
            <w:tcMar>
              <w:top w:w="100" w:type="dxa"/>
              <w:left w:w="100" w:type="dxa"/>
              <w:bottom w:w="100" w:type="dxa"/>
              <w:right w:w="100" w:type="dxa"/>
            </w:tcMar>
          </w:tcPr>
          <w:p w14:paraId="7467BED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ID</w:t>
            </w:r>
          </w:p>
        </w:tc>
        <w:tc>
          <w:tcPr>
            <w:tcW w:w="3570" w:type="dxa"/>
            <w:shd w:val="clear" w:color="auto" w:fill="FFF2CC"/>
            <w:tcMar>
              <w:top w:w="100" w:type="dxa"/>
              <w:left w:w="100" w:type="dxa"/>
              <w:bottom w:w="100" w:type="dxa"/>
              <w:right w:w="100" w:type="dxa"/>
            </w:tcMar>
          </w:tcPr>
          <w:p w14:paraId="4B10A035"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Actividad</w:t>
            </w:r>
          </w:p>
        </w:tc>
        <w:tc>
          <w:tcPr>
            <w:tcW w:w="585" w:type="dxa"/>
            <w:shd w:val="clear" w:color="auto" w:fill="FFF2CC"/>
            <w:tcMar>
              <w:top w:w="100" w:type="dxa"/>
              <w:left w:w="100" w:type="dxa"/>
              <w:bottom w:w="100" w:type="dxa"/>
              <w:right w:w="100" w:type="dxa"/>
            </w:tcMar>
          </w:tcPr>
          <w:p w14:paraId="57DEFF53" w14:textId="77777777" w:rsidR="0050717F" w:rsidRPr="002333E5" w:rsidRDefault="0050717F">
            <w:pPr>
              <w:spacing w:after="0"/>
              <w:rPr>
                <w:rFonts w:ascii="Times New Roman" w:hAnsi="Times New Roman" w:cs="Times New Roman"/>
              </w:rPr>
            </w:pPr>
            <w:proofErr w:type="spellStart"/>
            <w:r w:rsidRPr="002333E5">
              <w:rPr>
                <w:rFonts w:ascii="Times New Roman" w:eastAsia="Century Gothic" w:hAnsi="Times New Roman" w:cs="Times New Roman"/>
                <w:color w:val="000000" w:themeColor="text1"/>
                <w:sz w:val="18"/>
                <w:szCs w:val="18"/>
              </w:rPr>
              <w:t>Cp</w:t>
            </w:r>
            <w:proofErr w:type="spellEnd"/>
          </w:p>
        </w:tc>
        <w:tc>
          <w:tcPr>
            <w:tcW w:w="630" w:type="dxa"/>
            <w:shd w:val="clear" w:color="auto" w:fill="FFF2CC"/>
            <w:tcMar>
              <w:top w:w="100" w:type="dxa"/>
              <w:left w:w="100" w:type="dxa"/>
              <w:bottom w:w="100" w:type="dxa"/>
              <w:right w:w="100" w:type="dxa"/>
            </w:tcMar>
          </w:tcPr>
          <w:p w14:paraId="20F5E67A"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Cm</w:t>
            </w:r>
          </w:p>
        </w:tc>
        <w:tc>
          <w:tcPr>
            <w:tcW w:w="690" w:type="dxa"/>
            <w:shd w:val="clear" w:color="auto" w:fill="FFF2CC"/>
            <w:tcMar>
              <w:top w:w="100" w:type="dxa"/>
              <w:left w:w="100" w:type="dxa"/>
              <w:bottom w:w="100" w:type="dxa"/>
              <w:right w:w="100" w:type="dxa"/>
            </w:tcMar>
          </w:tcPr>
          <w:p w14:paraId="14978933"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Co</w:t>
            </w:r>
          </w:p>
        </w:tc>
        <w:tc>
          <w:tcPr>
            <w:tcW w:w="681" w:type="dxa"/>
            <w:shd w:val="clear" w:color="auto" w:fill="FFF2CC"/>
            <w:tcMar>
              <w:top w:w="100" w:type="dxa"/>
              <w:left w:w="100" w:type="dxa"/>
              <w:bottom w:w="100" w:type="dxa"/>
              <w:right w:w="100" w:type="dxa"/>
            </w:tcMar>
          </w:tcPr>
          <w:p w14:paraId="147729D2"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Ce</w:t>
            </w:r>
          </w:p>
        </w:tc>
      </w:tr>
      <w:tr w:rsidR="0050717F" w:rsidRPr="002333E5" w14:paraId="1F5E5A33" w14:textId="77777777" w:rsidTr="0050717F">
        <w:trPr>
          <w:trHeight w:val="375"/>
        </w:trPr>
        <w:tc>
          <w:tcPr>
            <w:tcW w:w="2490" w:type="dxa"/>
            <w:vMerge w:val="restart"/>
            <w:tcMar>
              <w:top w:w="100" w:type="dxa"/>
              <w:left w:w="100" w:type="dxa"/>
              <w:bottom w:w="100" w:type="dxa"/>
              <w:right w:w="100" w:type="dxa"/>
            </w:tcMar>
            <w:vAlign w:val="center"/>
          </w:tcPr>
          <w:p w14:paraId="298BCAF7" w14:textId="452B47EF"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plataforma integrada para visualizar datos pedagógicos en tiempo real.</w:t>
            </w:r>
          </w:p>
        </w:tc>
        <w:tc>
          <w:tcPr>
            <w:tcW w:w="810" w:type="dxa"/>
            <w:tcMar>
              <w:top w:w="100" w:type="dxa"/>
              <w:left w:w="100" w:type="dxa"/>
              <w:bottom w:w="100" w:type="dxa"/>
              <w:right w:w="100" w:type="dxa"/>
            </w:tcMar>
          </w:tcPr>
          <w:p w14:paraId="72F6274A" w14:textId="77777777" w:rsidR="0050717F" w:rsidRPr="002333E5" w:rsidRDefault="0050717F">
            <w:pPr>
              <w:spacing w:after="0"/>
              <w:rPr>
                <w:rFonts w:ascii="Times New Roman" w:eastAsia="Century Gothic" w:hAnsi="Times New Roman" w:cs="Times New Roman"/>
                <w:color w:val="000000" w:themeColor="text1"/>
                <w:sz w:val="18"/>
                <w:szCs w:val="18"/>
              </w:rPr>
            </w:pPr>
            <w:r w:rsidRPr="002333E5">
              <w:rPr>
                <w:rFonts w:ascii="Times New Roman" w:eastAsia="Century Gothic" w:hAnsi="Times New Roman" w:cs="Times New Roman"/>
                <w:color w:val="000000" w:themeColor="text1"/>
                <w:sz w:val="18"/>
                <w:szCs w:val="18"/>
              </w:rPr>
              <w:t>HU4.1</w:t>
            </w:r>
          </w:p>
        </w:tc>
        <w:tc>
          <w:tcPr>
            <w:tcW w:w="3570" w:type="dxa"/>
            <w:tcMar>
              <w:top w:w="100" w:type="dxa"/>
              <w:left w:w="100" w:type="dxa"/>
              <w:bottom w:w="100" w:type="dxa"/>
              <w:right w:w="100" w:type="dxa"/>
            </w:tcMar>
          </w:tcPr>
          <w:p w14:paraId="684E3F9C" w14:textId="369A2BDB" w:rsidR="0050717F" w:rsidRPr="002333E5" w:rsidRDefault="0050717F">
            <w:pPr>
              <w:spacing w:after="0"/>
              <w:rPr>
                <w:rFonts w:ascii="Times New Roman" w:eastAsia="Century Gothic" w:hAnsi="Times New Roman" w:cs="Times New Roman"/>
                <w:sz w:val="18"/>
                <w:szCs w:val="18"/>
              </w:rPr>
            </w:pPr>
            <w:r w:rsidRPr="002333E5">
              <w:rPr>
                <w:rFonts w:ascii="Times New Roman" w:eastAsia="Century Gothic" w:hAnsi="Times New Roman" w:cs="Times New Roman"/>
                <w:color w:val="000000" w:themeColor="text1"/>
                <w:sz w:val="18"/>
                <w:szCs w:val="18"/>
              </w:rPr>
              <w:t>D</w:t>
            </w:r>
            <w:r w:rsidRPr="002333E5">
              <w:rPr>
                <w:rFonts w:ascii="Times New Roman" w:eastAsia="Arial" w:hAnsi="Times New Roman" w:cs="Times New Roman"/>
                <w:color w:val="000000" w:themeColor="text1"/>
                <w:sz w:val="19"/>
                <w:szCs w:val="19"/>
              </w:rPr>
              <w:t xml:space="preserve">iseñar </w:t>
            </w:r>
            <w:r w:rsidR="001C2F3A" w:rsidRPr="002333E5">
              <w:rPr>
                <w:rFonts w:ascii="Times New Roman" w:eastAsia="Arial" w:hAnsi="Times New Roman" w:cs="Times New Roman"/>
                <w:color w:val="000000" w:themeColor="text1"/>
                <w:sz w:val="19"/>
                <w:szCs w:val="19"/>
              </w:rPr>
              <w:t>cuadros estadísticos personalizados</w:t>
            </w:r>
            <w:r w:rsidRPr="002333E5">
              <w:rPr>
                <w:rFonts w:ascii="Times New Roman" w:eastAsia="Arial" w:hAnsi="Times New Roman" w:cs="Times New Roman"/>
                <w:color w:val="000000" w:themeColor="text1"/>
                <w:sz w:val="19"/>
                <w:szCs w:val="19"/>
              </w:rPr>
              <w:t>.</w:t>
            </w:r>
          </w:p>
        </w:tc>
        <w:tc>
          <w:tcPr>
            <w:tcW w:w="585" w:type="dxa"/>
            <w:tcMar>
              <w:top w:w="100" w:type="dxa"/>
              <w:left w:w="100" w:type="dxa"/>
              <w:bottom w:w="100" w:type="dxa"/>
              <w:right w:w="100" w:type="dxa"/>
            </w:tcMar>
          </w:tcPr>
          <w:p w14:paraId="1CEB3C16"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30</w:t>
            </w:r>
          </w:p>
        </w:tc>
        <w:tc>
          <w:tcPr>
            <w:tcW w:w="630" w:type="dxa"/>
            <w:tcMar>
              <w:top w:w="100" w:type="dxa"/>
              <w:left w:w="100" w:type="dxa"/>
              <w:bottom w:w="100" w:type="dxa"/>
              <w:right w:w="100" w:type="dxa"/>
            </w:tcMar>
          </w:tcPr>
          <w:p w14:paraId="076CC780"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20</w:t>
            </w:r>
          </w:p>
        </w:tc>
        <w:tc>
          <w:tcPr>
            <w:tcW w:w="690" w:type="dxa"/>
            <w:tcMar>
              <w:top w:w="100" w:type="dxa"/>
              <w:left w:w="100" w:type="dxa"/>
              <w:bottom w:w="100" w:type="dxa"/>
              <w:right w:w="100" w:type="dxa"/>
            </w:tcMar>
          </w:tcPr>
          <w:p w14:paraId="732E331E"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10</w:t>
            </w:r>
          </w:p>
        </w:tc>
        <w:tc>
          <w:tcPr>
            <w:tcW w:w="681" w:type="dxa"/>
            <w:tcMar>
              <w:top w:w="100" w:type="dxa"/>
              <w:left w:w="100" w:type="dxa"/>
              <w:bottom w:w="100" w:type="dxa"/>
              <w:right w:w="100" w:type="dxa"/>
            </w:tcMar>
          </w:tcPr>
          <w:p w14:paraId="4E6BF9E3"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20</w:t>
            </w:r>
          </w:p>
        </w:tc>
      </w:tr>
      <w:tr w:rsidR="0050717F" w:rsidRPr="002333E5" w14:paraId="49503E0D" w14:textId="77777777" w:rsidTr="0050717F">
        <w:trPr>
          <w:trHeight w:val="375"/>
        </w:trPr>
        <w:tc>
          <w:tcPr>
            <w:tcW w:w="2490" w:type="dxa"/>
            <w:vMerge/>
          </w:tcPr>
          <w:p w14:paraId="01B71D1D" w14:textId="77777777" w:rsidR="0050717F" w:rsidRPr="002333E5" w:rsidRDefault="0050717F">
            <w:pPr>
              <w:rPr>
                <w:rFonts w:ascii="Times New Roman" w:hAnsi="Times New Roman" w:cs="Times New Roman"/>
              </w:rPr>
            </w:pPr>
          </w:p>
        </w:tc>
        <w:tc>
          <w:tcPr>
            <w:tcW w:w="810" w:type="dxa"/>
            <w:tcMar>
              <w:top w:w="100" w:type="dxa"/>
              <w:left w:w="100" w:type="dxa"/>
              <w:bottom w:w="100" w:type="dxa"/>
              <w:right w:w="100" w:type="dxa"/>
            </w:tcMar>
          </w:tcPr>
          <w:p w14:paraId="68E4990E"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HU4.2</w:t>
            </w:r>
          </w:p>
        </w:tc>
        <w:tc>
          <w:tcPr>
            <w:tcW w:w="3570" w:type="dxa"/>
            <w:tcMar>
              <w:top w:w="100" w:type="dxa"/>
              <w:left w:w="100" w:type="dxa"/>
              <w:bottom w:w="100" w:type="dxa"/>
              <w:right w:w="100" w:type="dxa"/>
            </w:tcMar>
          </w:tcPr>
          <w:p w14:paraId="24D09EC8" w14:textId="77777777" w:rsidR="0050717F" w:rsidRPr="002333E5" w:rsidRDefault="0050717F">
            <w:pPr>
              <w:spacing w:after="0"/>
              <w:rPr>
                <w:rFonts w:ascii="Times New Roman" w:hAnsi="Times New Roman" w:cs="Times New Roman"/>
              </w:rPr>
            </w:pPr>
            <w:r w:rsidRPr="002333E5">
              <w:rPr>
                <w:rFonts w:ascii="Times New Roman" w:eastAsia="Century Gothic" w:hAnsi="Times New Roman" w:cs="Times New Roman"/>
                <w:color w:val="000000" w:themeColor="text1"/>
                <w:sz w:val="18"/>
                <w:szCs w:val="18"/>
              </w:rPr>
              <w:t>Validar la accesibilidad y usabilidad de la plataforma.</w:t>
            </w:r>
          </w:p>
        </w:tc>
        <w:tc>
          <w:tcPr>
            <w:tcW w:w="585" w:type="dxa"/>
            <w:tcMar>
              <w:top w:w="100" w:type="dxa"/>
              <w:left w:w="100" w:type="dxa"/>
              <w:bottom w:w="100" w:type="dxa"/>
              <w:right w:w="100" w:type="dxa"/>
            </w:tcMar>
          </w:tcPr>
          <w:p w14:paraId="72683053"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40</w:t>
            </w:r>
          </w:p>
        </w:tc>
        <w:tc>
          <w:tcPr>
            <w:tcW w:w="630" w:type="dxa"/>
            <w:tcMar>
              <w:top w:w="100" w:type="dxa"/>
              <w:left w:w="100" w:type="dxa"/>
              <w:bottom w:w="100" w:type="dxa"/>
              <w:right w:w="100" w:type="dxa"/>
            </w:tcMar>
          </w:tcPr>
          <w:p w14:paraId="2212DFE8"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38</w:t>
            </w:r>
          </w:p>
        </w:tc>
        <w:tc>
          <w:tcPr>
            <w:tcW w:w="690" w:type="dxa"/>
            <w:tcMar>
              <w:top w:w="100" w:type="dxa"/>
              <w:left w:w="100" w:type="dxa"/>
              <w:bottom w:w="100" w:type="dxa"/>
              <w:right w:w="100" w:type="dxa"/>
            </w:tcMar>
          </w:tcPr>
          <w:p w14:paraId="49249595"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33</w:t>
            </w:r>
          </w:p>
        </w:tc>
        <w:tc>
          <w:tcPr>
            <w:tcW w:w="681" w:type="dxa"/>
            <w:tcMar>
              <w:top w:w="100" w:type="dxa"/>
              <w:left w:w="100" w:type="dxa"/>
              <w:bottom w:w="100" w:type="dxa"/>
              <w:right w:w="100" w:type="dxa"/>
            </w:tcMar>
          </w:tcPr>
          <w:p w14:paraId="1B8B47DA" w14:textId="77777777" w:rsidR="0050717F" w:rsidRPr="002333E5" w:rsidRDefault="0050717F">
            <w:pPr>
              <w:spacing w:after="0"/>
              <w:jc w:val="center"/>
              <w:rPr>
                <w:rFonts w:ascii="Times New Roman" w:eastAsia="Arial" w:hAnsi="Times New Roman" w:cs="Times New Roman"/>
                <w:color w:val="000000" w:themeColor="text1"/>
                <w:sz w:val="20"/>
                <w:szCs w:val="20"/>
              </w:rPr>
            </w:pPr>
            <w:r w:rsidRPr="002333E5">
              <w:rPr>
                <w:rFonts w:ascii="Times New Roman" w:eastAsia="Arial" w:hAnsi="Times New Roman" w:cs="Times New Roman"/>
                <w:color w:val="000000" w:themeColor="text1"/>
                <w:sz w:val="20"/>
                <w:szCs w:val="20"/>
              </w:rPr>
              <w:t>S/ 37</w:t>
            </w:r>
          </w:p>
        </w:tc>
      </w:tr>
    </w:tbl>
    <w:p w14:paraId="266959FB" w14:textId="77777777" w:rsidR="0050717F" w:rsidRPr="002333E5" w:rsidRDefault="0050717F" w:rsidP="0050717F">
      <w:pPr>
        <w:rPr>
          <w:rFonts w:ascii="Times New Roman" w:hAnsi="Times New Roman" w:cs="Times New Roman"/>
        </w:rPr>
      </w:pPr>
    </w:p>
    <w:p w14:paraId="2750EFD0" w14:textId="75F94F94" w:rsidR="00AF18A5" w:rsidRPr="002333E5" w:rsidRDefault="00217065" w:rsidP="00D84EEC">
      <w:pPr>
        <w:spacing w:after="240" w:line="360" w:lineRule="auto"/>
        <w:rPr>
          <w:rFonts w:ascii="Times New Roman" w:hAnsi="Times New Roman" w:cs="Times New Roman"/>
        </w:rPr>
        <w:sectPr w:rsidR="00AF18A5" w:rsidRPr="002333E5" w:rsidSect="002333E5">
          <w:pgSz w:w="11906" w:h="16838" w:code="9"/>
          <w:pgMar w:top="1440" w:right="2160" w:bottom="1440" w:left="1440" w:header="720" w:footer="720" w:gutter="0"/>
          <w:pgNumType w:start="4"/>
          <w:cols w:space="708"/>
          <w:docGrid w:linePitch="360"/>
        </w:sectPr>
      </w:pPr>
      <w:r w:rsidRPr="002333E5">
        <w:rPr>
          <w:rFonts w:ascii="Times New Roman" w:eastAsia="Times New Roman" w:hAnsi="Times New Roman" w:cs="Times New Roman"/>
        </w:rPr>
        <w:t>Sumando los costos espe</w:t>
      </w:r>
      <w:r w:rsidR="00461791" w:rsidRPr="002333E5">
        <w:rPr>
          <w:rFonts w:ascii="Times New Roman" w:eastAsia="Times New Roman" w:hAnsi="Times New Roman" w:cs="Times New Roman"/>
        </w:rPr>
        <w:t>rados (Ce)</w:t>
      </w:r>
      <w:r w:rsidR="00461791" w:rsidRPr="002333E5">
        <w:rPr>
          <w:rFonts w:ascii="Times New Roman" w:hAnsi="Times New Roman" w:cs="Times New Roman"/>
        </w:rPr>
        <w:t xml:space="preserve"> el proyecto tiene un valor de </w:t>
      </w:r>
      <w:r w:rsidR="00824D92" w:rsidRPr="002333E5">
        <w:rPr>
          <w:rFonts w:ascii="Times New Roman" w:hAnsi="Times New Roman" w:cs="Times New Roman"/>
        </w:rPr>
        <w:t>S/</w:t>
      </w:r>
      <w:r w:rsidR="00FC152C" w:rsidRPr="002333E5">
        <w:rPr>
          <w:rFonts w:ascii="Times New Roman" w:hAnsi="Times New Roman" w:cs="Times New Roman"/>
        </w:rPr>
        <w:t>1</w:t>
      </w:r>
      <w:r w:rsidR="00824D92" w:rsidRPr="002333E5">
        <w:rPr>
          <w:rFonts w:ascii="Times New Roman" w:hAnsi="Times New Roman" w:cs="Times New Roman"/>
        </w:rPr>
        <w:t>793</w:t>
      </w:r>
    </w:p>
    <w:p w14:paraId="746FE7DE" w14:textId="77777777" w:rsidR="0050717F" w:rsidRPr="002333E5" w:rsidRDefault="0050717F" w:rsidP="0050717F">
      <w:pPr>
        <w:pStyle w:val="Ttulo2"/>
        <w:rPr>
          <w:rFonts w:ascii="Times New Roman" w:hAnsi="Times New Roman" w:cs="Times New Roman"/>
          <w:color w:val="000000" w:themeColor="text1"/>
          <w:sz w:val="22"/>
          <w:szCs w:val="22"/>
        </w:rPr>
      </w:pPr>
      <w:bookmarkStart w:id="44" w:name="_Toc201754122"/>
      <w:r w:rsidRPr="002333E5">
        <w:rPr>
          <w:rFonts w:ascii="Times New Roman" w:hAnsi="Times New Roman" w:cs="Times New Roman"/>
          <w:color w:val="000000" w:themeColor="text1"/>
          <w:sz w:val="22"/>
          <w:szCs w:val="22"/>
        </w:rPr>
        <w:lastRenderedPageBreak/>
        <w:t>4.2 Cronograma</w:t>
      </w:r>
      <w:bookmarkEnd w:id="44"/>
      <w:r w:rsidRPr="002333E5">
        <w:rPr>
          <w:rFonts w:ascii="Times New Roman" w:hAnsi="Times New Roman" w:cs="Times New Roman"/>
          <w:color w:val="000000" w:themeColor="text1"/>
          <w:sz w:val="22"/>
          <w:szCs w:val="22"/>
        </w:rPr>
        <w:t xml:space="preserve"> </w:t>
      </w:r>
    </w:p>
    <w:p w14:paraId="39978A01" w14:textId="26D7291C" w:rsidR="00AF18A5" w:rsidRPr="002333E5" w:rsidRDefault="00AF18A5" w:rsidP="34EE749C">
      <w:pPr>
        <w:rPr>
          <w:rFonts w:ascii="Times New Roman" w:hAnsi="Times New Roman" w:cs="Times New Roman"/>
        </w:rPr>
      </w:pPr>
    </w:p>
    <w:p w14:paraId="799A12FB" w14:textId="560E6673" w:rsidR="00AF18A5" w:rsidRPr="002333E5" w:rsidRDefault="00AF18A5">
      <w:pPr>
        <w:rPr>
          <w:rFonts w:ascii="Times New Roman" w:hAnsi="Times New Roman" w:cs="Times New Roman"/>
        </w:rPr>
      </w:pPr>
    </w:p>
    <w:p w14:paraId="71E209F4" w14:textId="437542F9" w:rsidR="00AF18A5" w:rsidRPr="002333E5" w:rsidRDefault="004A466D" w:rsidP="34EE749C">
      <w:pPr>
        <w:rPr>
          <w:rFonts w:ascii="Times New Roman" w:hAnsi="Times New Roman" w:cs="Times New Roman"/>
        </w:rPr>
        <w:sectPr w:rsidR="00AF18A5" w:rsidRPr="002333E5" w:rsidSect="004A466D">
          <w:pgSz w:w="16838" w:h="11906" w:orient="landscape" w:code="9"/>
          <w:pgMar w:top="1440" w:right="1440" w:bottom="2160" w:left="1440" w:header="720" w:footer="720" w:gutter="0"/>
          <w:cols w:space="708"/>
          <w:docGrid w:linePitch="360"/>
        </w:sectPr>
      </w:pPr>
      <w:r w:rsidRPr="002333E5">
        <w:rPr>
          <w:rFonts w:ascii="Times New Roman" w:hAnsi="Times New Roman" w:cs="Times New Roman"/>
          <w:noProof/>
          <w:sz w:val="22"/>
          <w:szCs w:val="22"/>
        </w:rPr>
        <w:drawing>
          <wp:inline distT="0" distB="0" distL="0" distR="0" wp14:anchorId="04971131" wp14:editId="027CC9FB">
            <wp:extent cx="9089409" cy="3467477"/>
            <wp:effectExtent l="0" t="0" r="0" b="0"/>
            <wp:docPr id="816776110" name="Imagen 1" descr="Gráfico,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76110" name="Imagen 1" descr="Gráfico, Gráfico en cascada&#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9106963" cy="3474174"/>
                    </a:xfrm>
                    <a:prstGeom prst="rect">
                      <a:avLst/>
                    </a:prstGeom>
                  </pic:spPr>
                </pic:pic>
              </a:graphicData>
            </a:graphic>
          </wp:inline>
        </w:drawing>
      </w:r>
    </w:p>
    <w:p w14:paraId="60C07D21" w14:textId="081B6142" w:rsidR="0095669C" w:rsidRPr="002333E5" w:rsidRDefault="0095669C" w:rsidP="003E4C3C">
      <w:pPr>
        <w:pStyle w:val="Ttulo1"/>
        <w:jc w:val="both"/>
        <w:rPr>
          <w:rFonts w:ascii="Times New Roman" w:hAnsi="Times New Roman" w:cs="Times New Roman"/>
          <w:sz w:val="22"/>
          <w:szCs w:val="22"/>
        </w:rPr>
      </w:pPr>
      <w:bookmarkStart w:id="45" w:name="_Toc201754123"/>
      <w:r w:rsidRPr="002333E5">
        <w:rPr>
          <w:rFonts w:ascii="Times New Roman" w:hAnsi="Times New Roman" w:cs="Times New Roman"/>
          <w:sz w:val="22"/>
          <w:szCs w:val="22"/>
        </w:rPr>
        <w:lastRenderedPageBreak/>
        <w:t>5. Conclusiones y Recomendaciones</w:t>
      </w:r>
      <w:bookmarkEnd w:id="45"/>
    </w:p>
    <w:p w14:paraId="1174AC61" w14:textId="0BD695AC" w:rsidR="006B68E4" w:rsidRPr="002333E5" w:rsidRDefault="006B68E4" w:rsidP="003E4C3C">
      <w:pPr>
        <w:pStyle w:val="Ttulo2"/>
        <w:jc w:val="both"/>
        <w:rPr>
          <w:rFonts w:ascii="Times New Roman" w:hAnsi="Times New Roman" w:cs="Times New Roman"/>
          <w:sz w:val="22"/>
          <w:szCs w:val="22"/>
        </w:rPr>
      </w:pPr>
      <w:bookmarkStart w:id="46" w:name="_Toc201754124"/>
      <w:r w:rsidRPr="002333E5">
        <w:rPr>
          <w:rFonts w:ascii="Times New Roman" w:hAnsi="Times New Roman" w:cs="Times New Roman"/>
          <w:sz w:val="22"/>
          <w:szCs w:val="22"/>
        </w:rPr>
        <w:t>5.1</w:t>
      </w:r>
      <w:r w:rsidR="00B5496F" w:rsidRPr="002333E5">
        <w:rPr>
          <w:rFonts w:ascii="Times New Roman" w:hAnsi="Times New Roman" w:cs="Times New Roman"/>
          <w:sz w:val="22"/>
          <w:szCs w:val="22"/>
        </w:rPr>
        <w:t>.</w:t>
      </w:r>
      <w:r w:rsidRPr="002333E5">
        <w:rPr>
          <w:rFonts w:ascii="Times New Roman" w:hAnsi="Times New Roman" w:cs="Times New Roman"/>
          <w:sz w:val="22"/>
          <w:szCs w:val="22"/>
        </w:rPr>
        <w:t xml:space="preserve"> Conclusiones</w:t>
      </w:r>
      <w:bookmarkEnd w:id="46"/>
      <w:r w:rsidRPr="002333E5">
        <w:rPr>
          <w:rFonts w:ascii="Times New Roman" w:hAnsi="Times New Roman" w:cs="Times New Roman"/>
          <w:sz w:val="22"/>
          <w:szCs w:val="22"/>
        </w:rPr>
        <w:t xml:space="preserve"> </w:t>
      </w:r>
    </w:p>
    <w:p w14:paraId="11797133" w14:textId="5EB00325" w:rsidR="00B5496F" w:rsidRPr="002333E5" w:rsidRDefault="00B5496F" w:rsidP="00BC76DC">
      <w:pPr>
        <w:jc w:val="both"/>
        <w:rPr>
          <w:rFonts w:ascii="Times New Roman" w:hAnsi="Times New Roman" w:cs="Times New Roman"/>
          <w:sz w:val="22"/>
          <w:szCs w:val="22"/>
          <w:lang w:val="es-PE"/>
        </w:rPr>
      </w:pPr>
      <w:bookmarkStart w:id="47" w:name="_Toc201754125"/>
      <w:r w:rsidRPr="002333E5">
        <w:rPr>
          <w:rStyle w:val="Ttulo3Car"/>
          <w:rFonts w:ascii="Times New Roman" w:hAnsi="Times New Roman" w:cs="Times New Roman"/>
          <w:sz w:val="22"/>
          <w:szCs w:val="22"/>
        </w:rPr>
        <w:t xml:space="preserve">5.1.1.  </w:t>
      </w:r>
      <w:r w:rsidRPr="002333E5">
        <w:rPr>
          <w:rStyle w:val="Ttulo3Car"/>
          <w:rFonts w:ascii="Times New Roman" w:hAnsi="Times New Roman" w:cs="Times New Roman"/>
          <w:sz w:val="22"/>
          <w:szCs w:val="22"/>
          <w:lang w:val="es-PE"/>
        </w:rPr>
        <w:t>Validación del Modelo Predictivo:</w:t>
      </w:r>
      <w:bookmarkEnd w:id="47"/>
      <w:r w:rsidRPr="002333E5">
        <w:rPr>
          <w:rFonts w:ascii="Times New Roman" w:hAnsi="Times New Roman" w:cs="Times New Roman"/>
          <w:sz w:val="22"/>
          <w:szCs w:val="22"/>
          <w:lang w:val="es-PE"/>
        </w:rPr>
        <w:t xml:space="preserve"> Se ha diseñado </w:t>
      </w:r>
      <w:r w:rsidR="00AF695F" w:rsidRPr="002333E5">
        <w:rPr>
          <w:rFonts w:ascii="Times New Roman" w:hAnsi="Times New Roman" w:cs="Times New Roman"/>
          <w:sz w:val="22"/>
          <w:szCs w:val="22"/>
          <w:lang w:val="es-PE"/>
        </w:rPr>
        <w:t>un software predictivo que,</w:t>
      </w:r>
      <w:r w:rsidR="009E6F86" w:rsidRPr="002333E5">
        <w:rPr>
          <w:rFonts w:ascii="Times New Roman" w:hAnsi="Times New Roman" w:cs="Times New Roman"/>
          <w:sz w:val="22"/>
          <w:szCs w:val="22"/>
          <w:lang w:val="es-PE"/>
        </w:rPr>
        <w:t xml:space="preserve"> aunque </w:t>
      </w:r>
      <w:r w:rsidR="00AF695F" w:rsidRPr="002333E5">
        <w:rPr>
          <w:rFonts w:ascii="Times New Roman" w:hAnsi="Times New Roman" w:cs="Times New Roman"/>
          <w:sz w:val="22"/>
          <w:szCs w:val="22"/>
          <w:lang w:val="es-PE"/>
        </w:rPr>
        <w:t>aún</w:t>
      </w:r>
      <w:r w:rsidR="009E6F86" w:rsidRPr="002333E5">
        <w:rPr>
          <w:rFonts w:ascii="Times New Roman" w:hAnsi="Times New Roman" w:cs="Times New Roman"/>
          <w:sz w:val="22"/>
          <w:szCs w:val="22"/>
          <w:lang w:val="es-PE"/>
        </w:rPr>
        <w:t xml:space="preserve"> no </w:t>
      </w:r>
      <w:r w:rsidR="00AF695F" w:rsidRPr="002333E5">
        <w:rPr>
          <w:rFonts w:ascii="Times New Roman" w:hAnsi="Times New Roman" w:cs="Times New Roman"/>
          <w:sz w:val="22"/>
          <w:szCs w:val="22"/>
          <w:lang w:val="es-PE"/>
        </w:rPr>
        <w:t>ha sido</w:t>
      </w:r>
      <w:r w:rsidR="009E6F86" w:rsidRPr="002333E5">
        <w:rPr>
          <w:rFonts w:ascii="Times New Roman" w:hAnsi="Times New Roman" w:cs="Times New Roman"/>
          <w:sz w:val="22"/>
          <w:szCs w:val="22"/>
          <w:lang w:val="es-PE"/>
        </w:rPr>
        <w:t xml:space="preserve"> </w:t>
      </w:r>
      <w:r w:rsidR="00C5182D" w:rsidRPr="002333E5">
        <w:rPr>
          <w:rFonts w:ascii="Times New Roman" w:hAnsi="Times New Roman" w:cs="Times New Roman"/>
          <w:sz w:val="22"/>
          <w:szCs w:val="22"/>
          <w:lang w:val="es-PE"/>
        </w:rPr>
        <w:t>implementado</w:t>
      </w:r>
      <w:r w:rsidR="00AF695F" w:rsidRPr="002333E5">
        <w:rPr>
          <w:rFonts w:ascii="Times New Roman" w:hAnsi="Times New Roman" w:cs="Times New Roman"/>
          <w:sz w:val="22"/>
          <w:szCs w:val="22"/>
          <w:lang w:val="es-PE"/>
        </w:rPr>
        <w:t>, integra</w:t>
      </w:r>
      <w:r w:rsidRPr="002333E5">
        <w:rPr>
          <w:rFonts w:ascii="Times New Roman" w:hAnsi="Times New Roman" w:cs="Times New Roman"/>
          <w:sz w:val="22"/>
          <w:szCs w:val="22"/>
          <w:lang w:val="es-PE"/>
        </w:rPr>
        <w:t xml:space="preserve"> regresión logística y redes neuronales</w:t>
      </w:r>
      <w:r w:rsidR="00AF695F" w:rsidRPr="002333E5">
        <w:rPr>
          <w:rFonts w:ascii="Times New Roman" w:hAnsi="Times New Roman" w:cs="Times New Roman"/>
          <w:sz w:val="22"/>
          <w:szCs w:val="22"/>
          <w:lang w:val="es-PE"/>
        </w:rPr>
        <w:t xml:space="preserve">. Este modelo ha alcanzado </w:t>
      </w:r>
      <w:r w:rsidRPr="002333E5">
        <w:rPr>
          <w:rFonts w:ascii="Times New Roman" w:hAnsi="Times New Roman" w:cs="Times New Roman"/>
          <w:sz w:val="22"/>
          <w:szCs w:val="22"/>
          <w:lang w:val="es-PE"/>
        </w:rPr>
        <w:t xml:space="preserve">una precisión en la identificación de perfiles cognitivos (inteligencias múltiples y </w:t>
      </w:r>
      <w:r w:rsidR="00AF695F" w:rsidRPr="002333E5">
        <w:rPr>
          <w:rFonts w:ascii="Times New Roman" w:hAnsi="Times New Roman" w:cs="Times New Roman"/>
          <w:sz w:val="22"/>
          <w:szCs w:val="22"/>
          <w:lang w:val="es-PE"/>
        </w:rPr>
        <w:t>coeficiente intelectual), logrando además una correlación eficaz entre dichos</w:t>
      </w:r>
      <w:r w:rsidRPr="002333E5">
        <w:rPr>
          <w:rFonts w:ascii="Times New Roman" w:hAnsi="Times New Roman" w:cs="Times New Roman"/>
          <w:sz w:val="22"/>
          <w:szCs w:val="22"/>
          <w:lang w:val="es-PE"/>
        </w:rPr>
        <w:t xml:space="preserve"> perfiles </w:t>
      </w:r>
      <w:r w:rsidR="00AF695F" w:rsidRPr="002333E5">
        <w:rPr>
          <w:rFonts w:ascii="Times New Roman" w:hAnsi="Times New Roman" w:cs="Times New Roman"/>
          <w:sz w:val="22"/>
          <w:szCs w:val="22"/>
          <w:lang w:val="es-PE"/>
        </w:rPr>
        <w:t>y</w:t>
      </w:r>
      <w:r w:rsidRPr="002333E5">
        <w:rPr>
          <w:rFonts w:ascii="Times New Roman" w:hAnsi="Times New Roman" w:cs="Times New Roman"/>
          <w:sz w:val="22"/>
          <w:szCs w:val="22"/>
          <w:lang w:val="es-PE"/>
        </w:rPr>
        <w:t xml:space="preserve"> el rendimiento académico histórico de los estudiantes. </w:t>
      </w:r>
      <w:r w:rsidR="00AF695F" w:rsidRPr="002333E5">
        <w:rPr>
          <w:rFonts w:ascii="Times New Roman" w:hAnsi="Times New Roman" w:cs="Times New Roman"/>
          <w:sz w:val="22"/>
          <w:szCs w:val="22"/>
          <w:lang w:val="es-PE"/>
        </w:rPr>
        <w:t>Estos resultados respaldan</w:t>
      </w:r>
      <w:r w:rsidRPr="002333E5">
        <w:rPr>
          <w:rFonts w:ascii="Times New Roman" w:hAnsi="Times New Roman" w:cs="Times New Roman"/>
          <w:sz w:val="22"/>
          <w:szCs w:val="22"/>
          <w:lang w:val="es-PE"/>
        </w:rPr>
        <w:t xml:space="preserve"> el </w:t>
      </w:r>
      <w:r w:rsidR="00AF695F" w:rsidRPr="002333E5">
        <w:rPr>
          <w:rFonts w:ascii="Times New Roman" w:hAnsi="Times New Roman" w:cs="Times New Roman"/>
          <w:sz w:val="22"/>
          <w:szCs w:val="22"/>
          <w:lang w:val="es-PE"/>
        </w:rPr>
        <w:t xml:space="preserve">cumplimiento del </w:t>
      </w:r>
      <w:r w:rsidRPr="002333E5">
        <w:rPr>
          <w:rFonts w:ascii="Times New Roman" w:hAnsi="Times New Roman" w:cs="Times New Roman"/>
          <w:sz w:val="22"/>
          <w:szCs w:val="22"/>
          <w:lang w:val="es-PE"/>
        </w:rPr>
        <w:t>Objetivo General del proyecto.</w:t>
      </w:r>
    </w:p>
    <w:p w14:paraId="7AF87449" w14:textId="5FA73D9F" w:rsidR="00B5496F" w:rsidRPr="002333E5" w:rsidRDefault="00B5496F" w:rsidP="00BC76DC">
      <w:pPr>
        <w:jc w:val="both"/>
        <w:rPr>
          <w:rFonts w:ascii="Times New Roman" w:hAnsi="Times New Roman" w:cs="Times New Roman"/>
          <w:sz w:val="22"/>
          <w:szCs w:val="22"/>
          <w:lang w:val="es-PE"/>
        </w:rPr>
      </w:pPr>
      <w:bookmarkStart w:id="48" w:name="_Toc201754126"/>
      <w:r w:rsidRPr="002333E5">
        <w:rPr>
          <w:rStyle w:val="Ttulo3Car"/>
          <w:rFonts w:ascii="Times New Roman" w:hAnsi="Times New Roman" w:cs="Times New Roman"/>
          <w:sz w:val="22"/>
          <w:szCs w:val="22"/>
        </w:rPr>
        <w:t xml:space="preserve">5.1.2.  </w:t>
      </w:r>
      <w:r w:rsidRPr="002333E5">
        <w:rPr>
          <w:rStyle w:val="Ttulo3Car"/>
          <w:rFonts w:ascii="Times New Roman" w:hAnsi="Times New Roman" w:cs="Times New Roman"/>
          <w:sz w:val="22"/>
          <w:szCs w:val="22"/>
          <w:lang w:val="es-PE"/>
        </w:rPr>
        <w:t>Impacto Positivo en el Rendimiento y la Motivación:</w:t>
      </w:r>
      <w:bookmarkEnd w:id="48"/>
      <w:r w:rsidRPr="002333E5">
        <w:rPr>
          <w:rFonts w:ascii="Times New Roman" w:hAnsi="Times New Roman" w:cs="Times New Roman"/>
          <w:sz w:val="22"/>
          <w:szCs w:val="22"/>
          <w:lang w:val="es-PE"/>
        </w:rPr>
        <w:t xml:space="preserve"> La personalización de las experiencias educativas, facilitada por el sistema, result</w:t>
      </w:r>
      <w:r w:rsidR="002E09A3" w:rsidRPr="002333E5">
        <w:rPr>
          <w:rFonts w:ascii="Times New Roman" w:hAnsi="Times New Roman" w:cs="Times New Roman"/>
          <w:sz w:val="22"/>
          <w:szCs w:val="22"/>
          <w:lang w:val="es-PE"/>
        </w:rPr>
        <w:t>ara</w:t>
      </w:r>
      <w:r w:rsidRPr="002333E5">
        <w:rPr>
          <w:rFonts w:ascii="Times New Roman" w:hAnsi="Times New Roman" w:cs="Times New Roman"/>
          <w:sz w:val="22"/>
          <w:szCs w:val="22"/>
          <w:lang w:val="es-PE"/>
        </w:rPr>
        <w:t xml:space="preserve"> en una mejora sustancial del rendimiento académico </w:t>
      </w:r>
      <w:r w:rsidR="002E09A3" w:rsidRPr="002333E5">
        <w:rPr>
          <w:rFonts w:ascii="Times New Roman" w:hAnsi="Times New Roman" w:cs="Times New Roman"/>
          <w:sz w:val="22"/>
          <w:szCs w:val="22"/>
          <w:lang w:val="es-PE"/>
        </w:rPr>
        <w:t xml:space="preserve">se espera un </w:t>
      </w:r>
      <w:r w:rsidRPr="002333E5">
        <w:rPr>
          <w:rFonts w:ascii="Times New Roman" w:hAnsi="Times New Roman" w:cs="Times New Roman"/>
          <w:sz w:val="22"/>
          <w:szCs w:val="22"/>
          <w:lang w:val="es-PE"/>
        </w:rPr>
        <w:t xml:space="preserve">incremento en </w:t>
      </w:r>
      <w:r w:rsidR="00DD4604" w:rsidRPr="002333E5">
        <w:rPr>
          <w:rFonts w:ascii="Times New Roman" w:hAnsi="Times New Roman" w:cs="Times New Roman"/>
          <w:sz w:val="22"/>
          <w:szCs w:val="22"/>
          <w:lang w:val="es-PE"/>
        </w:rPr>
        <w:t xml:space="preserve">las </w:t>
      </w:r>
      <w:r w:rsidRPr="002333E5">
        <w:rPr>
          <w:rFonts w:ascii="Times New Roman" w:hAnsi="Times New Roman" w:cs="Times New Roman"/>
          <w:sz w:val="22"/>
          <w:szCs w:val="22"/>
          <w:lang w:val="es-PE"/>
        </w:rPr>
        <w:t>calificaciones y reducción de</w:t>
      </w:r>
      <w:r w:rsidR="00DD4604" w:rsidRPr="002333E5">
        <w:rPr>
          <w:rFonts w:ascii="Times New Roman" w:hAnsi="Times New Roman" w:cs="Times New Roman"/>
          <w:sz w:val="22"/>
          <w:szCs w:val="22"/>
          <w:lang w:val="es-PE"/>
        </w:rPr>
        <w:t xml:space="preserve"> las</w:t>
      </w:r>
      <w:r w:rsidRPr="002333E5">
        <w:rPr>
          <w:rFonts w:ascii="Times New Roman" w:hAnsi="Times New Roman" w:cs="Times New Roman"/>
          <w:sz w:val="22"/>
          <w:szCs w:val="22"/>
          <w:lang w:val="es-PE"/>
        </w:rPr>
        <w:t xml:space="preserve"> tasas de reprobación. Además, se </w:t>
      </w:r>
      <w:r w:rsidR="00DD4604" w:rsidRPr="002333E5">
        <w:rPr>
          <w:rFonts w:ascii="Times New Roman" w:hAnsi="Times New Roman" w:cs="Times New Roman"/>
          <w:sz w:val="22"/>
          <w:szCs w:val="22"/>
          <w:lang w:val="es-PE"/>
        </w:rPr>
        <w:t>espera</w:t>
      </w:r>
      <w:r w:rsidRPr="002333E5">
        <w:rPr>
          <w:rFonts w:ascii="Times New Roman" w:hAnsi="Times New Roman" w:cs="Times New Roman"/>
          <w:sz w:val="22"/>
          <w:szCs w:val="22"/>
          <w:lang w:val="es-PE"/>
        </w:rPr>
        <w:t xml:space="preserve"> un aumento significativo en la motivación y participación estudiantil.</w:t>
      </w:r>
    </w:p>
    <w:p w14:paraId="28920EA8" w14:textId="7F645840" w:rsidR="00B5496F" w:rsidRPr="002333E5" w:rsidRDefault="00B5496F" w:rsidP="00BC76DC">
      <w:pPr>
        <w:jc w:val="both"/>
        <w:rPr>
          <w:rFonts w:ascii="Times New Roman" w:hAnsi="Times New Roman" w:cs="Times New Roman"/>
          <w:sz w:val="22"/>
          <w:szCs w:val="22"/>
          <w:lang w:val="es-PE"/>
        </w:rPr>
      </w:pPr>
      <w:bookmarkStart w:id="49" w:name="_Toc201754127"/>
      <w:r w:rsidRPr="002333E5">
        <w:rPr>
          <w:rStyle w:val="Ttulo3Car"/>
          <w:rFonts w:ascii="Times New Roman" w:hAnsi="Times New Roman" w:cs="Times New Roman"/>
          <w:sz w:val="22"/>
          <w:szCs w:val="22"/>
        </w:rPr>
        <w:t>5.1.3.</w:t>
      </w:r>
      <w:r w:rsidRPr="002333E5">
        <w:rPr>
          <w:rStyle w:val="Ttulo3Car"/>
          <w:rFonts w:ascii="Times New Roman" w:hAnsi="Times New Roman" w:cs="Times New Roman"/>
          <w:sz w:val="22"/>
          <w:szCs w:val="22"/>
          <w:lang w:val="es-PE"/>
        </w:rPr>
        <w:t xml:space="preserve">  Herramienta para la Toma de Decisiones Pedagógicas:</w:t>
      </w:r>
      <w:bookmarkEnd w:id="49"/>
      <w:r w:rsidRPr="002333E5">
        <w:rPr>
          <w:rFonts w:ascii="Times New Roman" w:hAnsi="Times New Roman" w:cs="Times New Roman"/>
          <w:sz w:val="22"/>
          <w:szCs w:val="22"/>
          <w:lang w:val="es-PE"/>
        </w:rPr>
        <w:t xml:space="preserve"> La plataforma integrada con </w:t>
      </w:r>
      <w:r w:rsidR="00E02145" w:rsidRPr="002333E5">
        <w:rPr>
          <w:rFonts w:ascii="Times New Roman" w:hAnsi="Times New Roman" w:cs="Times New Roman"/>
          <w:sz w:val="22"/>
          <w:szCs w:val="22"/>
          <w:lang w:val="es-PE"/>
        </w:rPr>
        <w:t xml:space="preserve">estadísticas </w:t>
      </w:r>
      <w:r w:rsidR="00FC38EC" w:rsidRPr="002333E5">
        <w:rPr>
          <w:rFonts w:ascii="Times New Roman" w:hAnsi="Times New Roman" w:cs="Times New Roman"/>
          <w:sz w:val="22"/>
          <w:szCs w:val="22"/>
          <w:lang w:val="es-PE"/>
        </w:rPr>
        <w:t>personalizadas</w:t>
      </w:r>
      <w:r w:rsidRPr="002333E5">
        <w:rPr>
          <w:rFonts w:ascii="Times New Roman" w:hAnsi="Times New Roman" w:cs="Times New Roman"/>
          <w:sz w:val="22"/>
          <w:szCs w:val="22"/>
          <w:lang w:val="es-PE"/>
        </w:rPr>
        <w:t xml:space="preserve"> demostr</w:t>
      </w:r>
      <w:r w:rsidR="00652C8F" w:rsidRPr="002333E5">
        <w:rPr>
          <w:rFonts w:ascii="Times New Roman" w:hAnsi="Times New Roman" w:cs="Times New Roman"/>
          <w:sz w:val="22"/>
          <w:szCs w:val="22"/>
          <w:lang w:val="es-PE"/>
        </w:rPr>
        <w:t>ara</w:t>
      </w:r>
      <w:r w:rsidRPr="002333E5">
        <w:rPr>
          <w:rFonts w:ascii="Times New Roman" w:hAnsi="Times New Roman" w:cs="Times New Roman"/>
          <w:sz w:val="22"/>
          <w:szCs w:val="22"/>
          <w:lang w:val="es-PE"/>
        </w:rPr>
        <w:t xml:space="preserve"> ser una herramienta altamente usable y efectiva para los docentes, permitiendo la visualización de datos pedagógicos en tiempo real y la generación de recomendaciones didácticas personalizadas con una alta relevancia. Esto empodera a los educadores para adaptar sus estrategias de enseñanza de manera dinámica y basada en evidencia.</w:t>
      </w:r>
    </w:p>
    <w:p w14:paraId="0648F982" w14:textId="2B9F3D22" w:rsidR="00B5496F" w:rsidRPr="002333E5" w:rsidRDefault="00B5496F" w:rsidP="00BC76DC">
      <w:pPr>
        <w:jc w:val="both"/>
        <w:rPr>
          <w:rFonts w:ascii="Times New Roman" w:hAnsi="Times New Roman" w:cs="Times New Roman"/>
          <w:sz w:val="22"/>
          <w:szCs w:val="22"/>
          <w:lang w:val="es-PE"/>
        </w:rPr>
      </w:pPr>
      <w:bookmarkStart w:id="50" w:name="_Toc201754128"/>
      <w:r w:rsidRPr="002333E5">
        <w:rPr>
          <w:rStyle w:val="Ttulo3Car"/>
          <w:rFonts w:ascii="Times New Roman" w:hAnsi="Times New Roman" w:cs="Times New Roman"/>
          <w:sz w:val="22"/>
          <w:szCs w:val="22"/>
        </w:rPr>
        <w:t xml:space="preserve">5.1.4. </w:t>
      </w:r>
      <w:r w:rsidRPr="002333E5">
        <w:rPr>
          <w:rStyle w:val="Ttulo3Car"/>
          <w:rFonts w:ascii="Times New Roman" w:hAnsi="Times New Roman" w:cs="Times New Roman"/>
          <w:sz w:val="22"/>
          <w:szCs w:val="22"/>
          <w:lang w:val="es-PE"/>
        </w:rPr>
        <w:t>Reducción de Brechas y Deserción:</w:t>
      </w:r>
      <w:bookmarkEnd w:id="50"/>
      <w:r w:rsidRPr="002333E5">
        <w:rPr>
          <w:rFonts w:ascii="Times New Roman" w:hAnsi="Times New Roman" w:cs="Times New Roman"/>
          <w:sz w:val="22"/>
          <w:szCs w:val="22"/>
          <w:lang w:val="es-PE"/>
        </w:rPr>
        <w:t xml:space="preserve"> La implementación del sistema </w:t>
      </w:r>
      <w:r w:rsidR="009325AB" w:rsidRPr="002333E5">
        <w:rPr>
          <w:rFonts w:ascii="Times New Roman" w:hAnsi="Times New Roman" w:cs="Times New Roman"/>
          <w:sz w:val="22"/>
          <w:szCs w:val="22"/>
          <w:lang w:val="es-PE"/>
        </w:rPr>
        <w:t>contribuirá</w:t>
      </w:r>
      <w:r w:rsidRPr="002333E5">
        <w:rPr>
          <w:rFonts w:ascii="Times New Roman" w:hAnsi="Times New Roman" w:cs="Times New Roman"/>
          <w:sz w:val="22"/>
          <w:szCs w:val="22"/>
          <w:lang w:val="es-PE"/>
        </w:rPr>
        <w:t xml:space="preserve"> a la reducción de las brechas de aprendizaje entre los estudiantes y eliminó la deserción escolar en el grupo piloto durante el periodo de estudio. Esto sugiere que la educación adaptativa, apoyada por la IA, es un factor clave para fomentar la equidad y la retención educativa.</w:t>
      </w:r>
    </w:p>
    <w:p w14:paraId="3898A5BA" w14:textId="50C1BF60" w:rsidR="00B5496F" w:rsidRPr="002333E5" w:rsidRDefault="00B5496F" w:rsidP="00BC76DC">
      <w:pPr>
        <w:jc w:val="both"/>
        <w:rPr>
          <w:rFonts w:ascii="Times New Roman" w:hAnsi="Times New Roman" w:cs="Times New Roman"/>
          <w:sz w:val="22"/>
          <w:szCs w:val="22"/>
          <w:lang w:val="es-PE"/>
        </w:rPr>
      </w:pPr>
      <w:bookmarkStart w:id="51" w:name="_Toc201754129"/>
      <w:r w:rsidRPr="002333E5">
        <w:rPr>
          <w:rStyle w:val="Ttulo3Car"/>
          <w:rFonts w:ascii="Times New Roman" w:hAnsi="Times New Roman" w:cs="Times New Roman"/>
          <w:sz w:val="22"/>
          <w:szCs w:val="22"/>
        </w:rPr>
        <w:t xml:space="preserve">5.1.5. </w:t>
      </w:r>
      <w:r w:rsidRPr="002333E5">
        <w:rPr>
          <w:rStyle w:val="Ttulo3Car"/>
          <w:rFonts w:ascii="Times New Roman" w:hAnsi="Times New Roman" w:cs="Times New Roman"/>
          <w:sz w:val="22"/>
          <w:szCs w:val="22"/>
          <w:lang w:val="es-PE"/>
        </w:rPr>
        <w:t xml:space="preserve"> Potencial Transformador de la IA en Educación:</w:t>
      </w:r>
      <w:bookmarkEnd w:id="51"/>
      <w:r w:rsidRPr="002333E5">
        <w:rPr>
          <w:rFonts w:ascii="Times New Roman" w:hAnsi="Times New Roman" w:cs="Times New Roman"/>
          <w:sz w:val="22"/>
          <w:szCs w:val="22"/>
          <w:lang w:val="es-PE"/>
        </w:rPr>
        <w:t xml:space="preserve"> El estudio confirma</w:t>
      </w:r>
      <w:r w:rsidR="009325AB" w:rsidRPr="002333E5">
        <w:rPr>
          <w:rFonts w:ascii="Times New Roman" w:hAnsi="Times New Roman" w:cs="Times New Roman"/>
          <w:sz w:val="22"/>
          <w:szCs w:val="22"/>
          <w:lang w:val="es-PE"/>
        </w:rPr>
        <w:t>ra</w:t>
      </w:r>
      <w:r w:rsidRPr="002333E5">
        <w:rPr>
          <w:rFonts w:ascii="Times New Roman" w:hAnsi="Times New Roman" w:cs="Times New Roman"/>
          <w:sz w:val="22"/>
          <w:szCs w:val="22"/>
          <w:lang w:val="es-PE"/>
        </w:rPr>
        <w:t xml:space="preserve"> el vasto potencial de la inteligencia artificial para transformar los modelos pedagógicos tradicional hacia un enfoque más inclusivo, personalizado y centrado en el estudiante, sentando las bases para futuras innovaciones en el sector educativo.</w:t>
      </w:r>
    </w:p>
    <w:p w14:paraId="2AE9AB29" w14:textId="77777777" w:rsidR="008C2E74" w:rsidRPr="002333E5" w:rsidRDefault="008C2E74" w:rsidP="00BC76DC">
      <w:pPr>
        <w:jc w:val="both"/>
        <w:rPr>
          <w:rFonts w:ascii="Times New Roman" w:hAnsi="Times New Roman" w:cs="Times New Roman"/>
          <w:sz w:val="22"/>
          <w:szCs w:val="22"/>
          <w:lang w:val="es-PE"/>
        </w:rPr>
      </w:pPr>
    </w:p>
    <w:p w14:paraId="7F2AB8B4" w14:textId="24FCCDEC" w:rsidR="006B68E4" w:rsidRPr="002333E5" w:rsidRDefault="006B68E4" w:rsidP="00BC76DC">
      <w:pPr>
        <w:pStyle w:val="Ttulo2"/>
        <w:jc w:val="both"/>
        <w:rPr>
          <w:rFonts w:ascii="Times New Roman" w:hAnsi="Times New Roman" w:cs="Times New Roman"/>
          <w:sz w:val="22"/>
          <w:szCs w:val="22"/>
        </w:rPr>
      </w:pPr>
      <w:bookmarkStart w:id="52" w:name="_Toc201754130"/>
      <w:r w:rsidRPr="002333E5">
        <w:rPr>
          <w:rFonts w:ascii="Times New Roman" w:hAnsi="Times New Roman" w:cs="Times New Roman"/>
          <w:sz w:val="22"/>
          <w:szCs w:val="22"/>
        </w:rPr>
        <w:t>5.2 Recomendaciones</w:t>
      </w:r>
      <w:bookmarkEnd w:id="52"/>
      <w:r w:rsidRPr="002333E5">
        <w:rPr>
          <w:rFonts w:ascii="Times New Roman" w:hAnsi="Times New Roman" w:cs="Times New Roman"/>
          <w:sz w:val="22"/>
          <w:szCs w:val="22"/>
        </w:rPr>
        <w:t xml:space="preserve"> </w:t>
      </w:r>
    </w:p>
    <w:p w14:paraId="26FF2EBB" w14:textId="3FB89075" w:rsidR="007F22AB" w:rsidRPr="002333E5" w:rsidRDefault="007F22AB" w:rsidP="00BC76DC">
      <w:pPr>
        <w:spacing w:before="100" w:beforeAutospacing="1" w:after="100" w:afterAutospacing="1" w:line="240" w:lineRule="auto"/>
        <w:jc w:val="both"/>
        <w:rPr>
          <w:rFonts w:ascii="Times New Roman" w:eastAsia="Times New Roman" w:hAnsi="Times New Roman" w:cs="Times New Roman"/>
          <w:kern w:val="0"/>
          <w:sz w:val="22"/>
          <w:szCs w:val="22"/>
          <w:lang w:val="es-PE" w:eastAsia="es-PE"/>
          <w14:ligatures w14:val="none"/>
        </w:rPr>
      </w:pPr>
      <w:bookmarkStart w:id="53" w:name="_Toc201754131"/>
      <w:r w:rsidRPr="002333E5">
        <w:rPr>
          <w:rStyle w:val="Ttulo3Car"/>
          <w:rFonts w:ascii="Times New Roman" w:hAnsi="Times New Roman" w:cs="Times New Roman"/>
          <w:sz w:val="22"/>
          <w:szCs w:val="22"/>
        </w:rPr>
        <w:t>5.2.1.</w:t>
      </w:r>
      <w:r w:rsidRPr="002333E5">
        <w:rPr>
          <w:rStyle w:val="Ttulo3Car"/>
          <w:rFonts w:ascii="Times New Roman" w:hAnsi="Times New Roman" w:cs="Times New Roman"/>
          <w:sz w:val="22"/>
          <w:szCs w:val="22"/>
          <w:lang w:val="es-PE" w:eastAsia="es-PE"/>
        </w:rPr>
        <w:t xml:space="preserve"> Escalamiento y Expansión del Piloto:</w:t>
      </w:r>
      <w:bookmarkEnd w:id="53"/>
      <w:r w:rsidRPr="002333E5">
        <w:rPr>
          <w:rFonts w:ascii="Times New Roman" w:eastAsia="Times New Roman" w:hAnsi="Times New Roman" w:cs="Times New Roman"/>
          <w:kern w:val="0"/>
          <w:sz w:val="22"/>
          <w:szCs w:val="22"/>
          <w:lang w:val="es-PE" w:eastAsia="es-PE"/>
          <w14:ligatures w14:val="none"/>
        </w:rPr>
        <w:t xml:space="preserve"> Se recomienda replicar el piloto en un número mayor de instituciones educativas y en diferentes niveles (primaria, secundaria superior) para validar la escalabilidad y </w:t>
      </w:r>
      <w:proofErr w:type="spellStart"/>
      <w:r w:rsidRPr="002333E5">
        <w:rPr>
          <w:rFonts w:ascii="Times New Roman" w:eastAsia="Times New Roman" w:hAnsi="Times New Roman" w:cs="Times New Roman"/>
          <w:kern w:val="0"/>
          <w:sz w:val="22"/>
          <w:szCs w:val="22"/>
          <w:lang w:val="es-PE" w:eastAsia="es-PE"/>
          <w14:ligatures w14:val="none"/>
        </w:rPr>
        <w:t>generalizabilidad</w:t>
      </w:r>
      <w:proofErr w:type="spellEnd"/>
      <w:r w:rsidRPr="002333E5">
        <w:rPr>
          <w:rFonts w:ascii="Times New Roman" w:eastAsia="Times New Roman" w:hAnsi="Times New Roman" w:cs="Times New Roman"/>
          <w:kern w:val="0"/>
          <w:sz w:val="22"/>
          <w:szCs w:val="22"/>
          <w:lang w:val="es-PE" w:eastAsia="es-PE"/>
          <w14:ligatures w14:val="none"/>
        </w:rPr>
        <w:t xml:space="preserve"> del sistema en diversos contextos socioeducativos. Esto debería incluir la comparación con grupos de control para establecer una causalidad más robusta.</w:t>
      </w:r>
    </w:p>
    <w:p w14:paraId="26B07388" w14:textId="1BF91A8A" w:rsidR="007F22AB" w:rsidRPr="002333E5" w:rsidRDefault="007F22AB" w:rsidP="00BC76DC">
      <w:pPr>
        <w:spacing w:before="100" w:beforeAutospacing="1" w:after="100" w:afterAutospacing="1" w:line="240" w:lineRule="auto"/>
        <w:jc w:val="both"/>
        <w:rPr>
          <w:rFonts w:ascii="Times New Roman" w:eastAsia="Times New Roman" w:hAnsi="Times New Roman" w:cs="Times New Roman"/>
          <w:kern w:val="0"/>
          <w:sz w:val="22"/>
          <w:szCs w:val="22"/>
          <w:lang w:val="es-PE" w:eastAsia="es-PE"/>
          <w14:ligatures w14:val="none"/>
        </w:rPr>
      </w:pPr>
      <w:bookmarkStart w:id="54" w:name="_Toc201754132"/>
      <w:r w:rsidRPr="002333E5">
        <w:rPr>
          <w:rStyle w:val="Ttulo3Car"/>
          <w:rFonts w:ascii="Times New Roman" w:hAnsi="Times New Roman" w:cs="Times New Roman"/>
          <w:sz w:val="22"/>
          <w:szCs w:val="22"/>
        </w:rPr>
        <w:t>5.2.2.</w:t>
      </w:r>
      <w:r w:rsidRPr="002333E5">
        <w:rPr>
          <w:rStyle w:val="Ttulo3Car"/>
          <w:rFonts w:ascii="Times New Roman" w:hAnsi="Times New Roman" w:cs="Times New Roman"/>
          <w:sz w:val="22"/>
          <w:szCs w:val="22"/>
          <w:lang w:val="es-PE" w:eastAsia="es-PE"/>
        </w:rPr>
        <w:t xml:space="preserve">  Incorporación de Factores Socioemocionales</w:t>
      </w:r>
      <w:bookmarkEnd w:id="54"/>
      <w:r w:rsidRPr="002333E5">
        <w:rPr>
          <w:rFonts w:ascii="Times New Roman" w:eastAsia="Times New Roman" w:hAnsi="Times New Roman" w:cs="Times New Roman"/>
          <w:b/>
          <w:kern w:val="0"/>
          <w:sz w:val="22"/>
          <w:szCs w:val="22"/>
          <w:lang w:val="es-PE" w:eastAsia="es-PE"/>
          <w14:ligatures w14:val="none"/>
        </w:rPr>
        <w:t>:</w:t>
      </w:r>
      <w:r w:rsidRPr="002333E5">
        <w:rPr>
          <w:rFonts w:ascii="Times New Roman" w:eastAsia="Times New Roman" w:hAnsi="Times New Roman" w:cs="Times New Roman"/>
          <w:kern w:val="0"/>
          <w:sz w:val="22"/>
          <w:szCs w:val="22"/>
          <w:lang w:val="es-PE" w:eastAsia="es-PE"/>
          <w14:ligatures w14:val="none"/>
        </w:rPr>
        <w:t xml:space="preserve"> Futuras investigaciones deberían considerar la inclusión de variables socioemocionales</w:t>
      </w:r>
      <w:r w:rsidR="00EE2655" w:rsidRPr="002333E5">
        <w:rPr>
          <w:rFonts w:ascii="Times New Roman" w:eastAsia="Times New Roman" w:hAnsi="Times New Roman" w:cs="Times New Roman"/>
          <w:kern w:val="0"/>
          <w:sz w:val="22"/>
          <w:szCs w:val="22"/>
          <w:lang w:val="es-PE" w:eastAsia="es-PE"/>
          <w14:ligatures w14:val="none"/>
        </w:rPr>
        <w:t>,</w:t>
      </w:r>
      <w:r w:rsidRPr="002333E5">
        <w:rPr>
          <w:rFonts w:ascii="Times New Roman" w:eastAsia="Times New Roman" w:hAnsi="Times New Roman" w:cs="Times New Roman"/>
          <w:kern w:val="0"/>
          <w:sz w:val="22"/>
          <w:szCs w:val="22"/>
          <w:lang w:val="es-PE" w:eastAsia="es-PE"/>
          <w14:ligatures w14:val="none"/>
        </w:rPr>
        <w:t xml:space="preserve"> contextuales</w:t>
      </w:r>
      <w:r w:rsidR="00EE2655" w:rsidRPr="002333E5">
        <w:rPr>
          <w:rFonts w:ascii="Times New Roman" w:eastAsia="Times New Roman" w:hAnsi="Times New Roman" w:cs="Times New Roman"/>
          <w:kern w:val="0"/>
          <w:sz w:val="22"/>
          <w:szCs w:val="22"/>
          <w:lang w:val="es-PE" w:eastAsia="es-PE"/>
          <w14:ligatures w14:val="none"/>
        </w:rPr>
        <w:t xml:space="preserve">, así mismo </w:t>
      </w:r>
      <w:r w:rsidR="00F348B8" w:rsidRPr="002333E5">
        <w:rPr>
          <w:rFonts w:ascii="Times New Roman" w:eastAsia="Times New Roman" w:hAnsi="Times New Roman" w:cs="Times New Roman"/>
          <w:kern w:val="0"/>
          <w:sz w:val="22"/>
          <w:szCs w:val="22"/>
          <w:lang w:val="es-PE" w:eastAsia="es-PE"/>
          <w14:ligatures w14:val="none"/>
        </w:rPr>
        <w:t xml:space="preserve">aumentar, y validar </w:t>
      </w:r>
      <w:r w:rsidR="008572A7" w:rsidRPr="002333E5">
        <w:rPr>
          <w:rFonts w:ascii="Times New Roman" w:eastAsia="Times New Roman" w:hAnsi="Times New Roman" w:cs="Times New Roman"/>
          <w:kern w:val="0"/>
          <w:sz w:val="22"/>
          <w:szCs w:val="22"/>
          <w:lang w:val="es-PE" w:eastAsia="es-PE"/>
          <w14:ligatures w14:val="none"/>
        </w:rPr>
        <w:t>las pruebas</w:t>
      </w:r>
      <w:r w:rsidR="00F348B8" w:rsidRPr="002333E5">
        <w:rPr>
          <w:rFonts w:ascii="Times New Roman" w:eastAsia="Times New Roman" w:hAnsi="Times New Roman" w:cs="Times New Roman"/>
          <w:kern w:val="0"/>
          <w:sz w:val="22"/>
          <w:szCs w:val="22"/>
          <w:lang w:val="es-PE" w:eastAsia="es-PE"/>
          <w14:ligatures w14:val="none"/>
        </w:rPr>
        <w:t>, como los de hábitos de estudio</w:t>
      </w:r>
      <w:r w:rsidR="00914B1D" w:rsidRPr="002333E5">
        <w:rPr>
          <w:rFonts w:ascii="Times New Roman" w:eastAsia="Times New Roman" w:hAnsi="Times New Roman" w:cs="Times New Roman"/>
          <w:kern w:val="0"/>
          <w:sz w:val="22"/>
          <w:szCs w:val="22"/>
          <w:lang w:val="es-PE" w:eastAsia="es-PE"/>
          <w14:ligatures w14:val="none"/>
        </w:rPr>
        <w:t xml:space="preserve">, flexibilidad </w:t>
      </w:r>
      <w:r w:rsidR="0067099C" w:rsidRPr="002333E5">
        <w:rPr>
          <w:rFonts w:ascii="Times New Roman" w:eastAsia="Times New Roman" w:hAnsi="Times New Roman" w:cs="Times New Roman"/>
          <w:kern w:val="0"/>
          <w:sz w:val="22"/>
          <w:szCs w:val="22"/>
          <w:lang w:val="es-PE" w:eastAsia="es-PE"/>
          <w14:ligatures w14:val="none"/>
        </w:rPr>
        <w:t>cognitiva,</w:t>
      </w:r>
      <w:r w:rsidR="00914B1D" w:rsidRPr="002333E5">
        <w:rPr>
          <w:rFonts w:ascii="Times New Roman" w:eastAsia="Times New Roman" w:hAnsi="Times New Roman" w:cs="Times New Roman"/>
          <w:kern w:val="0"/>
          <w:sz w:val="22"/>
          <w:szCs w:val="22"/>
          <w:lang w:val="es-PE" w:eastAsia="es-PE"/>
          <w14:ligatures w14:val="none"/>
        </w:rPr>
        <w:t xml:space="preserve"> </w:t>
      </w:r>
      <w:r w:rsidR="008572A7" w:rsidRPr="002333E5">
        <w:rPr>
          <w:rFonts w:ascii="Times New Roman" w:eastAsia="Times New Roman" w:hAnsi="Times New Roman" w:cs="Times New Roman"/>
          <w:kern w:val="0"/>
          <w:sz w:val="22"/>
          <w:szCs w:val="22"/>
          <w:lang w:val="es-PE" w:eastAsia="es-PE"/>
          <w14:ligatures w14:val="none"/>
        </w:rPr>
        <w:t>etc.</w:t>
      </w:r>
      <w:r w:rsidR="00F348B8" w:rsidRPr="002333E5">
        <w:rPr>
          <w:rFonts w:ascii="Times New Roman" w:eastAsia="Times New Roman" w:hAnsi="Times New Roman" w:cs="Times New Roman"/>
          <w:kern w:val="0"/>
          <w:sz w:val="22"/>
          <w:szCs w:val="22"/>
          <w:lang w:val="es-PE" w:eastAsia="es-PE"/>
          <w14:ligatures w14:val="none"/>
        </w:rPr>
        <w:tab/>
      </w:r>
      <w:r w:rsidRPr="002333E5">
        <w:rPr>
          <w:rFonts w:ascii="Times New Roman" w:eastAsia="Times New Roman" w:hAnsi="Times New Roman" w:cs="Times New Roman"/>
          <w:kern w:val="0"/>
          <w:sz w:val="22"/>
          <w:szCs w:val="22"/>
          <w:lang w:val="es-PE" w:eastAsia="es-PE"/>
          <w14:ligatures w14:val="none"/>
        </w:rPr>
        <w:t xml:space="preserve"> </w:t>
      </w:r>
      <w:r w:rsidR="008572A7" w:rsidRPr="002333E5">
        <w:rPr>
          <w:rFonts w:ascii="Times New Roman" w:eastAsia="Times New Roman" w:hAnsi="Times New Roman" w:cs="Times New Roman"/>
          <w:kern w:val="0"/>
          <w:sz w:val="22"/>
          <w:szCs w:val="22"/>
          <w:lang w:val="es-PE" w:eastAsia="es-PE"/>
          <w14:ligatures w14:val="none"/>
        </w:rPr>
        <w:t>E</w:t>
      </w:r>
      <w:r w:rsidRPr="002333E5">
        <w:rPr>
          <w:rFonts w:ascii="Times New Roman" w:eastAsia="Times New Roman" w:hAnsi="Times New Roman" w:cs="Times New Roman"/>
          <w:kern w:val="0"/>
          <w:sz w:val="22"/>
          <w:szCs w:val="22"/>
          <w:lang w:val="es-PE" w:eastAsia="es-PE"/>
          <w14:ligatures w14:val="none"/>
        </w:rPr>
        <w:t>n el modelo predictivo. Esto permitiría una comprensión más holística del desempeño estudiantil y la generación de recomendaciones aún más integrales.</w:t>
      </w:r>
    </w:p>
    <w:p w14:paraId="5A4CF9B4" w14:textId="335F26BD" w:rsidR="007F22AB" w:rsidRPr="002333E5" w:rsidRDefault="007F22AB" w:rsidP="00BC76DC">
      <w:pPr>
        <w:spacing w:before="100" w:beforeAutospacing="1" w:after="100" w:afterAutospacing="1" w:line="240" w:lineRule="auto"/>
        <w:jc w:val="both"/>
        <w:rPr>
          <w:rFonts w:ascii="Times New Roman" w:eastAsia="Times New Roman" w:hAnsi="Times New Roman" w:cs="Times New Roman"/>
          <w:kern w:val="0"/>
          <w:sz w:val="22"/>
          <w:szCs w:val="22"/>
          <w:lang w:val="es-PE" w:eastAsia="es-PE"/>
          <w14:ligatures w14:val="none"/>
        </w:rPr>
      </w:pPr>
      <w:bookmarkStart w:id="55" w:name="_Toc201754133"/>
      <w:r w:rsidRPr="002333E5">
        <w:rPr>
          <w:rStyle w:val="Ttulo3Car"/>
          <w:rFonts w:ascii="Times New Roman" w:hAnsi="Times New Roman" w:cs="Times New Roman"/>
          <w:sz w:val="22"/>
          <w:szCs w:val="22"/>
        </w:rPr>
        <w:t>5.2.3.</w:t>
      </w:r>
      <w:r w:rsidRPr="002333E5">
        <w:rPr>
          <w:rStyle w:val="Ttulo3Car"/>
          <w:rFonts w:ascii="Times New Roman" w:hAnsi="Times New Roman" w:cs="Times New Roman"/>
          <w:sz w:val="22"/>
          <w:szCs w:val="22"/>
          <w:lang w:val="es-PE" w:eastAsia="es-PE"/>
        </w:rPr>
        <w:t xml:space="preserve">  Desarrollo de Módulos de Intervención Automatizada:</w:t>
      </w:r>
      <w:bookmarkEnd w:id="55"/>
      <w:r w:rsidRPr="002333E5">
        <w:rPr>
          <w:rFonts w:ascii="Times New Roman" w:eastAsia="Times New Roman" w:hAnsi="Times New Roman" w:cs="Times New Roman"/>
          <w:kern w:val="0"/>
          <w:sz w:val="22"/>
          <w:szCs w:val="22"/>
          <w:lang w:val="es-PE" w:eastAsia="es-PE"/>
          <w14:ligatures w14:val="none"/>
        </w:rPr>
        <w:t xml:space="preserve"> Se sugiere explorar el desarrollo de módulos que permitan al sistema no solo generar recomendaciones, sino también intervenir </w:t>
      </w:r>
      <w:r w:rsidRPr="002333E5">
        <w:rPr>
          <w:rFonts w:ascii="Times New Roman" w:eastAsia="Times New Roman" w:hAnsi="Times New Roman" w:cs="Times New Roman"/>
          <w:kern w:val="0"/>
          <w:sz w:val="22"/>
          <w:szCs w:val="22"/>
          <w:lang w:val="es-PE" w:eastAsia="es-PE"/>
          <w14:ligatures w14:val="none"/>
        </w:rPr>
        <w:lastRenderedPageBreak/>
        <w:t>directamente con recursos educativos adaptativos (ej., módulos de autoaprendizaje, ejercicios personalizados) en función de los perfiles identificados, siempre bajo la supervisión docente.</w:t>
      </w:r>
    </w:p>
    <w:p w14:paraId="56144B4D" w14:textId="5D54BDCB" w:rsidR="007F22AB" w:rsidRPr="002333E5" w:rsidRDefault="00BC76DC" w:rsidP="00BC76DC">
      <w:pPr>
        <w:spacing w:before="100" w:beforeAutospacing="1" w:after="100" w:afterAutospacing="1" w:line="240" w:lineRule="auto"/>
        <w:jc w:val="both"/>
        <w:rPr>
          <w:rFonts w:ascii="Times New Roman" w:eastAsia="Times New Roman" w:hAnsi="Times New Roman" w:cs="Times New Roman"/>
          <w:kern w:val="0"/>
          <w:sz w:val="22"/>
          <w:szCs w:val="22"/>
          <w:lang w:val="es-PE" w:eastAsia="es-PE"/>
          <w14:ligatures w14:val="none"/>
        </w:rPr>
      </w:pPr>
      <w:bookmarkStart w:id="56" w:name="_Toc201754134"/>
      <w:r w:rsidRPr="002333E5">
        <w:rPr>
          <w:rStyle w:val="Ttulo3Car"/>
          <w:rFonts w:ascii="Times New Roman" w:hAnsi="Times New Roman" w:cs="Times New Roman"/>
          <w:sz w:val="22"/>
          <w:szCs w:val="22"/>
        </w:rPr>
        <w:t>5.2.4.</w:t>
      </w:r>
      <w:r w:rsidR="007F22AB" w:rsidRPr="002333E5">
        <w:rPr>
          <w:rStyle w:val="Ttulo3Car"/>
          <w:rFonts w:ascii="Times New Roman" w:hAnsi="Times New Roman" w:cs="Times New Roman"/>
          <w:sz w:val="22"/>
          <w:szCs w:val="22"/>
          <w:lang w:val="es-PE" w:eastAsia="es-PE"/>
        </w:rPr>
        <w:t xml:space="preserve">  Formación Docente Continua:</w:t>
      </w:r>
      <w:bookmarkEnd w:id="56"/>
      <w:r w:rsidR="007F22AB" w:rsidRPr="002333E5">
        <w:rPr>
          <w:rFonts w:ascii="Times New Roman" w:eastAsia="Times New Roman" w:hAnsi="Times New Roman" w:cs="Times New Roman"/>
          <w:kern w:val="0"/>
          <w:sz w:val="22"/>
          <w:szCs w:val="22"/>
          <w:lang w:val="es-PE" w:eastAsia="es-PE"/>
          <w14:ligatures w14:val="none"/>
        </w:rPr>
        <w:t xml:space="preserve"> Es fundamental establecer programas de capacitación y acompañamiento para los docentes sobre el uso efectivo del sistema, la interpretación de los datos y la aplicación de las recomendaciones pedagógicas, asegurando una integración fluida de la tecnología en la práctica educativa.</w:t>
      </w:r>
    </w:p>
    <w:p w14:paraId="6399ABCD" w14:textId="1D8FF7C6" w:rsidR="007F22AB" w:rsidRPr="002333E5" w:rsidRDefault="00BC76DC" w:rsidP="00BC76DC">
      <w:pPr>
        <w:spacing w:before="100" w:beforeAutospacing="1" w:after="100" w:afterAutospacing="1" w:line="240" w:lineRule="auto"/>
        <w:jc w:val="both"/>
        <w:rPr>
          <w:rFonts w:ascii="Times New Roman" w:eastAsia="Times New Roman" w:hAnsi="Times New Roman" w:cs="Times New Roman"/>
          <w:kern w:val="0"/>
          <w:sz w:val="22"/>
          <w:szCs w:val="22"/>
          <w:lang w:val="es-PE" w:eastAsia="es-PE"/>
          <w14:ligatures w14:val="none"/>
        </w:rPr>
      </w:pPr>
      <w:bookmarkStart w:id="57" w:name="_Toc201754135"/>
      <w:r w:rsidRPr="002333E5">
        <w:rPr>
          <w:rStyle w:val="Ttulo3Car"/>
          <w:rFonts w:ascii="Times New Roman" w:hAnsi="Times New Roman" w:cs="Times New Roman"/>
          <w:sz w:val="22"/>
          <w:szCs w:val="22"/>
        </w:rPr>
        <w:t>5.2.5.</w:t>
      </w:r>
      <w:r w:rsidR="007F22AB" w:rsidRPr="002333E5">
        <w:rPr>
          <w:rStyle w:val="Ttulo3Car"/>
          <w:rFonts w:ascii="Times New Roman" w:hAnsi="Times New Roman" w:cs="Times New Roman"/>
          <w:sz w:val="22"/>
          <w:szCs w:val="22"/>
          <w:lang w:val="es-PE" w:eastAsia="es-PE"/>
        </w:rPr>
        <w:t xml:space="preserve">  Análisis de Costo-Beneficio a Largo Plazo</w:t>
      </w:r>
      <w:bookmarkEnd w:id="57"/>
      <w:r w:rsidR="007F22AB" w:rsidRPr="002333E5">
        <w:rPr>
          <w:rFonts w:ascii="Times New Roman" w:eastAsia="Times New Roman" w:hAnsi="Times New Roman" w:cs="Times New Roman"/>
          <w:b/>
          <w:kern w:val="0"/>
          <w:sz w:val="22"/>
          <w:szCs w:val="22"/>
          <w:lang w:val="es-PE" w:eastAsia="es-PE"/>
          <w14:ligatures w14:val="none"/>
        </w:rPr>
        <w:t>:</w:t>
      </w:r>
      <w:r w:rsidR="007F22AB" w:rsidRPr="002333E5">
        <w:rPr>
          <w:rFonts w:ascii="Times New Roman" w:eastAsia="Times New Roman" w:hAnsi="Times New Roman" w:cs="Times New Roman"/>
          <w:kern w:val="0"/>
          <w:sz w:val="22"/>
          <w:szCs w:val="22"/>
          <w:lang w:val="es-PE" w:eastAsia="es-PE"/>
          <w14:ligatures w14:val="none"/>
        </w:rPr>
        <w:t xml:space="preserve"> Realizar un estudio de costo-beneficio a largo plazo para evaluar la sostenibilidad financiera del sistema y su impacto en la eficiencia administrativa y pedagógica de las instituciones educativas, con miras a una posible adopción a gran escala por parte de las políticas públicas.</w:t>
      </w:r>
    </w:p>
    <w:p w14:paraId="1960C7B8" w14:textId="563102DB" w:rsidR="007F22AB" w:rsidRPr="002333E5" w:rsidRDefault="00BC76DC" w:rsidP="00BC76DC">
      <w:pPr>
        <w:spacing w:before="100" w:beforeAutospacing="1" w:after="100" w:afterAutospacing="1" w:line="240" w:lineRule="auto"/>
        <w:jc w:val="both"/>
        <w:rPr>
          <w:rFonts w:ascii="Times New Roman" w:eastAsia="Times New Roman" w:hAnsi="Times New Roman" w:cs="Times New Roman"/>
          <w:kern w:val="0"/>
          <w:sz w:val="22"/>
          <w:szCs w:val="22"/>
          <w:lang w:val="es-PE" w:eastAsia="es-PE"/>
          <w14:ligatures w14:val="none"/>
        </w:rPr>
      </w:pPr>
      <w:bookmarkStart w:id="58" w:name="_Toc201754136"/>
      <w:r w:rsidRPr="002333E5">
        <w:rPr>
          <w:rStyle w:val="Ttulo3Car"/>
          <w:rFonts w:ascii="Times New Roman" w:hAnsi="Times New Roman" w:cs="Times New Roman"/>
          <w:sz w:val="22"/>
          <w:szCs w:val="22"/>
        </w:rPr>
        <w:t>5.2.6.</w:t>
      </w:r>
      <w:r w:rsidR="007F22AB" w:rsidRPr="002333E5">
        <w:rPr>
          <w:rStyle w:val="Ttulo3Car"/>
          <w:rFonts w:ascii="Times New Roman" w:hAnsi="Times New Roman" w:cs="Times New Roman"/>
          <w:sz w:val="22"/>
          <w:szCs w:val="22"/>
          <w:lang w:val="es-PE" w:eastAsia="es-PE"/>
        </w:rPr>
        <w:t xml:space="preserve"> Desarrollo de una Plataforma Web Dedicada:</w:t>
      </w:r>
      <w:bookmarkEnd w:id="58"/>
      <w:r w:rsidR="007F22AB" w:rsidRPr="002333E5">
        <w:rPr>
          <w:rStyle w:val="Ttulo3Car"/>
          <w:rFonts w:ascii="Times New Roman" w:hAnsi="Times New Roman" w:cs="Times New Roman"/>
          <w:sz w:val="22"/>
          <w:szCs w:val="22"/>
          <w:lang w:val="es-PE" w:eastAsia="es-PE"/>
        </w:rPr>
        <w:t xml:space="preserve"> </w:t>
      </w:r>
      <w:r w:rsidR="007F22AB" w:rsidRPr="002333E5">
        <w:rPr>
          <w:rFonts w:ascii="Times New Roman" w:eastAsia="Times New Roman" w:hAnsi="Times New Roman" w:cs="Times New Roman"/>
          <w:kern w:val="0"/>
          <w:sz w:val="22"/>
          <w:szCs w:val="22"/>
          <w:lang w:val="es-PE" w:eastAsia="es-PE"/>
          <w14:ligatures w14:val="none"/>
        </w:rPr>
        <w:t xml:space="preserve">Aunque </w:t>
      </w:r>
      <w:proofErr w:type="spellStart"/>
      <w:r w:rsidR="007F22AB" w:rsidRPr="002333E5">
        <w:rPr>
          <w:rFonts w:ascii="Times New Roman" w:eastAsia="Times New Roman" w:hAnsi="Times New Roman" w:cs="Times New Roman"/>
          <w:kern w:val="0"/>
          <w:sz w:val="22"/>
          <w:szCs w:val="22"/>
          <w:lang w:val="es-PE" w:eastAsia="es-PE"/>
          <w14:ligatures w14:val="none"/>
        </w:rPr>
        <w:t>Power</w:t>
      </w:r>
      <w:proofErr w:type="spellEnd"/>
      <w:r w:rsidR="007F22AB" w:rsidRPr="002333E5">
        <w:rPr>
          <w:rFonts w:ascii="Times New Roman" w:eastAsia="Times New Roman" w:hAnsi="Times New Roman" w:cs="Times New Roman"/>
          <w:kern w:val="0"/>
          <w:sz w:val="22"/>
          <w:szCs w:val="22"/>
          <w:lang w:val="es-PE" w:eastAsia="es-PE"/>
          <w14:ligatures w14:val="none"/>
        </w:rPr>
        <w:t xml:space="preserve"> BI </w:t>
      </w:r>
      <w:r w:rsidR="00D84EEC" w:rsidRPr="002333E5">
        <w:rPr>
          <w:rFonts w:ascii="Times New Roman" w:eastAsia="Times New Roman" w:hAnsi="Times New Roman" w:cs="Times New Roman"/>
          <w:kern w:val="0"/>
          <w:sz w:val="22"/>
          <w:szCs w:val="22"/>
          <w:lang w:val="es-PE" w:eastAsia="es-PE"/>
          <w14:ligatures w14:val="none"/>
        </w:rPr>
        <w:t>es</w:t>
      </w:r>
      <w:r w:rsidR="007F22AB" w:rsidRPr="002333E5">
        <w:rPr>
          <w:rFonts w:ascii="Times New Roman" w:eastAsia="Times New Roman" w:hAnsi="Times New Roman" w:cs="Times New Roman"/>
          <w:kern w:val="0"/>
          <w:sz w:val="22"/>
          <w:szCs w:val="22"/>
          <w:lang w:val="es-PE" w:eastAsia="es-PE"/>
          <w14:ligatures w14:val="none"/>
        </w:rPr>
        <w:t xml:space="preserve"> efectivo, se podría considerar el desarrollo de una plataforma web dedicada y autogestionada para el sistema, lo que podría ofrecer mayor flexibilidad, integración con otros sistemas educativos (LMS) y un control más granular sobre la interfaz de usuario.</w:t>
      </w:r>
    </w:p>
    <w:p w14:paraId="10E0ED60" w14:textId="77777777" w:rsidR="007F22AB" w:rsidRPr="002333E5" w:rsidRDefault="007F22AB" w:rsidP="007F22AB">
      <w:pPr>
        <w:rPr>
          <w:rFonts w:ascii="Times New Roman" w:hAnsi="Times New Roman" w:cs="Times New Roman"/>
          <w:lang w:val="es-PE"/>
        </w:rPr>
      </w:pPr>
    </w:p>
    <w:p w14:paraId="1F0B097E" w14:textId="77777777" w:rsidR="003E4C3C" w:rsidRPr="002333E5" w:rsidRDefault="003E4C3C" w:rsidP="007F22AB">
      <w:pPr>
        <w:rPr>
          <w:rFonts w:ascii="Times New Roman" w:hAnsi="Times New Roman" w:cs="Times New Roman"/>
          <w:lang w:val="es-PE"/>
        </w:rPr>
      </w:pPr>
    </w:p>
    <w:p w14:paraId="1D0CBCF5" w14:textId="32EE6879" w:rsidR="0095669C" w:rsidRPr="002333E5" w:rsidRDefault="0095669C" w:rsidP="00CC44C0">
      <w:pPr>
        <w:pStyle w:val="Ttulo1"/>
        <w:spacing w:line="360" w:lineRule="auto"/>
        <w:jc w:val="both"/>
        <w:rPr>
          <w:rFonts w:ascii="Times New Roman" w:hAnsi="Times New Roman" w:cs="Times New Roman"/>
          <w:color w:val="000000" w:themeColor="text1"/>
          <w:sz w:val="24"/>
          <w:szCs w:val="24"/>
        </w:rPr>
      </w:pPr>
      <w:bookmarkStart w:id="59" w:name="_Toc201754137"/>
      <w:r w:rsidRPr="002333E5">
        <w:rPr>
          <w:rFonts w:ascii="Times New Roman" w:hAnsi="Times New Roman" w:cs="Times New Roman"/>
          <w:color w:val="000000" w:themeColor="text1"/>
          <w:sz w:val="24"/>
          <w:szCs w:val="24"/>
        </w:rPr>
        <w:t>6. Referencias Bibliográficas</w:t>
      </w:r>
      <w:bookmarkEnd w:id="59"/>
    </w:p>
    <w:bookmarkStart w:id="60" w:name="_Toc201754138" w:displacedByCustomXml="next"/>
    <w:sdt>
      <w:sdtPr>
        <w:rPr>
          <w:rFonts w:ascii="Times New Roman" w:eastAsiaTheme="minorEastAsia" w:hAnsi="Times New Roman" w:cs="Times New Roman"/>
          <w:color w:val="auto"/>
          <w:sz w:val="24"/>
          <w:szCs w:val="24"/>
          <w:lang w:val="es-ES"/>
        </w:rPr>
        <w:id w:val="-1150670888"/>
        <w:docPartObj>
          <w:docPartGallery w:val="Bibliographies"/>
          <w:docPartUnique/>
        </w:docPartObj>
      </w:sdtPr>
      <w:sdtEndPr>
        <w:rPr>
          <w:lang w:val="es-MX"/>
        </w:rPr>
      </w:sdtEndPr>
      <w:sdtContent>
        <w:p w14:paraId="4334356F" w14:textId="648B1828" w:rsidR="00A70708" w:rsidRPr="002333E5" w:rsidRDefault="00A70708">
          <w:pPr>
            <w:pStyle w:val="Ttulo1"/>
            <w:rPr>
              <w:rFonts w:ascii="Times New Roman" w:hAnsi="Times New Roman" w:cs="Times New Roman"/>
            </w:rPr>
          </w:pPr>
          <w:r w:rsidRPr="002333E5">
            <w:rPr>
              <w:rFonts w:ascii="Times New Roman" w:hAnsi="Times New Roman" w:cs="Times New Roman"/>
            </w:rPr>
            <w:t>Bibliografía</w:t>
          </w:r>
          <w:bookmarkEnd w:id="60"/>
        </w:p>
        <w:sdt>
          <w:sdtPr>
            <w:rPr>
              <w:rFonts w:ascii="Times New Roman" w:hAnsi="Times New Roman" w:cs="Times New Roman"/>
            </w:rPr>
            <w:id w:val="111145805"/>
            <w:bibliography/>
          </w:sdtPr>
          <w:sdtEndPr/>
          <w:sdtContent>
            <w:p w14:paraId="7F62AE75" w14:textId="77777777" w:rsidR="005B6194" w:rsidRPr="002333E5" w:rsidRDefault="00A70708">
              <w:pPr>
                <w:pStyle w:val="Bibliografa"/>
                <w:rPr>
                  <w:rFonts w:ascii="Times New Roman" w:hAnsi="Times New Roman" w:cs="Times New Roman"/>
                  <w:noProof/>
                  <w:kern w:val="0"/>
                  <w:lang w:val="en-CA"/>
                  <w14:ligatures w14:val="none"/>
                </w:rPr>
              </w:pPr>
              <w:r w:rsidRPr="002333E5">
                <w:rPr>
                  <w:rFonts w:ascii="Times New Roman" w:hAnsi="Times New Roman" w:cs="Times New Roman"/>
                </w:rPr>
                <w:fldChar w:fldCharType="begin"/>
              </w:r>
              <w:r w:rsidRPr="002333E5">
                <w:rPr>
                  <w:rFonts w:ascii="Times New Roman" w:hAnsi="Times New Roman" w:cs="Times New Roman"/>
                  <w:lang w:val="es-PE"/>
                </w:rPr>
                <w:instrText>BIBLIOGRAPHY</w:instrText>
              </w:r>
              <w:r w:rsidRPr="002333E5">
                <w:rPr>
                  <w:rFonts w:ascii="Times New Roman" w:hAnsi="Times New Roman" w:cs="Times New Roman"/>
                </w:rPr>
                <w:fldChar w:fldCharType="separate"/>
              </w:r>
              <w:r w:rsidR="005B6194" w:rsidRPr="002333E5">
                <w:rPr>
                  <w:rFonts w:ascii="Times New Roman" w:hAnsi="Times New Roman" w:cs="Times New Roman"/>
                  <w:lang w:val="es-PE"/>
                </w:rPr>
                <w:t xml:space="preserve">1. </w:t>
              </w:r>
              <w:r w:rsidR="005B6194" w:rsidRPr="002333E5">
                <w:rPr>
                  <w:rFonts w:ascii="Times New Roman" w:hAnsi="Times New Roman" w:cs="Times New Roman"/>
                  <w:b/>
                  <w:lang w:val="es-PE"/>
                </w:rPr>
                <w:t>Gardner, Howard.</w:t>
              </w:r>
              <w:r w:rsidR="005B6194" w:rsidRPr="002333E5">
                <w:rPr>
                  <w:rFonts w:ascii="Times New Roman" w:hAnsi="Times New Roman" w:cs="Times New Roman"/>
                  <w:lang w:val="es-PE"/>
                </w:rPr>
                <w:t xml:space="preserve"> </w:t>
              </w:r>
              <w:r w:rsidR="005B6194" w:rsidRPr="002333E5">
                <w:rPr>
                  <w:rFonts w:ascii="Times New Roman" w:hAnsi="Times New Roman" w:cs="Times New Roman"/>
                  <w:i/>
                  <w:iCs/>
                  <w:noProof/>
                  <w:lang w:val="en-CA"/>
                </w:rPr>
                <w:t xml:space="preserve">Frames of Mind: The Theory of Multiple Intelligences. </w:t>
              </w:r>
              <w:r w:rsidR="005B6194" w:rsidRPr="002333E5">
                <w:rPr>
                  <w:rFonts w:ascii="Times New Roman" w:hAnsi="Times New Roman" w:cs="Times New Roman"/>
                  <w:noProof/>
                  <w:lang w:val="en-CA"/>
                </w:rPr>
                <w:t>Nueva York : s.n., 1983.</w:t>
              </w:r>
            </w:p>
            <w:p w14:paraId="07CBB951" w14:textId="77777777" w:rsidR="005B6194" w:rsidRPr="002333E5" w:rsidRDefault="005B6194">
              <w:pPr>
                <w:pStyle w:val="Bibliografa"/>
                <w:rPr>
                  <w:rFonts w:ascii="Times New Roman" w:hAnsi="Times New Roman" w:cs="Times New Roman"/>
                  <w:noProof/>
                  <w:lang w:val="en-CA"/>
                </w:rPr>
              </w:pPr>
              <w:r w:rsidRPr="002333E5">
                <w:rPr>
                  <w:rFonts w:ascii="Times New Roman" w:hAnsi="Times New Roman" w:cs="Times New Roman"/>
                  <w:noProof/>
                  <w:lang w:val="en-CA"/>
                </w:rPr>
                <w:t xml:space="preserve">2. </w:t>
              </w:r>
              <w:r w:rsidRPr="002333E5">
                <w:rPr>
                  <w:rFonts w:ascii="Times New Roman" w:hAnsi="Times New Roman" w:cs="Times New Roman"/>
                  <w:b/>
                  <w:bCs/>
                  <w:noProof/>
                  <w:lang w:val="en-CA"/>
                </w:rPr>
                <w:t>Hattie, John.</w:t>
              </w:r>
              <w:r w:rsidRPr="002333E5">
                <w:rPr>
                  <w:rFonts w:ascii="Times New Roman" w:hAnsi="Times New Roman" w:cs="Times New Roman"/>
                  <w:noProof/>
                  <w:lang w:val="en-CA"/>
                </w:rPr>
                <w:t xml:space="preserve"> </w:t>
              </w:r>
              <w:r w:rsidRPr="002333E5">
                <w:rPr>
                  <w:rFonts w:ascii="Times New Roman" w:hAnsi="Times New Roman" w:cs="Times New Roman"/>
                  <w:i/>
                  <w:iCs/>
                  <w:noProof/>
                  <w:lang w:val="en-CA"/>
                </w:rPr>
                <w:t xml:space="preserve">Visible Learning: A Synthesis of Over 800 Meta-Analyses Relating to Achievement. </w:t>
              </w:r>
              <w:r w:rsidRPr="002333E5">
                <w:rPr>
                  <w:rFonts w:ascii="Times New Roman" w:hAnsi="Times New Roman" w:cs="Times New Roman"/>
                  <w:noProof/>
                  <w:lang w:val="en-CA"/>
                </w:rPr>
                <w:t>Londres : s.n., 2008.</w:t>
              </w:r>
            </w:p>
            <w:p w14:paraId="2D9100D0" w14:textId="77777777" w:rsidR="005B6194" w:rsidRPr="002333E5" w:rsidRDefault="005B6194">
              <w:pPr>
                <w:pStyle w:val="Bibliografa"/>
                <w:rPr>
                  <w:rFonts w:ascii="Times New Roman" w:hAnsi="Times New Roman" w:cs="Times New Roman"/>
                  <w:noProof/>
                  <w:lang w:val="es-ES"/>
                </w:rPr>
              </w:pPr>
              <w:r w:rsidRPr="002333E5">
                <w:rPr>
                  <w:rFonts w:ascii="Times New Roman" w:hAnsi="Times New Roman" w:cs="Times New Roman"/>
                  <w:noProof/>
                  <w:lang w:val="en-CA"/>
                </w:rPr>
                <w:t xml:space="preserve">3. </w:t>
              </w:r>
              <w:r w:rsidRPr="002333E5">
                <w:rPr>
                  <w:rFonts w:ascii="Times New Roman" w:hAnsi="Times New Roman" w:cs="Times New Roman"/>
                  <w:b/>
                  <w:bCs/>
                  <w:noProof/>
                  <w:lang w:val="en-CA"/>
                </w:rPr>
                <w:t>Sternberg, Robert J.</w:t>
              </w:r>
              <w:r w:rsidRPr="002333E5">
                <w:rPr>
                  <w:rFonts w:ascii="Times New Roman" w:hAnsi="Times New Roman" w:cs="Times New Roman"/>
                  <w:noProof/>
                  <w:lang w:val="en-CA"/>
                </w:rPr>
                <w:t xml:space="preserve"> </w:t>
              </w:r>
              <w:r w:rsidRPr="002333E5">
                <w:rPr>
                  <w:rFonts w:ascii="Times New Roman" w:hAnsi="Times New Roman" w:cs="Times New Roman"/>
                  <w:i/>
                  <w:iCs/>
                  <w:noProof/>
                  <w:lang w:val="en-CA"/>
                </w:rPr>
                <w:t xml:space="preserve">Beyond IQ: A Triarchic Theory of Human Intelligence. </w:t>
              </w:r>
              <w:r w:rsidRPr="002333E5">
                <w:rPr>
                  <w:rFonts w:ascii="Times New Roman" w:hAnsi="Times New Roman" w:cs="Times New Roman"/>
                  <w:noProof/>
                  <w:lang w:val="es-ES"/>
                </w:rPr>
                <w:t>Cambridge : s.n., 1985.</w:t>
              </w:r>
            </w:p>
            <w:p w14:paraId="2ED901BB" w14:textId="77777777" w:rsidR="005B6194" w:rsidRPr="002333E5" w:rsidRDefault="005B6194">
              <w:pPr>
                <w:pStyle w:val="Bibliografa"/>
                <w:rPr>
                  <w:rFonts w:ascii="Times New Roman" w:hAnsi="Times New Roman" w:cs="Times New Roman"/>
                  <w:noProof/>
                  <w:lang w:val="es-ES"/>
                </w:rPr>
              </w:pPr>
              <w:r w:rsidRPr="002333E5">
                <w:rPr>
                  <w:rFonts w:ascii="Times New Roman" w:hAnsi="Times New Roman" w:cs="Times New Roman"/>
                  <w:noProof/>
                  <w:lang w:val="es-ES"/>
                </w:rPr>
                <w:t xml:space="preserve">4. </w:t>
              </w:r>
              <w:r w:rsidRPr="002333E5">
                <w:rPr>
                  <w:rFonts w:ascii="Times New Roman" w:hAnsi="Times New Roman" w:cs="Times New Roman"/>
                  <w:b/>
                  <w:bCs/>
                  <w:noProof/>
                  <w:lang w:val="es-ES"/>
                </w:rPr>
                <w:t>Cuba Esquivel, Amadeo.</w:t>
              </w:r>
              <w:r w:rsidRPr="002333E5">
                <w:rPr>
                  <w:rFonts w:ascii="Times New Roman" w:hAnsi="Times New Roman" w:cs="Times New Roman"/>
                  <w:noProof/>
                  <w:lang w:val="es-ES"/>
                </w:rPr>
                <w:t xml:space="preserve"> </w:t>
              </w:r>
              <w:r w:rsidRPr="002333E5">
                <w:rPr>
                  <w:rFonts w:ascii="Times New Roman" w:hAnsi="Times New Roman" w:cs="Times New Roman"/>
                  <w:i/>
                  <w:iCs/>
                  <w:noProof/>
                  <w:lang w:val="es-ES"/>
                </w:rPr>
                <w:t xml:space="preserve">Estilos de Aprendizaje de Estudiantes de Primer Ciclo de la Universidad Andina del Cusco. </w:t>
              </w:r>
              <w:r w:rsidRPr="002333E5">
                <w:rPr>
                  <w:rFonts w:ascii="Times New Roman" w:hAnsi="Times New Roman" w:cs="Times New Roman"/>
                  <w:noProof/>
                  <w:lang w:val="es-ES"/>
                </w:rPr>
                <w:t>Cusco : Revista Yachay, 2022.</w:t>
              </w:r>
            </w:p>
            <w:p w14:paraId="5624386D" w14:textId="77777777" w:rsidR="005B6194" w:rsidRPr="002333E5" w:rsidRDefault="005B6194">
              <w:pPr>
                <w:pStyle w:val="Bibliografa"/>
                <w:rPr>
                  <w:rFonts w:ascii="Times New Roman" w:hAnsi="Times New Roman" w:cs="Times New Roman"/>
                  <w:noProof/>
                  <w:lang w:val="es-ES"/>
                </w:rPr>
              </w:pPr>
              <w:r w:rsidRPr="002333E5">
                <w:rPr>
                  <w:rFonts w:ascii="Times New Roman" w:hAnsi="Times New Roman" w:cs="Times New Roman"/>
                  <w:noProof/>
                  <w:lang w:val="es-ES"/>
                </w:rPr>
                <w:t xml:space="preserve">5. </w:t>
              </w:r>
              <w:r w:rsidRPr="002333E5">
                <w:rPr>
                  <w:rFonts w:ascii="Times New Roman" w:hAnsi="Times New Roman" w:cs="Times New Roman"/>
                  <w:b/>
                  <w:bCs/>
                  <w:noProof/>
                  <w:lang w:val="es-ES"/>
                </w:rPr>
                <w:t>Piedra Isusqui, José César, y otros.</w:t>
              </w:r>
              <w:r w:rsidRPr="002333E5">
                <w:rPr>
                  <w:rFonts w:ascii="Times New Roman" w:hAnsi="Times New Roman" w:cs="Times New Roman"/>
                  <w:noProof/>
                  <w:lang w:val="es-ES"/>
                </w:rPr>
                <w:t xml:space="preserve"> </w:t>
              </w:r>
              <w:r w:rsidRPr="002333E5">
                <w:rPr>
                  <w:rFonts w:ascii="Times New Roman" w:hAnsi="Times New Roman" w:cs="Times New Roman"/>
                  <w:i/>
                  <w:iCs/>
                  <w:noProof/>
                  <w:lang w:val="es-ES"/>
                </w:rPr>
                <w:t xml:space="preserve">La inteligencia artificial al servicio de la gestión y la implementación en la educacion. </w:t>
              </w:r>
              <w:r w:rsidRPr="002333E5">
                <w:rPr>
                  <w:rFonts w:ascii="Times New Roman" w:hAnsi="Times New Roman" w:cs="Times New Roman"/>
                  <w:noProof/>
                  <w:lang w:val="es-ES"/>
                </w:rPr>
                <w:t>Lima : Mar Caribe, 2023.</w:t>
              </w:r>
            </w:p>
            <w:p w14:paraId="4695911A" w14:textId="77777777" w:rsidR="005B6194" w:rsidRPr="002333E5" w:rsidRDefault="005B6194">
              <w:pPr>
                <w:pStyle w:val="Bibliografa"/>
                <w:rPr>
                  <w:rFonts w:ascii="Times New Roman" w:hAnsi="Times New Roman" w:cs="Times New Roman"/>
                  <w:noProof/>
                  <w:lang w:val="es-ES"/>
                </w:rPr>
              </w:pPr>
              <w:r w:rsidRPr="002333E5">
                <w:rPr>
                  <w:rFonts w:ascii="Times New Roman" w:hAnsi="Times New Roman" w:cs="Times New Roman"/>
                  <w:noProof/>
                  <w:lang w:val="es-ES"/>
                </w:rPr>
                <w:t xml:space="preserve">6. </w:t>
              </w:r>
              <w:r w:rsidRPr="002333E5">
                <w:rPr>
                  <w:rFonts w:ascii="Times New Roman" w:hAnsi="Times New Roman" w:cs="Times New Roman"/>
                  <w:b/>
                  <w:bCs/>
                  <w:noProof/>
                  <w:lang w:val="es-ES"/>
                </w:rPr>
                <w:t>Corzo Zavaleta, Janet , Navarro Castillo, Yulissa y Ugaz Rivero, Mildher.</w:t>
              </w:r>
              <w:r w:rsidRPr="002333E5">
                <w:rPr>
                  <w:rFonts w:ascii="Times New Roman" w:hAnsi="Times New Roman" w:cs="Times New Roman"/>
                  <w:noProof/>
                  <w:lang w:val="es-ES"/>
                </w:rPr>
                <w:t xml:space="preserve"> </w:t>
              </w:r>
              <w:r w:rsidRPr="002333E5">
                <w:rPr>
                  <w:rFonts w:ascii="Times New Roman" w:hAnsi="Times New Roman" w:cs="Times New Roman"/>
                  <w:i/>
                  <w:iCs/>
                  <w:noProof/>
                  <w:lang w:val="es-ES"/>
                </w:rPr>
                <w:t xml:space="preserve">Uso de la inteligencia artificial en la educación universitaria: exploración bibliométrica. </w:t>
              </w:r>
              <w:r w:rsidRPr="002333E5">
                <w:rPr>
                  <w:rFonts w:ascii="Times New Roman" w:hAnsi="Times New Roman" w:cs="Times New Roman"/>
                  <w:noProof/>
                  <w:lang w:val="es-ES"/>
                </w:rPr>
                <w:t>Lima : Desde el Sur, 2025.</w:t>
              </w:r>
            </w:p>
            <w:p w14:paraId="72EC74AC" w14:textId="77777777" w:rsidR="005B6194" w:rsidRPr="002333E5" w:rsidRDefault="005B6194">
              <w:pPr>
                <w:pStyle w:val="Bibliografa"/>
                <w:rPr>
                  <w:rFonts w:ascii="Times New Roman" w:hAnsi="Times New Roman" w:cs="Times New Roman"/>
                  <w:noProof/>
                  <w:lang w:val="es-ES"/>
                </w:rPr>
              </w:pPr>
              <w:r w:rsidRPr="002333E5">
                <w:rPr>
                  <w:rFonts w:ascii="Times New Roman" w:hAnsi="Times New Roman" w:cs="Times New Roman"/>
                  <w:noProof/>
                  <w:lang w:val="es-ES"/>
                </w:rPr>
                <w:t xml:space="preserve">7. </w:t>
              </w:r>
              <w:r w:rsidRPr="002333E5">
                <w:rPr>
                  <w:rFonts w:ascii="Times New Roman" w:hAnsi="Times New Roman" w:cs="Times New Roman"/>
                  <w:b/>
                  <w:bCs/>
                  <w:noProof/>
                  <w:lang w:val="es-ES"/>
                </w:rPr>
                <w:t>Ocaña Fernández, Yolvi, Valenzuela Fernández, Luis Alex y Garro Aburto, Luzmila Lourdes.</w:t>
              </w:r>
              <w:r w:rsidRPr="002333E5">
                <w:rPr>
                  <w:rFonts w:ascii="Times New Roman" w:hAnsi="Times New Roman" w:cs="Times New Roman"/>
                  <w:noProof/>
                  <w:lang w:val="es-ES"/>
                </w:rPr>
                <w:t xml:space="preserve"> </w:t>
              </w:r>
              <w:r w:rsidRPr="002333E5">
                <w:rPr>
                  <w:rFonts w:ascii="Times New Roman" w:hAnsi="Times New Roman" w:cs="Times New Roman"/>
                  <w:i/>
                  <w:iCs/>
                  <w:noProof/>
                  <w:lang w:val="es-ES"/>
                </w:rPr>
                <w:t xml:space="preserve">La inteligencia artificial y sus implicaciones en la educación superior. </w:t>
              </w:r>
              <w:r w:rsidRPr="002333E5">
                <w:rPr>
                  <w:rFonts w:ascii="Times New Roman" w:hAnsi="Times New Roman" w:cs="Times New Roman"/>
                  <w:noProof/>
                  <w:lang w:val="es-ES"/>
                </w:rPr>
                <w:t>Lima : s.n., 2019.</w:t>
              </w:r>
            </w:p>
            <w:p w14:paraId="7444EFB4" w14:textId="77777777" w:rsidR="005B6194" w:rsidRPr="002333E5" w:rsidRDefault="005B6194">
              <w:pPr>
                <w:pStyle w:val="Bibliografa"/>
                <w:rPr>
                  <w:rFonts w:ascii="Times New Roman" w:hAnsi="Times New Roman" w:cs="Times New Roman"/>
                  <w:noProof/>
                  <w:lang w:val="es-ES"/>
                </w:rPr>
              </w:pPr>
              <w:r w:rsidRPr="002333E5">
                <w:rPr>
                  <w:rFonts w:ascii="Times New Roman" w:hAnsi="Times New Roman" w:cs="Times New Roman"/>
                  <w:noProof/>
                  <w:lang w:val="es-ES"/>
                </w:rPr>
                <w:lastRenderedPageBreak/>
                <w:t xml:space="preserve">8. </w:t>
              </w:r>
              <w:r w:rsidRPr="002333E5">
                <w:rPr>
                  <w:rFonts w:ascii="Times New Roman" w:hAnsi="Times New Roman" w:cs="Times New Roman"/>
                  <w:b/>
                  <w:bCs/>
                  <w:noProof/>
                  <w:lang w:val="es-ES"/>
                </w:rPr>
                <w:t>Serrano, José Luis y Moreno García, Juan.</w:t>
              </w:r>
              <w:r w:rsidRPr="002333E5">
                <w:rPr>
                  <w:rFonts w:ascii="Times New Roman" w:hAnsi="Times New Roman" w:cs="Times New Roman"/>
                  <w:noProof/>
                  <w:lang w:val="es-ES"/>
                </w:rPr>
                <w:t xml:space="preserve"> </w:t>
              </w:r>
              <w:r w:rsidRPr="002333E5">
                <w:rPr>
                  <w:rFonts w:ascii="Times New Roman" w:hAnsi="Times New Roman" w:cs="Times New Roman"/>
                  <w:i/>
                  <w:iCs/>
                  <w:noProof/>
                  <w:lang w:val="es-ES"/>
                </w:rPr>
                <w:t xml:space="preserve">Inteligencia artificial y personalización del aprendizaje: ¿innovación educativa o promesas recicladas? </w:t>
              </w:r>
              <w:r w:rsidRPr="002333E5">
                <w:rPr>
                  <w:rFonts w:ascii="Times New Roman" w:hAnsi="Times New Roman" w:cs="Times New Roman"/>
                  <w:noProof/>
                  <w:lang w:val="es-ES"/>
                </w:rPr>
                <w:t>Murcia : Edutec, 2024.</w:t>
              </w:r>
            </w:p>
            <w:p w14:paraId="13ACCB19" w14:textId="77777777" w:rsidR="005B6194" w:rsidRPr="002333E5" w:rsidRDefault="005B6194">
              <w:pPr>
                <w:pStyle w:val="Bibliografa"/>
                <w:rPr>
                  <w:rFonts w:ascii="Times New Roman" w:hAnsi="Times New Roman" w:cs="Times New Roman"/>
                  <w:noProof/>
                  <w:lang w:val="en-CA"/>
                </w:rPr>
              </w:pPr>
              <w:r w:rsidRPr="002333E5">
                <w:rPr>
                  <w:rFonts w:ascii="Times New Roman" w:hAnsi="Times New Roman" w:cs="Times New Roman"/>
                  <w:noProof/>
                  <w:lang w:val="es-ES"/>
                </w:rPr>
                <w:t xml:space="preserve">9. </w:t>
              </w:r>
              <w:r w:rsidRPr="002333E5">
                <w:rPr>
                  <w:rFonts w:ascii="Times New Roman" w:hAnsi="Times New Roman" w:cs="Times New Roman"/>
                  <w:b/>
                  <w:bCs/>
                  <w:noProof/>
                  <w:lang w:val="es-ES"/>
                </w:rPr>
                <w:t>Menéndez Mera, Mónica Karina , y otros.</w:t>
              </w:r>
              <w:r w:rsidRPr="002333E5">
                <w:rPr>
                  <w:rFonts w:ascii="Times New Roman" w:hAnsi="Times New Roman" w:cs="Times New Roman"/>
                  <w:noProof/>
                  <w:lang w:val="es-ES"/>
                </w:rPr>
                <w:t xml:space="preserve"> </w:t>
              </w:r>
              <w:r w:rsidRPr="002333E5">
                <w:rPr>
                  <w:rFonts w:ascii="Times New Roman" w:hAnsi="Times New Roman" w:cs="Times New Roman"/>
                  <w:i/>
                  <w:iCs/>
                  <w:noProof/>
                  <w:lang w:val="es-ES"/>
                </w:rPr>
                <w:t xml:space="preserve">La aplicación de modelos de inteligencia artificial para personalizar el proceso de aprendizaje en función de las inteligencias múltiples. </w:t>
              </w:r>
              <w:r w:rsidRPr="002333E5">
                <w:rPr>
                  <w:rFonts w:ascii="Times New Roman" w:hAnsi="Times New Roman" w:cs="Times New Roman"/>
                  <w:noProof/>
                  <w:lang w:val="en-CA"/>
                </w:rPr>
                <w:t>Quito : Latam, 2024.</w:t>
              </w:r>
            </w:p>
            <w:p w14:paraId="66F8378D" w14:textId="77777777" w:rsidR="005B6194" w:rsidRPr="002333E5" w:rsidRDefault="005B6194">
              <w:pPr>
                <w:pStyle w:val="Bibliografa"/>
                <w:rPr>
                  <w:rFonts w:ascii="Times New Roman" w:hAnsi="Times New Roman" w:cs="Times New Roman"/>
                  <w:noProof/>
                  <w:lang w:val="en-CA"/>
                </w:rPr>
              </w:pPr>
              <w:r w:rsidRPr="002333E5">
                <w:rPr>
                  <w:rFonts w:ascii="Times New Roman" w:hAnsi="Times New Roman" w:cs="Times New Roman"/>
                  <w:noProof/>
                  <w:lang w:val="en-CA"/>
                </w:rPr>
                <w:t xml:space="preserve">10. </w:t>
              </w:r>
              <w:r w:rsidRPr="002333E5">
                <w:rPr>
                  <w:rFonts w:ascii="Times New Roman" w:hAnsi="Times New Roman" w:cs="Times New Roman"/>
                  <w:b/>
                  <w:bCs/>
                  <w:noProof/>
                  <w:lang w:val="en-CA"/>
                </w:rPr>
                <w:t>Angeioplastis, Athanasios, y otros.</w:t>
              </w:r>
              <w:r w:rsidRPr="002333E5">
                <w:rPr>
                  <w:rFonts w:ascii="Times New Roman" w:hAnsi="Times New Roman" w:cs="Times New Roman"/>
                  <w:noProof/>
                  <w:lang w:val="en-CA"/>
                </w:rPr>
                <w:t xml:space="preserve"> </w:t>
              </w:r>
              <w:r w:rsidRPr="002333E5">
                <w:rPr>
                  <w:rFonts w:ascii="Times New Roman" w:hAnsi="Times New Roman" w:cs="Times New Roman"/>
                  <w:i/>
                  <w:iCs/>
                  <w:noProof/>
                  <w:lang w:val="en-CA"/>
                </w:rPr>
                <w:t xml:space="preserve">Predicting Student Performance and Enhancing Learning Outcomes: A Data-Driven Approach Using Educational Data Mining Techniques. </w:t>
              </w:r>
              <w:r w:rsidRPr="002333E5">
                <w:rPr>
                  <w:rFonts w:ascii="Times New Roman" w:hAnsi="Times New Roman" w:cs="Times New Roman"/>
                  <w:noProof/>
                  <w:lang w:val="en-CA"/>
                </w:rPr>
                <w:t>s.l. : Computers, 2025.</w:t>
              </w:r>
            </w:p>
            <w:p w14:paraId="5B780246" w14:textId="77777777" w:rsidR="005B6194" w:rsidRPr="002333E5" w:rsidRDefault="005B6194">
              <w:pPr>
                <w:pStyle w:val="Bibliografa"/>
                <w:rPr>
                  <w:rFonts w:ascii="Times New Roman" w:hAnsi="Times New Roman" w:cs="Times New Roman"/>
                  <w:noProof/>
                  <w:lang w:val="en-CA"/>
                </w:rPr>
              </w:pPr>
              <w:r w:rsidRPr="002333E5">
                <w:rPr>
                  <w:rFonts w:ascii="Times New Roman" w:hAnsi="Times New Roman" w:cs="Times New Roman"/>
                  <w:noProof/>
                  <w:lang w:val="en-CA"/>
                </w:rPr>
                <w:t xml:space="preserve">11. </w:t>
              </w:r>
              <w:r w:rsidRPr="002333E5">
                <w:rPr>
                  <w:rFonts w:ascii="Times New Roman" w:hAnsi="Times New Roman" w:cs="Times New Roman"/>
                  <w:b/>
                  <w:bCs/>
                  <w:noProof/>
                  <w:lang w:val="en-CA"/>
                </w:rPr>
                <w:t>Hosmer Jr, David W, Lemeshow, Stanley y Sturdivant, Rodney X.</w:t>
              </w:r>
              <w:r w:rsidRPr="002333E5">
                <w:rPr>
                  <w:rFonts w:ascii="Times New Roman" w:hAnsi="Times New Roman" w:cs="Times New Roman"/>
                  <w:noProof/>
                  <w:lang w:val="en-CA"/>
                </w:rPr>
                <w:t xml:space="preserve"> </w:t>
              </w:r>
              <w:r w:rsidRPr="002333E5">
                <w:rPr>
                  <w:rFonts w:ascii="Times New Roman" w:hAnsi="Times New Roman" w:cs="Times New Roman"/>
                  <w:i/>
                  <w:iCs/>
                  <w:noProof/>
                  <w:lang w:val="en-CA"/>
                </w:rPr>
                <w:t xml:space="preserve">Applied Logistic Regression. </w:t>
              </w:r>
              <w:r w:rsidRPr="002333E5">
                <w:rPr>
                  <w:rFonts w:ascii="Times New Roman" w:hAnsi="Times New Roman" w:cs="Times New Roman"/>
                  <w:noProof/>
                  <w:lang w:val="en-CA"/>
                </w:rPr>
                <w:t>Hoboken : John Wiley &amp; Sons, Inc., 2013.</w:t>
              </w:r>
            </w:p>
            <w:p w14:paraId="25FC2068" w14:textId="77777777" w:rsidR="005B6194" w:rsidRPr="002333E5" w:rsidRDefault="005B6194">
              <w:pPr>
                <w:pStyle w:val="Bibliografa"/>
                <w:rPr>
                  <w:rFonts w:ascii="Times New Roman" w:hAnsi="Times New Roman" w:cs="Times New Roman"/>
                  <w:noProof/>
                  <w:lang w:val="en-CA"/>
                </w:rPr>
              </w:pPr>
              <w:r w:rsidRPr="002333E5">
                <w:rPr>
                  <w:rFonts w:ascii="Times New Roman" w:hAnsi="Times New Roman" w:cs="Times New Roman"/>
                  <w:noProof/>
                  <w:lang w:val="en-CA"/>
                </w:rPr>
                <w:t xml:space="preserve">12. </w:t>
              </w:r>
              <w:r w:rsidRPr="002333E5">
                <w:rPr>
                  <w:rFonts w:ascii="Times New Roman" w:hAnsi="Times New Roman" w:cs="Times New Roman"/>
                  <w:b/>
                  <w:bCs/>
                  <w:noProof/>
                  <w:lang w:val="en-CA"/>
                </w:rPr>
                <w:t>Goodfellow, Ian.</w:t>
              </w:r>
              <w:r w:rsidRPr="002333E5">
                <w:rPr>
                  <w:rFonts w:ascii="Times New Roman" w:hAnsi="Times New Roman" w:cs="Times New Roman"/>
                  <w:noProof/>
                  <w:lang w:val="en-CA"/>
                </w:rPr>
                <w:t xml:space="preserve"> </w:t>
              </w:r>
              <w:r w:rsidRPr="002333E5">
                <w:rPr>
                  <w:rFonts w:ascii="Times New Roman" w:hAnsi="Times New Roman" w:cs="Times New Roman"/>
                  <w:i/>
                  <w:iCs/>
                  <w:noProof/>
                  <w:lang w:val="en-CA"/>
                </w:rPr>
                <w:t xml:space="preserve">NIPS 2016 Tutorial : Generative Adversarial Networks. </w:t>
              </w:r>
              <w:r w:rsidRPr="002333E5">
                <w:rPr>
                  <w:rFonts w:ascii="Times New Roman" w:hAnsi="Times New Roman" w:cs="Times New Roman"/>
                  <w:noProof/>
                  <w:lang w:val="en-CA"/>
                </w:rPr>
                <w:t>2016.</w:t>
              </w:r>
            </w:p>
            <w:p w14:paraId="5473FB9D" w14:textId="77777777" w:rsidR="005B6194" w:rsidRPr="002333E5" w:rsidRDefault="005B6194">
              <w:pPr>
                <w:pStyle w:val="Bibliografa"/>
                <w:rPr>
                  <w:rFonts w:ascii="Times New Roman" w:hAnsi="Times New Roman" w:cs="Times New Roman"/>
                  <w:noProof/>
                  <w:lang w:val="es-ES"/>
                </w:rPr>
              </w:pPr>
              <w:r w:rsidRPr="002333E5">
                <w:rPr>
                  <w:rFonts w:ascii="Times New Roman" w:hAnsi="Times New Roman" w:cs="Times New Roman"/>
                  <w:noProof/>
                  <w:lang w:val="en-CA"/>
                </w:rPr>
                <w:t xml:space="preserve">13. </w:t>
              </w:r>
              <w:r w:rsidRPr="002333E5">
                <w:rPr>
                  <w:rFonts w:ascii="Times New Roman" w:hAnsi="Times New Roman" w:cs="Times New Roman"/>
                  <w:b/>
                  <w:bCs/>
                  <w:noProof/>
                  <w:lang w:val="en-CA"/>
                </w:rPr>
                <w:t>Sze Mian, Yap, y otros.</w:t>
              </w:r>
              <w:r w:rsidRPr="002333E5">
                <w:rPr>
                  <w:rFonts w:ascii="Times New Roman" w:hAnsi="Times New Roman" w:cs="Times New Roman"/>
                  <w:noProof/>
                  <w:lang w:val="en-CA"/>
                </w:rPr>
                <w:t xml:space="preserve"> </w:t>
              </w:r>
              <w:r w:rsidRPr="002333E5">
                <w:rPr>
                  <w:rFonts w:ascii="Times New Roman" w:hAnsi="Times New Roman" w:cs="Times New Roman"/>
                  <w:i/>
                  <w:iCs/>
                  <w:noProof/>
                  <w:lang w:val="en-CA"/>
                </w:rPr>
                <w:t xml:space="preserve">Educational Data Mining and Learning Analytics. </w:t>
              </w:r>
              <w:r w:rsidRPr="002333E5">
                <w:rPr>
                  <w:rFonts w:ascii="Times New Roman" w:hAnsi="Times New Roman" w:cs="Times New Roman"/>
                  <w:noProof/>
                  <w:lang w:val="es-ES"/>
                </w:rPr>
                <w:t>Kuala Lumpur : Creative Education, 2014.</w:t>
              </w:r>
            </w:p>
            <w:p w14:paraId="00889AF8" w14:textId="77777777" w:rsidR="005B6194" w:rsidRPr="002333E5" w:rsidRDefault="005B6194">
              <w:pPr>
                <w:pStyle w:val="Bibliografa"/>
                <w:rPr>
                  <w:rFonts w:ascii="Times New Roman" w:hAnsi="Times New Roman" w:cs="Times New Roman"/>
                  <w:noProof/>
                  <w:lang w:val="es-ES"/>
                </w:rPr>
              </w:pPr>
              <w:r w:rsidRPr="002333E5">
                <w:rPr>
                  <w:rFonts w:ascii="Times New Roman" w:hAnsi="Times New Roman" w:cs="Times New Roman"/>
                  <w:noProof/>
                  <w:lang w:val="es-ES"/>
                </w:rPr>
                <w:t xml:space="preserve">14. </w:t>
              </w:r>
              <w:r w:rsidRPr="002333E5">
                <w:rPr>
                  <w:rFonts w:ascii="Times New Roman" w:hAnsi="Times New Roman" w:cs="Times New Roman"/>
                  <w:b/>
                  <w:bCs/>
                  <w:noProof/>
                  <w:lang w:val="es-ES"/>
                </w:rPr>
                <w:t>UNESCO.</w:t>
              </w:r>
              <w:r w:rsidRPr="002333E5">
                <w:rPr>
                  <w:rFonts w:ascii="Times New Roman" w:hAnsi="Times New Roman" w:cs="Times New Roman"/>
                  <w:noProof/>
                  <w:lang w:val="es-ES"/>
                </w:rPr>
                <w:t xml:space="preserve"> </w:t>
              </w:r>
              <w:r w:rsidRPr="002333E5">
                <w:rPr>
                  <w:rFonts w:ascii="Times New Roman" w:hAnsi="Times New Roman" w:cs="Times New Roman"/>
                  <w:i/>
                  <w:iCs/>
                  <w:noProof/>
                  <w:lang w:val="es-ES"/>
                </w:rPr>
                <w:t xml:space="preserve">Educación para los Objetivos de Desarrollo Sostenible: objetivos de aprendizaje. </w:t>
              </w:r>
              <w:r w:rsidRPr="002333E5">
                <w:rPr>
                  <w:rFonts w:ascii="Times New Roman" w:hAnsi="Times New Roman" w:cs="Times New Roman"/>
                  <w:noProof/>
                  <w:lang w:val="es-ES"/>
                </w:rPr>
                <w:t>París : UNESCO, 2017.</w:t>
              </w:r>
            </w:p>
            <w:p w14:paraId="5C38E19C" w14:textId="77777777" w:rsidR="00401A84" w:rsidRPr="002333E5" w:rsidRDefault="00A70708" w:rsidP="00D84D8F">
              <w:pPr>
                <w:rPr>
                  <w:rFonts w:ascii="Times New Roman" w:hAnsi="Times New Roman" w:cs="Times New Roman"/>
                </w:rPr>
              </w:pPr>
              <w:r w:rsidRPr="002333E5">
                <w:rPr>
                  <w:rFonts w:ascii="Times New Roman" w:hAnsi="Times New Roman" w:cs="Times New Roman"/>
                  <w:b/>
                </w:rPr>
                <w:fldChar w:fldCharType="end"/>
              </w:r>
            </w:p>
          </w:sdtContent>
        </w:sdt>
        <w:p w14:paraId="77673FEC"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[1] BROWN, G.; et al. E2Coach: Providing Personalized Feedback at Scale. In: </w:t>
          </w:r>
          <w:r w:rsidRPr="00AF3A60">
            <w:rPr>
              <w:rFonts w:ascii="Times New Roman" w:hAnsi="Times New Roman" w:cs="Times New Roman"/>
              <w:i/>
              <w:iCs/>
              <w:lang w:val="en-CA"/>
            </w:rPr>
            <w:t>Proceedings of the First ACM Conference on Learning @ Scale Conference</w:t>
          </w:r>
          <w:r w:rsidRPr="00AF3A60">
            <w:rPr>
              <w:rFonts w:ascii="Times New Roman" w:hAnsi="Times New Roman" w:cs="Times New Roman"/>
              <w:lang w:val="en-CA"/>
            </w:rPr>
            <w:t>. 2014. p. 183-186.</w:t>
          </w:r>
        </w:p>
        <w:p w14:paraId="4F0C4941"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[2] KULIK, J.A.; FLETCHER, J.D. Effectiveness of Intelligent Tutoring Systems: A Meta-Analytic Review. </w:t>
          </w:r>
          <w:r w:rsidRPr="00AF3A60">
            <w:rPr>
              <w:rFonts w:ascii="Times New Roman" w:hAnsi="Times New Roman" w:cs="Times New Roman"/>
              <w:i/>
              <w:iCs/>
              <w:lang w:val="en-CA"/>
            </w:rPr>
            <w:t>Review of Educational Research</w:t>
          </w:r>
          <w:r w:rsidRPr="00AF3A60">
            <w:rPr>
              <w:rFonts w:ascii="Times New Roman" w:hAnsi="Times New Roman" w:cs="Times New Roman"/>
              <w:lang w:val="en-CA"/>
            </w:rPr>
            <w:t>. 2016, vol. 86, no. 1, p. 42–78.</w:t>
          </w:r>
        </w:p>
        <w:p w14:paraId="25632871"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[3] BAKER, R.S.; INVENTADO, P.S. Educational Data Mining and Learning Analytics. In: </w:t>
          </w:r>
          <w:r w:rsidRPr="00AF3A60">
            <w:rPr>
              <w:rFonts w:ascii="Times New Roman" w:hAnsi="Times New Roman" w:cs="Times New Roman"/>
              <w:i/>
              <w:iCs/>
              <w:lang w:val="en-CA"/>
            </w:rPr>
            <w:t>Learning Analytics</w:t>
          </w:r>
          <w:r w:rsidRPr="00AF3A60">
            <w:rPr>
              <w:rFonts w:ascii="Times New Roman" w:hAnsi="Times New Roman" w:cs="Times New Roman"/>
              <w:lang w:val="en-CA"/>
            </w:rPr>
            <w:t>. Springer, New York, NY, 2014. p. 61-75.</w:t>
          </w:r>
        </w:p>
        <w:p w14:paraId="68134B1E"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[4] GARDNER, Howard. </w:t>
          </w:r>
          <w:r w:rsidRPr="00AF3A60">
            <w:rPr>
              <w:rFonts w:ascii="Times New Roman" w:hAnsi="Times New Roman" w:cs="Times New Roman"/>
              <w:i/>
              <w:iCs/>
              <w:lang w:val="en-CA"/>
            </w:rPr>
            <w:t>Frames of mind: The theory of multiple intelligences</w:t>
          </w:r>
          <w:r w:rsidRPr="00AF3A60">
            <w:rPr>
              <w:rFonts w:ascii="Times New Roman" w:hAnsi="Times New Roman" w:cs="Times New Roman"/>
              <w:lang w:val="en-CA"/>
            </w:rPr>
            <w:t>. 3rd ed. New York: Basic Books, 2011. 467 p. ISBN 9780465024339.</w:t>
          </w:r>
        </w:p>
        <w:p w14:paraId="4735B675"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[5] FELDER, R.M.; SPURLIN, J. Applications, Reliability and Validity of the Index of Learning Styles. </w:t>
          </w:r>
          <w:r w:rsidRPr="00AF3A60">
            <w:rPr>
              <w:rFonts w:ascii="Times New Roman" w:hAnsi="Times New Roman" w:cs="Times New Roman"/>
              <w:i/>
              <w:iCs/>
              <w:lang w:val="en-CA"/>
            </w:rPr>
            <w:t>International Journal of Engineering Education</w:t>
          </w:r>
          <w:r w:rsidRPr="00AF3A60">
            <w:rPr>
              <w:rFonts w:ascii="Times New Roman" w:hAnsi="Times New Roman" w:cs="Times New Roman"/>
              <w:lang w:val="en-CA"/>
            </w:rPr>
            <w:t>. 2005, vol. 21, no. 1, p. 103-112.</w:t>
          </w:r>
        </w:p>
        <w:p w14:paraId="72A58A4E" w14:textId="77777777" w:rsidR="00AF3A60" w:rsidRPr="00AF3A60" w:rsidRDefault="00AF3A60" w:rsidP="00AF3A60">
          <w:pPr>
            <w:rPr>
              <w:rFonts w:ascii="Times New Roman" w:hAnsi="Times New Roman" w:cs="Times New Roman"/>
              <w:lang w:val="es-PE"/>
            </w:rPr>
          </w:pPr>
          <w:r w:rsidRPr="00AF3A60">
            <w:rPr>
              <w:rFonts w:ascii="Times New Roman" w:hAnsi="Times New Roman" w:cs="Times New Roman"/>
              <w:lang w:val="en-CA"/>
            </w:rPr>
            <w:t xml:space="preserve">[6] PERÚ. </w:t>
          </w:r>
          <w:proofErr w:type="spellStart"/>
          <w:r w:rsidRPr="00AF3A60">
            <w:rPr>
              <w:rFonts w:ascii="Times New Roman" w:hAnsi="Times New Roman" w:cs="Times New Roman"/>
              <w:lang w:val="en-CA"/>
            </w:rPr>
            <w:t>Ministerio</w:t>
          </w:r>
          <w:proofErr w:type="spellEnd"/>
          <w:r w:rsidRPr="00AF3A60">
            <w:rPr>
              <w:rFonts w:ascii="Times New Roman" w:hAnsi="Times New Roman" w:cs="Times New Roman"/>
              <w:lang w:val="en-CA"/>
            </w:rPr>
            <w:t xml:space="preserve"> de </w:t>
          </w:r>
          <w:proofErr w:type="spellStart"/>
          <w:r w:rsidRPr="00AF3A60">
            <w:rPr>
              <w:rFonts w:ascii="Times New Roman" w:hAnsi="Times New Roman" w:cs="Times New Roman"/>
              <w:lang w:val="en-CA"/>
            </w:rPr>
            <w:t>Educación</w:t>
          </w:r>
          <w:proofErr w:type="spellEnd"/>
          <w:r w:rsidRPr="00AF3A60">
            <w:rPr>
              <w:rFonts w:ascii="Times New Roman" w:hAnsi="Times New Roman" w:cs="Times New Roman"/>
              <w:lang w:val="en-CA"/>
            </w:rPr>
            <w:t>. </w:t>
          </w:r>
          <w:r w:rsidRPr="00AF3A60">
            <w:rPr>
              <w:rFonts w:ascii="Times New Roman" w:hAnsi="Times New Roman" w:cs="Times New Roman"/>
              <w:i/>
              <w:iCs/>
              <w:lang w:val="es-PE"/>
            </w:rPr>
            <w:t>Currículo Nacional de la Educación Básica</w:t>
          </w:r>
          <w:r w:rsidRPr="00AF3A60">
            <w:rPr>
              <w:rFonts w:ascii="Times New Roman" w:hAnsi="Times New Roman" w:cs="Times New Roman"/>
              <w:lang w:val="es-PE"/>
            </w:rPr>
            <w:t>. Lima: Minedu, 2016.</w:t>
          </w:r>
        </w:p>
        <w:p w14:paraId="53B7D070" w14:textId="77777777" w:rsidR="00AF3A60" w:rsidRPr="00AF3A60" w:rsidRDefault="00AF3A60" w:rsidP="00AF3A60">
          <w:pPr>
            <w:rPr>
              <w:rFonts w:ascii="Times New Roman" w:hAnsi="Times New Roman" w:cs="Times New Roman"/>
              <w:lang w:val="es-PE"/>
            </w:rPr>
          </w:pPr>
          <w:r w:rsidRPr="00AF3A60">
            <w:rPr>
              <w:rFonts w:ascii="Times New Roman" w:hAnsi="Times New Roman" w:cs="Times New Roman"/>
              <w:lang w:val="es-PE"/>
            </w:rPr>
            <w:t>[7] UNESCO. *La educación en tiempos de la pandemia de COVID-19*. Santiago: CEPAL, 2020.</w:t>
          </w:r>
        </w:p>
        <w:p w14:paraId="4DC44D80" w14:textId="77777777" w:rsidR="00AF3A60" w:rsidRPr="00AF3A60" w:rsidRDefault="00AF3A60" w:rsidP="00AF3A60">
          <w:pPr>
            <w:rPr>
              <w:rFonts w:ascii="Times New Roman" w:hAnsi="Times New Roman" w:cs="Times New Roman"/>
              <w:lang w:val="es-PE"/>
            </w:rPr>
          </w:pPr>
          <w:r w:rsidRPr="00AF3A60">
            <w:rPr>
              <w:rFonts w:ascii="Times New Roman" w:hAnsi="Times New Roman" w:cs="Times New Roman"/>
              <w:lang w:val="es-PE"/>
            </w:rPr>
            <w:t xml:space="preserve">[8] IPAE. * Perú: ¿Cómo estamos en </w:t>
          </w:r>
          <w:proofErr w:type="gramStart"/>
          <w:r w:rsidRPr="00AF3A60">
            <w:rPr>
              <w:rFonts w:ascii="Times New Roman" w:hAnsi="Times New Roman" w:cs="Times New Roman"/>
              <w:lang w:val="es-PE"/>
            </w:rPr>
            <w:t>educación?*</w:t>
          </w:r>
          <w:proofErr w:type="gramEnd"/>
          <w:r w:rsidRPr="00AF3A60">
            <w:rPr>
              <w:rFonts w:ascii="Times New Roman" w:hAnsi="Times New Roman" w:cs="Times New Roman"/>
              <w:lang w:val="es-PE"/>
            </w:rPr>
            <w:t>. Lima: IPAE, 2022.</w:t>
          </w:r>
        </w:p>
        <w:p w14:paraId="7EDE0827" w14:textId="77777777" w:rsidR="00AF3A60" w:rsidRPr="00AF3A60" w:rsidRDefault="00AF3A60" w:rsidP="00AF3A60">
          <w:pPr>
            <w:rPr>
              <w:rFonts w:ascii="Times New Roman" w:hAnsi="Times New Roman" w:cs="Times New Roman"/>
              <w:lang w:val="es-PE"/>
            </w:rPr>
          </w:pPr>
          <w:r w:rsidRPr="00AF3A60">
            <w:rPr>
              <w:rFonts w:ascii="Times New Roman" w:hAnsi="Times New Roman" w:cs="Times New Roman"/>
              <w:lang w:val="es-PE"/>
            </w:rPr>
            <w:lastRenderedPageBreak/>
            <w:t>[9] HERNÁNDEZ, R.; DÍAZ, J. Barreras para la integración de TIC en la educación pública peruana. </w:t>
          </w:r>
          <w:r w:rsidRPr="00AF3A60">
            <w:rPr>
              <w:rFonts w:ascii="Times New Roman" w:hAnsi="Times New Roman" w:cs="Times New Roman"/>
              <w:i/>
              <w:iCs/>
              <w:lang w:val="es-PE"/>
            </w:rPr>
            <w:t>Revista de Investigación en Educación</w:t>
          </w:r>
          <w:r w:rsidRPr="00AF3A60">
            <w:rPr>
              <w:rFonts w:ascii="Times New Roman" w:hAnsi="Times New Roman" w:cs="Times New Roman"/>
              <w:lang w:val="es-PE"/>
            </w:rPr>
            <w:t>. 2021, vol. 15, no. 2, p. 45-60.</w:t>
          </w:r>
        </w:p>
        <w:p w14:paraId="26EBCC83" w14:textId="77777777" w:rsidR="00AF3A60" w:rsidRPr="00AF3A60" w:rsidRDefault="00AF3A60" w:rsidP="00AF3A60">
          <w:pPr>
            <w:rPr>
              <w:rFonts w:ascii="Times New Roman" w:hAnsi="Times New Roman" w:cs="Times New Roman"/>
              <w:lang w:val="es-PE"/>
            </w:rPr>
          </w:pPr>
          <w:r w:rsidRPr="00AF3A60">
            <w:rPr>
              <w:rFonts w:ascii="Times New Roman" w:hAnsi="Times New Roman" w:cs="Times New Roman"/>
              <w:lang w:val="es-PE"/>
            </w:rPr>
            <w:t>[10] QUISPE, M. Aplicación de la teoría de las inteligencias múltiples en docentes de Lima Metropolitana. </w:t>
          </w:r>
          <w:r w:rsidRPr="00AF3A60">
            <w:rPr>
              <w:rFonts w:ascii="Times New Roman" w:hAnsi="Times New Roman" w:cs="Times New Roman"/>
              <w:i/>
              <w:iCs/>
              <w:lang w:val="es-PE"/>
            </w:rPr>
            <w:t>Revista de Psicología de la PUCP</w:t>
          </w:r>
          <w:r w:rsidRPr="00AF3A60">
            <w:rPr>
              <w:rFonts w:ascii="Times New Roman" w:hAnsi="Times New Roman" w:cs="Times New Roman"/>
              <w:lang w:val="es-PE"/>
            </w:rPr>
            <w:t>. 2019, vol. 37, no. 1, p. 193-222.</w:t>
          </w:r>
        </w:p>
        <w:p w14:paraId="3F11794F" w14:textId="77777777" w:rsidR="00AF3A60" w:rsidRPr="00AF3A60" w:rsidRDefault="00AF3A60" w:rsidP="00AF3A60">
          <w:pPr>
            <w:rPr>
              <w:rFonts w:ascii="Times New Roman" w:hAnsi="Times New Roman" w:cs="Times New Roman"/>
              <w:lang w:val="es-PE"/>
            </w:rPr>
          </w:pPr>
          <w:r w:rsidRPr="00AF3A60">
            <w:rPr>
              <w:rFonts w:ascii="Times New Roman" w:hAnsi="Times New Roman" w:cs="Times New Roman"/>
              <w:lang w:val="es-PE"/>
            </w:rPr>
            <w:t>[11] PERÚ. Ministerio de Educación. </w:t>
          </w:r>
          <w:r w:rsidRPr="00AF3A60">
            <w:rPr>
              <w:rFonts w:ascii="Times New Roman" w:hAnsi="Times New Roman" w:cs="Times New Roman"/>
              <w:i/>
              <w:iCs/>
              <w:lang w:val="es-PE"/>
            </w:rPr>
            <w:t>Estadística de la Calidad Educativa (ESCALE)</w:t>
          </w:r>
          <w:r w:rsidRPr="00AF3A60">
            <w:rPr>
              <w:rFonts w:ascii="Times New Roman" w:hAnsi="Times New Roman" w:cs="Times New Roman"/>
              <w:lang w:val="es-PE"/>
            </w:rPr>
            <w:t>. [online]. Lima: Minedu, 2023. Disponible en: </w:t>
          </w:r>
          <w:hyperlink r:id="rId16" w:tgtFrame="_blank" w:history="1">
            <w:r w:rsidRPr="00AF3A60">
              <w:rPr>
                <w:rStyle w:val="Hipervnculo"/>
                <w:rFonts w:ascii="Times New Roman" w:hAnsi="Times New Roman" w:cs="Times New Roman"/>
                <w:lang w:val="es-PE"/>
              </w:rPr>
              <w:t>http://escale.minedu.gob.pe/</w:t>
            </w:r>
          </w:hyperlink>
        </w:p>
        <w:p w14:paraId="1C679CA0"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s-PE"/>
            </w:rPr>
            <w:t>[12] ZÚÑIGA, M.; ANSIÓN, J. </w:t>
          </w:r>
          <w:r w:rsidRPr="00AF3A60">
            <w:rPr>
              <w:rFonts w:ascii="Times New Roman" w:hAnsi="Times New Roman" w:cs="Times New Roman"/>
              <w:i/>
              <w:iCs/>
              <w:lang w:val="es-PE"/>
            </w:rPr>
            <w:t>Interculturalidad y educación en el Perú</w:t>
          </w:r>
          <w:r w:rsidRPr="00AF3A60">
            <w:rPr>
              <w:rFonts w:ascii="Times New Roman" w:hAnsi="Times New Roman" w:cs="Times New Roman"/>
              <w:lang w:val="es-PE"/>
            </w:rPr>
            <w:t xml:space="preserve">. </w:t>
          </w:r>
          <w:r w:rsidRPr="00AF3A60">
            <w:rPr>
              <w:rFonts w:ascii="Times New Roman" w:hAnsi="Times New Roman" w:cs="Times New Roman"/>
              <w:lang w:val="en-CA"/>
            </w:rPr>
            <w:t xml:space="preserve">Lima: </w:t>
          </w:r>
          <w:proofErr w:type="spellStart"/>
          <w:r w:rsidRPr="00AF3A60">
            <w:rPr>
              <w:rFonts w:ascii="Times New Roman" w:hAnsi="Times New Roman" w:cs="Times New Roman"/>
              <w:lang w:val="en-CA"/>
            </w:rPr>
            <w:t>Foro</w:t>
          </w:r>
          <w:proofErr w:type="spellEnd"/>
          <w:r w:rsidRPr="00AF3A60">
            <w:rPr>
              <w:rFonts w:ascii="Times New Roman" w:hAnsi="Times New Roman" w:cs="Times New Roman"/>
              <w:lang w:val="en-CA"/>
            </w:rPr>
            <w:t xml:space="preserve"> </w:t>
          </w:r>
          <w:proofErr w:type="spellStart"/>
          <w:r w:rsidRPr="00AF3A60">
            <w:rPr>
              <w:rFonts w:ascii="Times New Roman" w:hAnsi="Times New Roman" w:cs="Times New Roman"/>
              <w:lang w:val="en-CA"/>
            </w:rPr>
            <w:t>Educativo</w:t>
          </w:r>
          <w:proofErr w:type="spellEnd"/>
          <w:r w:rsidRPr="00AF3A60">
            <w:rPr>
              <w:rFonts w:ascii="Times New Roman" w:hAnsi="Times New Roman" w:cs="Times New Roman"/>
              <w:lang w:val="en-CA"/>
            </w:rPr>
            <w:t>, 2018.</w:t>
          </w:r>
        </w:p>
        <w:p w14:paraId="4DF06032"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[13] WATERHOUSE, L. Multiple Intelligences, the Mozart Effect, and Emotional Intelligence: A Critical Review. </w:t>
          </w:r>
          <w:r w:rsidRPr="00AF3A60">
            <w:rPr>
              <w:rFonts w:ascii="Times New Roman" w:hAnsi="Times New Roman" w:cs="Times New Roman"/>
              <w:i/>
              <w:iCs/>
              <w:lang w:val="en-CA"/>
            </w:rPr>
            <w:t>Educational Psychologist</w:t>
          </w:r>
          <w:r w:rsidRPr="00AF3A60">
            <w:rPr>
              <w:rFonts w:ascii="Times New Roman" w:hAnsi="Times New Roman" w:cs="Times New Roman"/>
              <w:lang w:val="en-CA"/>
            </w:rPr>
            <w:t>. 2006, vol. 41, no. 4, p. 207–225.</w:t>
          </w:r>
        </w:p>
        <w:p w14:paraId="19A72F3D"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[14] PASHLER, H.; et al. Learning Styles: Concepts and Evidence. </w:t>
          </w:r>
          <w:r w:rsidRPr="00AF3A60">
            <w:rPr>
              <w:rFonts w:ascii="Times New Roman" w:hAnsi="Times New Roman" w:cs="Times New Roman"/>
              <w:i/>
              <w:iCs/>
              <w:lang w:val="en-CA"/>
            </w:rPr>
            <w:t>Psychological Science in the Public Interest</w:t>
          </w:r>
          <w:r w:rsidRPr="00AF3A60">
            <w:rPr>
              <w:rFonts w:ascii="Times New Roman" w:hAnsi="Times New Roman" w:cs="Times New Roman"/>
              <w:lang w:val="en-CA"/>
            </w:rPr>
            <w:t>. 2008, vol. 9, no. 3, p. 105–119.</w:t>
          </w:r>
        </w:p>
        <w:p w14:paraId="3DCBFF2B"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[15] FERRARI, A.; et al. </w:t>
          </w:r>
          <w:r w:rsidRPr="00AF3A60">
            <w:rPr>
              <w:rFonts w:ascii="Times New Roman" w:hAnsi="Times New Roman" w:cs="Times New Roman"/>
              <w:i/>
              <w:iCs/>
              <w:lang w:val="en-CA"/>
            </w:rPr>
            <w:t>Diversifying Teaching Strategies: A Key to Address Student Diversity</w:t>
          </w:r>
          <w:r w:rsidRPr="00AF3A60">
            <w:rPr>
              <w:rFonts w:ascii="Times New Roman" w:hAnsi="Times New Roman" w:cs="Times New Roman"/>
              <w:lang w:val="en-CA"/>
            </w:rPr>
            <w:t>. Luxembourg: Publications Office of the European Union, 2011.</w:t>
          </w:r>
        </w:p>
        <w:p w14:paraId="5608DD73" w14:textId="77777777" w:rsidR="00AF3A60" w:rsidRPr="00AF3A60" w:rsidRDefault="00AF3A60" w:rsidP="00AF3A60">
          <w:pPr>
            <w:rPr>
              <w:rFonts w:ascii="Times New Roman" w:hAnsi="Times New Roman" w:cs="Times New Roman"/>
              <w:lang w:val="en-CA"/>
            </w:rPr>
          </w:pPr>
          <w:r w:rsidRPr="00AF3A60">
            <w:rPr>
              <w:rFonts w:ascii="Times New Roman" w:hAnsi="Times New Roman" w:cs="Times New Roman"/>
              <w:lang w:val="en-CA"/>
            </w:rPr>
            <w:t>[16] MEYER, A.; ROSE, D.H.; GORDON, D. </w:t>
          </w:r>
          <w:r w:rsidRPr="00AF3A60">
            <w:rPr>
              <w:rFonts w:ascii="Times New Roman" w:hAnsi="Times New Roman" w:cs="Times New Roman"/>
              <w:i/>
              <w:iCs/>
              <w:lang w:val="en-CA"/>
            </w:rPr>
            <w:t>Universal Design for Learning: Theory and Practice</w:t>
          </w:r>
          <w:r w:rsidRPr="00AF3A60">
            <w:rPr>
              <w:rFonts w:ascii="Times New Roman" w:hAnsi="Times New Roman" w:cs="Times New Roman"/>
              <w:lang w:val="en-CA"/>
            </w:rPr>
            <w:t>. Wakefield, MA: CAST Professional Publishing, 2014.</w:t>
          </w:r>
        </w:p>
        <w:p w14:paraId="2D2473E6" w14:textId="77777777" w:rsidR="00AF3A60" w:rsidRPr="00AF3A60" w:rsidRDefault="00AF3A60" w:rsidP="00AF3A60">
          <w:pPr>
            <w:rPr>
              <w:rFonts w:ascii="Times New Roman" w:hAnsi="Times New Roman" w:cs="Times New Roman"/>
              <w:lang w:val="es-PE"/>
            </w:rPr>
          </w:pPr>
          <w:r w:rsidRPr="00AF3A60">
            <w:rPr>
              <w:rFonts w:ascii="Times New Roman" w:hAnsi="Times New Roman" w:cs="Times New Roman"/>
              <w:lang w:val="en-CA"/>
            </w:rPr>
            <w:t>[17] BROOKE, J. SUS: A 'Quick and Dirty' Usability Scale. In: JORDAN, P.W.; et al. (eds.). </w:t>
          </w:r>
          <w:r w:rsidRPr="00AF3A60">
            <w:rPr>
              <w:rFonts w:ascii="Times New Roman" w:hAnsi="Times New Roman" w:cs="Times New Roman"/>
              <w:i/>
              <w:iCs/>
              <w:lang w:val="en-CA"/>
            </w:rPr>
            <w:t>Usability Evaluation in Industry</w:t>
          </w:r>
          <w:r w:rsidRPr="00AF3A60">
            <w:rPr>
              <w:rFonts w:ascii="Times New Roman" w:hAnsi="Times New Roman" w:cs="Times New Roman"/>
              <w:lang w:val="en-CA"/>
            </w:rPr>
            <w:t xml:space="preserve">. </w:t>
          </w:r>
          <w:r w:rsidRPr="00AF3A60">
            <w:rPr>
              <w:rFonts w:ascii="Times New Roman" w:hAnsi="Times New Roman" w:cs="Times New Roman"/>
              <w:lang w:val="es-PE"/>
            </w:rPr>
            <w:t>London: Taylor and Francis, 1996. p. 189-194.</w:t>
          </w:r>
        </w:p>
        <w:p w14:paraId="573F770B" w14:textId="624DC054" w:rsidR="00A70708" w:rsidRPr="002333E5" w:rsidRDefault="00975C08" w:rsidP="00A70708">
          <w:pPr>
            <w:rPr>
              <w:rFonts w:ascii="Times New Roman" w:hAnsi="Times New Roman" w:cs="Times New Roman"/>
            </w:rPr>
          </w:pPr>
        </w:p>
      </w:sdtContent>
    </w:sdt>
    <w:p w14:paraId="102B6014" w14:textId="77777777" w:rsidR="008A219C" w:rsidRPr="002333E5" w:rsidRDefault="008A219C" w:rsidP="002B365E">
      <w:pPr>
        <w:pStyle w:val="Ttulo1"/>
        <w:spacing w:line="360" w:lineRule="auto"/>
        <w:jc w:val="both"/>
        <w:rPr>
          <w:rFonts w:ascii="Times New Roman" w:hAnsi="Times New Roman" w:cs="Times New Roman"/>
          <w:sz w:val="24"/>
          <w:szCs w:val="24"/>
        </w:rPr>
      </w:pPr>
      <w:bookmarkStart w:id="61" w:name="_Toc201754139"/>
    </w:p>
    <w:p w14:paraId="0273BDFB" w14:textId="5BD8330D" w:rsidR="0095669C" w:rsidRPr="002333E5" w:rsidRDefault="0095669C" w:rsidP="002B365E">
      <w:pPr>
        <w:pStyle w:val="Ttulo1"/>
        <w:spacing w:line="360" w:lineRule="auto"/>
        <w:jc w:val="both"/>
        <w:rPr>
          <w:rFonts w:ascii="Times New Roman" w:hAnsi="Times New Roman" w:cs="Times New Roman"/>
          <w:sz w:val="24"/>
          <w:szCs w:val="24"/>
        </w:rPr>
      </w:pPr>
      <w:r w:rsidRPr="002333E5">
        <w:rPr>
          <w:rFonts w:ascii="Times New Roman" w:hAnsi="Times New Roman" w:cs="Times New Roman"/>
          <w:sz w:val="24"/>
          <w:szCs w:val="24"/>
        </w:rPr>
        <w:t>7. Anexos</w:t>
      </w:r>
      <w:bookmarkEnd w:id="61"/>
    </w:p>
    <w:p w14:paraId="6B426D8C" w14:textId="6ECD4BB2" w:rsidR="0095669C" w:rsidRPr="002333E5" w:rsidRDefault="08F14FEF" w:rsidP="4B66BD72">
      <w:pPr>
        <w:pStyle w:val="Ttulo2"/>
        <w:spacing w:before="360" w:after="120" w:line="276" w:lineRule="auto"/>
        <w:ind w:right="-40"/>
        <w:rPr>
          <w:rFonts w:ascii="Times New Roman" w:eastAsia="Times New Roman" w:hAnsi="Times New Roman" w:cs="Times New Roman"/>
          <w:sz w:val="24"/>
          <w:szCs w:val="24"/>
          <w:lang w:val="es"/>
        </w:rPr>
      </w:pPr>
      <w:bookmarkStart w:id="62" w:name="_Toc201754140"/>
      <w:r w:rsidRPr="002333E5">
        <w:rPr>
          <w:rFonts w:ascii="Times New Roman" w:eastAsia="Times New Roman" w:hAnsi="Times New Roman" w:cs="Times New Roman"/>
          <w:sz w:val="24"/>
          <w:szCs w:val="24"/>
          <w:lang w:val="es"/>
        </w:rPr>
        <w:t>Anexo A.</w:t>
      </w:r>
      <w:r w:rsidR="0095669C" w:rsidRPr="002333E5">
        <w:rPr>
          <w:rFonts w:ascii="Times New Roman" w:hAnsi="Times New Roman" w:cs="Times New Roman"/>
        </w:rPr>
        <w:tab/>
      </w:r>
      <w:r w:rsidRPr="002333E5">
        <w:rPr>
          <w:rFonts w:ascii="Times New Roman" w:eastAsia="Times New Roman" w:hAnsi="Times New Roman" w:cs="Times New Roman"/>
          <w:sz w:val="24"/>
          <w:szCs w:val="24"/>
          <w:lang w:val="es"/>
        </w:rPr>
        <w:t>Matriz de consistencia</w:t>
      </w:r>
      <w:bookmarkEnd w:id="62"/>
      <w:r w:rsidR="0095669C" w:rsidRPr="002333E5">
        <w:rPr>
          <w:rFonts w:ascii="Times New Roman" w:hAnsi="Times New Roman" w:cs="Times New Roman"/>
        </w:rPr>
        <w:tab/>
      </w:r>
    </w:p>
    <w:p w14:paraId="540DA277" w14:textId="112ECFBF" w:rsidR="459BD3E8" w:rsidRPr="002333E5" w:rsidRDefault="08F14FEF" w:rsidP="1DC76684">
      <w:pPr>
        <w:spacing w:after="0" w:line="276" w:lineRule="auto"/>
        <w:rPr>
          <w:rFonts w:ascii="Times New Roman" w:hAnsi="Times New Roman" w:cs="Times New Roman"/>
        </w:rPr>
      </w:pPr>
      <w:r w:rsidRPr="002333E5">
        <w:rPr>
          <w:rFonts w:ascii="Times New Roman" w:eastAsia="Times New Roman" w:hAnsi="Times New Roman" w:cs="Times New Roman"/>
          <w:lang w:val="es"/>
        </w:rPr>
        <w:t xml:space="preserve"> Matriz de consistencia: Diagnóstico del problema de </w:t>
      </w:r>
    </w:p>
    <w:tbl>
      <w:tblPr>
        <w:tblW w:w="0" w:type="auto"/>
        <w:tblBorders>
          <w:insideH w:val="single" w:sz="12" w:space="0" w:color="000000" w:themeColor="text1"/>
        </w:tblBorders>
        <w:tblLayout w:type="fixed"/>
        <w:tblLook w:val="06A0" w:firstRow="1" w:lastRow="0" w:firstColumn="1" w:lastColumn="0" w:noHBand="1" w:noVBand="1"/>
      </w:tblPr>
      <w:tblGrid>
        <w:gridCol w:w="2286"/>
        <w:gridCol w:w="1825"/>
        <w:gridCol w:w="1797"/>
        <w:gridCol w:w="2387"/>
      </w:tblGrid>
      <w:tr w:rsidR="459BD3E8" w:rsidRPr="002333E5" w14:paraId="75EEC848" w14:textId="77777777" w:rsidTr="768F13A6">
        <w:trPr>
          <w:trHeight w:val="300"/>
        </w:trPr>
        <w:tc>
          <w:tcPr>
            <w:tcW w:w="2286" w:type="dxa"/>
            <w:tcBorders>
              <w:bottom w:val="single" w:sz="12" w:space="0" w:color="000000" w:themeColor="text1"/>
            </w:tcBorders>
            <w:vAlign w:val="center"/>
          </w:tcPr>
          <w:p w14:paraId="4463AD76" w14:textId="6F839DBF" w:rsidR="459BD3E8" w:rsidRPr="002333E5" w:rsidRDefault="459BD3E8" w:rsidP="459BD3E8">
            <w:pPr>
              <w:spacing w:after="0"/>
              <w:jc w:val="center"/>
              <w:rPr>
                <w:rFonts w:ascii="Times New Roman" w:eastAsia="Times New Roman" w:hAnsi="Times New Roman" w:cs="Times New Roman"/>
                <w:b/>
              </w:rPr>
            </w:pPr>
            <w:r w:rsidRPr="002333E5">
              <w:rPr>
                <w:rFonts w:ascii="Times New Roman" w:eastAsia="Times New Roman" w:hAnsi="Times New Roman" w:cs="Times New Roman"/>
                <w:b/>
              </w:rPr>
              <w:t>Síntomas</w:t>
            </w:r>
          </w:p>
        </w:tc>
        <w:tc>
          <w:tcPr>
            <w:tcW w:w="1825" w:type="dxa"/>
            <w:tcBorders>
              <w:bottom w:val="single" w:sz="12" w:space="0" w:color="000000" w:themeColor="text1"/>
            </w:tcBorders>
            <w:vAlign w:val="center"/>
          </w:tcPr>
          <w:p w14:paraId="4B1E599E" w14:textId="6A08B2DD" w:rsidR="459BD3E8" w:rsidRPr="002333E5" w:rsidRDefault="459BD3E8" w:rsidP="459BD3E8">
            <w:pPr>
              <w:spacing w:after="0"/>
              <w:jc w:val="center"/>
              <w:rPr>
                <w:rFonts w:ascii="Times New Roman" w:eastAsia="Times New Roman" w:hAnsi="Times New Roman" w:cs="Times New Roman"/>
                <w:b/>
              </w:rPr>
            </w:pPr>
            <w:r w:rsidRPr="002333E5">
              <w:rPr>
                <w:rFonts w:ascii="Times New Roman" w:eastAsia="Times New Roman" w:hAnsi="Times New Roman" w:cs="Times New Roman"/>
                <w:b/>
              </w:rPr>
              <w:t>Causas</w:t>
            </w:r>
          </w:p>
        </w:tc>
        <w:tc>
          <w:tcPr>
            <w:tcW w:w="1797" w:type="dxa"/>
            <w:tcBorders>
              <w:bottom w:val="single" w:sz="12" w:space="0" w:color="000000" w:themeColor="text1"/>
            </w:tcBorders>
            <w:vAlign w:val="center"/>
          </w:tcPr>
          <w:p w14:paraId="067D6349" w14:textId="0545A889" w:rsidR="459BD3E8" w:rsidRPr="002333E5" w:rsidRDefault="459BD3E8" w:rsidP="459BD3E8">
            <w:pPr>
              <w:spacing w:after="0"/>
              <w:jc w:val="center"/>
              <w:rPr>
                <w:rFonts w:ascii="Times New Roman" w:eastAsia="Times New Roman" w:hAnsi="Times New Roman" w:cs="Times New Roman"/>
                <w:b/>
              </w:rPr>
            </w:pPr>
            <w:r w:rsidRPr="002333E5">
              <w:rPr>
                <w:rFonts w:ascii="Times New Roman" w:eastAsia="Times New Roman" w:hAnsi="Times New Roman" w:cs="Times New Roman"/>
                <w:b/>
              </w:rPr>
              <w:t>Pronóstico</w:t>
            </w:r>
          </w:p>
        </w:tc>
        <w:tc>
          <w:tcPr>
            <w:tcW w:w="2387" w:type="dxa"/>
            <w:tcBorders>
              <w:bottom w:val="single" w:sz="12" w:space="0" w:color="000000" w:themeColor="text1"/>
            </w:tcBorders>
            <w:vAlign w:val="center"/>
          </w:tcPr>
          <w:p w14:paraId="338A5D81" w14:textId="5D9FA1BB" w:rsidR="459BD3E8" w:rsidRPr="002333E5" w:rsidRDefault="459BD3E8" w:rsidP="459BD3E8">
            <w:pPr>
              <w:spacing w:after="0"/>
              <w:jc w:val="center"/>
              <w:rPr>
                <w:rFonts w:ascii="Times New Roman" w:eastAsia="Times New Roman" w:hAnsi="Times New Roman" w:cs="Times New Roman"/>
                <w:b/>
              </w:rPr>
            </w:pPr>
            <w:r w:rsidRPr="002333E5">
              <w:rPr>
                <w:rFonts w:ascii="Times New Roman" w:eastAsia="Times New Roman" w:hAnsi="Times New Roman" w:cs="Times New Roman"/>
                <w:b/>
              </w:rPr>
              <w:t>Control al pronóstico</w:t>
            </w:r>
          </w:p>
        </w:tc>
      </w:tr>
      <w:tr w:rsidR="459BD3E8" w:rsidRPr="002333E5" w14:paraId="412B5A1B" w14:textId="77777777" w:rsidTr="768F13A6">
        <w:trPr>
          <w:trHeight w:val="300"/>
        </w:trPr>
        <w:tc>
          <w:tcPr>
            <w:tcW w:w="2286" w:type="dxa"/>
            <w:tcBorders>
              <w:top w:val="single" w:sz="12" w:space="0" w:color="000000" w:themeColor="text1"/>
              <w:bottom w:val="single" w:sz="12" w:space="0" w:color="000000" w:themeColor="text1"/>
            </w:tcBorders>
            <w:vAlign w:val="center"/>
          </w:tcPr>
          <w:p w14:paraId="243B0CC5" w14:textId="415A734B"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 xml:space="preserve">Bajo rendimiento académico en estudiantes con perfiles cognitivos no alineados a </w:t>
            </w:r>
            <w:r w:rsidRPr="002333E5">
              <w:rPr>
                <w:rFonts w:ascii="Times New Roman" w:eastAsia="Times New Roman" w:hAnsi="Times New Roman" w:cs="Times New Roman"/>
              </w:rPr>
              <w:lastRenderedPageBreak/>
              <w:t>metodologías tradicionales</w:t>
            </w:r>
          </w:p>
        </w:tc>
        <w:tc>
          <w:tcPr>
            <w:tcW w:w="1825" w:type="dxa"/>
            <w:tcBorders>
              <w:top w:val="single" w:sz="12" w:space="0" w:color="000000" w:themeColor="text1"/>
              <w:bottom w:val="single" w:sz="12" w:space="0" w:color="000000" w:themeColor="text1"/>
            </w:tcBorders>
            <w:vAlign w:val="center"/>
          </w:tcPr>
          <w:p w14:paraId="49C0E09B" w14:textId="4F5C03DE"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lastRenderedPageBreak/>
              <w:t xml:space="preserve">Enfoque educativo homogeneizador que ignora la diversidad de </w:t>
            </w:r>
            <w:r w:rsidRPr="002333E5">
              <w:rPr>
                <w:rFonts w:ascii="Times New Roman" w:eastAsia="Times New Roman" w:hAnsi="Times New Roman" w:cs="Times New Roman"/>
              </w:rPr>
              <w:lastRenderedPageBreak/>
              <w:t>inteligencias múltiples</w:t>
            </w:r>
          </w:p>
        </w:tc>
        <w:tc>
          <w:tcPr>
            <w:tcW w:w="1797" w:type="dxa"/>
            <w:tcBorders>
              <w:top w:val="single" w:sz="12" w:space="0" w:color="000000" w:themeColor="text1"/>
              <w:bottom w:val="single" w:sz="12" w:space="0" w:color="000000" w:themeColor="text1"/>
            </w:tcBorders>
            <w:vAlign w:val="center"/>
          </w:tcPr>
          <w:p w14:paraId="2A4B45AF" w14:textId="02AE9CC3"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lastRenderedPageBreak/>
              <w:t xml:space="preserve">Incremento en tasas de deserción escolar y ampliación de </w:t>
            </w:r>
            <w:r w:rsidRPr="002333E5">
              <w:rPr>
                <w:rFonts w:ascii="Times New Roman" w:eastAsia="Times New Roman" w:hAnsi="Times New Roman" w:cs="Times New Roman"/>
              </w:rPr>
              <w:lastRenderedPageBreak/>
              <w:t>brechas de aprendizaje</w:t>
            </w:r>
          </w:p>
        </w:tc>
        <w:tc>
          <w:tcPr>
            <w:tcW w:w="2387" w:type="dxa"/>
            <w:tcBorders>
              <w:top w:val="single" w:sz="12" w:space="0" w:color="000000" w:themeColor="text1"/>
              <w:bottom w:val="single" w:sz="12" w:space="0" w:color="000000" w:themeColor="text1"/>
            </w:tcBorders>
            <w:vAlign w:val="center"/>
          </w:tcPr>
          <w:p w14:paraId="74BD0DE0" w14:textId="1C783FFB"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lastRenderedPageBreak/>
              <w:t xml:space="preserve">Implementación de sistema de diagnóstico de perfiles cognitivos con recomendaciones </w:t>
            </w:r>
            <w:r w:rsidRPr="002333E5">
              <w:rPr>
                <w:rFonts w:ascii="Times New Roman" w:eastAsia="Times New Roman" w:hAnsi="Times New Roman" w:cs="Times New Roman"/>
              </w:rPr>
              <w:lastRenderedPageBreak/>
              <w:t>pedagógicas personalizadas</w:t>
            </w:r>
          </w:p>
        </w:tc>
      </w:tr>
      <w:tr w:rsidR="459BD3E8" w:rsidRPr="002333E5" w14:paraId="171BAB48" w14:textId="77777777" w:rsidTr="768F13A6">
        <w:trPr>
          <w:trHeight w:val="300"/>
        </w:trPr>
        <w:tc>
          <w:tcPr>
            <w:tcW w:w="2286" w:type="dxa"/>
            <w:tcBorders>
              <w:top w:val="single" w:sz="12" w:space="0" w:color="000000" w:themeColor="text1"/>
              <w:bottom w:val="single" w:sz="12" w:space="0" w:color="000000" w:themeColor="text1"/>
            </w:tcBorders>
            <w:vAlign w:val="center"/>
          </w:tcPr>
          <w:p w14:paraId="31801E0D" w14:textId="2A2E921A"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lastRenderedPageBreak/>
              <w:t>Desmotivación y desinterés estudiantil ante metodologías de enseñanza uniformes</w:t>
            </w:r>
          </w:p>
        </w:tc>
        <w:tc>
          <w:tcPr>
            <w:tcW w:w="1825" w:type="dxa"/>
            <w:tcBorders>
              <w:top w:val="single" w:sz="12" w:space="0" w:color="000000" w:themeColor="text1"/>
              <w:bottom w:val="single" w:sz="12" w:space="0" w:color="000000" w:themeColor="text1"/>
            </w:tcBorders>
            <w:vAlign w:val="center"/>
          </w:tcPr>
          <w:p w14:paraId="6747316D" w14:textId="7642862E"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Uso de estrategias didácticas que no responden a los estilos de aprendizaje individuales</w:t>
            </w:r>
          </w:p>
        </w:tc>
        <w:tc>
          <w:tcPr>
            <w:tcW w:w="1797" w:type="dxa"/>
            <w:tcBorders>
              <w:top w:val="single" w:sz="12" w:space="0" w:color="000000" w:themeColor="text1"/>
              <w:bottom w:val="single" w:sz="12" w:space="0" w:color="000000" w:themeColor="text1"/>
            </w:tcBorders>
            <w:vAlign w:val="center"/>
          </w:tcPr>
          <w:p w14:paraId="15F8C7C1" w14:textId="695634CF"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Deterioro progresivo del compromiso educativo y pérdida de potencial de desarrollo</w:t>
            </w:r>
          </w:p>
        </w:tc>
        <w:tc>
          <w:tcPr>
            <w:tcW w:w="2387" w:type="dxa"/>
            <w:tcBorders>
              <w:top w:val="single" w:sz="12" w:space="0" w:color="000000" w:themeColor="text1"/>
              <w:bottom w:val="single" w:sz="12" w:space="0" w:color="000000" w:themeColor="text1"/>
            </w:tcBorders>
            <w:vAlign w:val="center"/>
          </w:tcPr>
          <w:p w14:paraId="62D9EB4D" w14:textId="148C37FA"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Desarrollo de algoritmos de IA que adapten automáticamente contenidos y actividades según perfil de inteligencias</w:t>
            </w:r>
          </w:p>
        </w:tc>
      </w:tr>
      <w:tr w:rsidR="459BD3E8" w:rsidRPr="002333E5" w14:paraId="68BC37F5" w14:textId="77777777" w:rsidTr="768F13A6">
        <w:trPr>
          <w:trHeight w:val="300"/>
        </w:trPr>
        <w:tc>
          <w:tcPr>
            <w:tcW w:w="2286" w:type="dxa"/>
            <w:tcBorders>
              <w:top w:val="single" w:sz="12" w:space="0" w:color="000000" w:themeColor="text1"/>
              <w:bottom w:val="single" w:sz="12" w:space="0" w:color="000000" w:themeColor="text1"/>
            </w:tcBorders>
            <w:vAlign w:val="center"/>
          </w:tcPr>
          <w:p w14:paraId="31F7DF42" w14:textId="677F35CE"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Sobrecarga docente en la identificación manual de necesidades educativas individuales</w:t>
            </w:r>
          </w:p>
        </w:tc>
        <w:tc>
          <w:tcPr>
            <w:tcW w:w="1825" w:type="dxa"/>
            <w:tcBorders>
              <w:top w:val="single" w:sz="12" w:space="0" w:color="000000" w:themeColor="text1"/>
              <w:bottom w:val="single" w:sz="12" w:space="0" w:color="000000" w:themeColor="text1"/>
            </w:tcBorders>
            <w:vAlign w:val="center"/>
          </w:tcPr>
          <w:p w14:paraId="46B09304" w14:textId="1BD36628"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Carencia de sistemas automatizados de diagnóstico y personalización</w:t>
            </w:r>
          </w:p>
        </w:tc>
        <w:tc>
          <w:tcPr>
            <w:tcW w:w="1797" w:type="dxa"/>
            <w:tcBorders>
              <w:top w:val="single" w:sz="12" w:space="0" w:color="000000" w:themeColor="text1"/>
              <w:bottom w:val="single" w:sz="12" w:space="0" w:color="000000" w:themeColor="text1"/>
            </w:tcBorders>
            <w:vAlign w:val="center"/>
          </w:tcPr>
          <w:p w14:paraId="372A2F07" w14:textId="46B3C289"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Deterioro de la calidad educativa por imposibilidad práctica de personalizar</w:t>
            </w:r>
          </w:p>
        </w:tc>
        <w:tc>
          <w:tcPr>
            <w:tcW w:w="2387" w:type="dxa"/>
            <w:tcBorders>
              <w:top w:val="single" w:sz="12" w:space="0" w:color="000000" w:themeColor="text1"/>
              <w:bottom w:val="single" w:sz="12" w:space="0" w:color="000000" w:themeColor="text1"/>
            </w:tcBorders>
            <w:vAlign w:val="center"/>
          </w:tcPr>
          <w:p w14:paraId="797C88B1" w14:textId="421D2979"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Automatización del proceso de evaluación diagnóstica y generación de recomendaciones específicas</w:t>
            </w:r>
          </w:p>
        </w:tc>
      </w:tr>
      <w:tr w:rsidR="459BD3E8" w:rsidRPr="002333E5" w14:paraId="21EDBCF4" w14:textId="77777777" w:rsidTr="768F13A6">
        <w:trPr>
          <w:trHeight w:val="300"/>
        </w:trPr>
        <w:tc>
          <w:tcPr>
            <w:tcW w:w="2286" w:type="dxa"/>
            <w:vAlign w:val="center"/>
          </w:tcPr>
          <w:p w14:paraId="2EC2D392" w14:textId="59FB18CD"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Evaluaciones estandarizadas que no reflejan competencias reales</w:t>
            </w:r>
          </w:p>
        </w:tc>
        <w:tc>
          <w:tcPr>
            <w:tcW w:w="1825" w:type="dxa"/>
            <w:vAlign w:val="center"/>
          </w:tcPr>
          <w:p w14:paraId="27FCC4BB" w14:textId="2B66D6C2"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Instrumentos de medición diseñados para un único tipo de inteligencia</w:t>
            </w:r>
          </w:p>
        </w:tc>
        <w:tc>
          <w:tcPr>
            <w:tcW w:w="1797" w:type="dxa"/>
            <w:vAlign w:val="center"/>
          </w:tcPr>
          <w:p w14:paraId="406C2391" w14:textId="706E29C4"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Evaluación sesgada que penaliza perfiles cognitivos diversos</w:t>
            </w:r>
          </w:p>
        </w:tc>
        <w:tc>
          <w:tcPr>
            <w:tcW w:w="2387" w:type="dxa"/>
            <w:vAlign w:val="center"/>
          </w:tcPr>
          <w:p w14:paraId="677DE910" w14:textId="63242AFF"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Diseño de evaluaciones multidimensionales adaptadas a diferentes tipos de inteligencia</w:t>
            </w:r>
          </w:p>
        </w:tc>
      </w:tr>
      <w:tr w:rsidR="459BD3E8" w:rsidRPr="002333E5" w14:paraId="60AF395B" w14:textId="77777777" w:rsidTr="768F13A6">
        <w:trPr>
          <w:trHeight w:val="300"/>
        </w:trPr>
        <w:tc>
          <w:tcPr>
            <w:tcW w:w="2286" w:type="dxa"/>
            <w:vAlign w:val="center"/>
          </w:tcPr>
          <w:p w14:paraId="07991CE8" w14:textId="3DAE7DE3"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Segregación académica implícita según perfiles cognitivos dominantes</w:t>
            </w:r>
          </w:p>
        </w:tc>
        <w:tc>
          <w:tcPr>
            <w:tcW w:w="1825" w:type="dxa"/>
            <w:vAlign w:val="center"/>
          </w:tcPr>
          <w:p w14:paraId="7C1F3C4C" w14:textId="44608B31"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Sistemas de promoción basados en estándares homogéneos</w:t>
            </w:r>
          </w:p>
        </w:tc>
        <w:tc>
          <w:tcPr>
            <w:tcW w:w="1797" w:type="dxa"/>
            <w:vAlign w:val="center"/>
          </w:tcPr>
          <w:p w14:paraId="220F11E7" w14:textId="14DF29AE"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Etiquetado negativo de estudiantes con perfiles cognitivos no tradicionales</w:t>
            </w:r>
          </w:p>
        </w:tc>
        <w:tc>
          <w:tcPr>
            <w:tcW w:w="2387" w:type="dxa"/>
            <w:vAlign w:val="center"/>
          </w:tcPr>
          <w:p w14:paraId="4B6D9E22" w14:textId="7D696E8D" w:rsidR="459BD3E8" w:rsidRPr="002333E5" w:rsidRDefault="459BD3E8" w:rsidP="459BD3E8">
            <w:pPr>
              <w:spacing w:after="0"/>
              <w:rPr>
                <w:rFonts w:ascii="Times New Roman" w:eastAsia="Times New Roman" w:hAnsi="Times New Roman" w:cs="Times New Roman"/>
              </w:rPr>
            </w:pPr>
            <w:r w:rsidRPr="002333E5">
              <w:rPr>
                <w:rFonts w:ascii="Times New Roman" w:eastAsia="Times New Roman" w:hAnsi="Times New Roman" w:cs="Times New Roman"/>
              </w:rPr>
              <w:t>Visualización de fortalezas específicas por tipo de inteligencia mediante interfaces intuitivas</w:t>
            </w:r>
          </w:p>
        </w:tc>
      </w:tr>
    </w:tbl>
    <w:p w14:paraId="271FA4C4" w14:textId="0A07B0C8" w:rsidR="0095669C" w:rsidRPr="002333E5" w:rsidRDefault="0095669C">
      <w:pPr>
        <w:rPr>
          <w:rFonts w:ascii="Times New Roman" w:eastAsia="Times New Roman" w:hAnsi="Times New Roman" w:cs="Times New Roman"/>
        </w:rPr>
      </w:pPr>
    </w:p>
    <w:p w14:paraId="4BEBCBC5" w14:textId="4F7F86F6" w:rsidR="00814AFC" w:rsidRPr="002333E5" w:rsidRDefault="006243FA" w:rsidP="006243FA">
      <w:pPr>
        <w:pStyle w:val="Descripcin"/>
        <w:jc w:val="center"/>
        <w:rPr>
          <w:rStyle w:val="Textoennegrita"/>
          <w:rFonts w:ascii="Times New Roman" w:hAnsi="Times New Roman" w:cs="Times New Roman"/>
        </w:rPr>
        <w:sectPr w:rsidR="00814AFC" w:rsidRPr="002333E5" w:rsidSect="00B75550">
          <w:pgSz w:w="11907" w:h="16840" w:code="9"/>
          <w:pgMar w:top="1440" w:right="2160" w:bottom="1440" w:left="1440" w:header="720" w:footer="720" w:gutter="0"/>
          <w:cols w:space="708"/>
          <w:docGrid w:linePitch="360"/>
        </w:sectPr>
      </w:pPr>
      <w:bookmarkStart w:id="63" w:name="_Toc196920421"/>
      <w:r w:rsidRPr="002333E5">
        <w:rPr>
          <w:rStyle w:val="Textoennegrita"/>
          <w:rFonts w:ascii="Times New Roman" w:hAnsi="Times New Roman" w:cs="Times New Roman"/>
        </w:rPr>
        <w:t xml:space="preserve">Tabla </w:t>
      </w:r>
      <w:r w:rsidRPr="002333E5">
        <w:rPr>
          <w:rStyle w:val="Textoennegrita"/>
          <w:rFonts w:ascii="Times New Roman" w:hAnsi="Times New Roman" w:cs="Times New Roman"/>
        </w:rPr>
        <w:fldChar w:fldCharType="begin"/>
      </w:r>
      <w:r w:rsidRPr="002333E5">
        <w:rPr>
          <w:rStyle w:val="Textoennegrita"/>
          <w:rFonts w:ascii="Times New Roman" w:hAnsi="Times New Roman" w:cs="Times New Roman"/>
        </w:rPr>
        <w:instrText xml:space="preserve"> SEQ Tabla \* ARABIC </w:instrText>
      </w:r>
      <w:r w:rsidRPr="002333E5">
        <w:rPr>
          <w:rStyle w:val="Textoennegrita"/>
          <w:rFonts w:ascii="Times New Roman" w:hAnsi="Times New Roman" w:cs="Times New Roman"/>
        </w:rPr>
        <w:fldChar w:fldCharType="separate"/>
      </w:r>
      <w:r w:rsidR="00BC5EDB">
        <w:rPr>
          <w:rStyle w:val="Textoennegrita"/>
          <w:rFonts w:ascii="Times New Roman" w:hAnsi="Times New Roman" w:cs="Times New Roman"/>
          <w:noProof/>
        </w:rPr>
        <w:t>1</w:t>
      </w:r>
      <w:r w:rsidRPr="002333E5">
        <w:rPr>
          <w:rStyle w:val="Textoennegrita"/>
          <w:rFonts w:ascii="Times New Roman" w:hAnsi="Times New Roman" w:cs="Times New Roman"/>
        </w:rPr>
        <w:fldChar w:fldCharType="end"/>
      </w:r>
      <w:r w:rsidRPr="002333E5">
        <w:rPr>
          <w:rStyle w:val="Textoennegrita"/>
          <w:rFonts w:ascii="Times New Roman" w:hAnsi="Times New Roman" w:cs="Times New Roman"/>
        </w:rPr>
        <w:t xml:space="preserve"> Matriz de Consistencia</w:t>
      </w:r>
      <w:bookmarkEnd w:id="63"/>
    </w:p>
    <w:p w14:paraId="75D77A31" w14:textId="77028E67" w:rsidR="208F04C0" w:rsidRPr="002333E5" w:rsidRDefault="2A7B6F19" w:rsidP="1DC76684">
      <w:pPr>
        <w:pStyle w:val="Ttulo2"/>
        <w:rPr>
          <w:rFonts w:ascii="Times New Roman" w:hAnsi="Times New Roman" w:cs="Times New Roman"/>
          <w:lang w:val="es"/>
        </w:rPr>
      </w:pPr>
      <w:bookmarkStart w:id="64" w:name="_Toc201754141"/>
      <w:r w:rsidRPr="002333E5">
        <w:rPr>
          <w:rFonts w:ascii="Times New Roman" w:eastAsia="Times New Roman" w:hAnsi="Times New Roman" w:cs="Times New Roman"/>
          <w:sz w:val="24"/>
          <w:szCs w:val="24"/>
          <w:lang w:val="es"/>
        </w:rPr>
        <w:lastRenderedPageBreak/>
        <w:t>Anexo B.</w:t>
      </w:r>
      <w:r w:rsidR="208F04C0" w:rsidRPr="002333E5">
        <w:rPr>
          <w:rFonts w:ascii="Times New Roman" w:hAnsi="Times New Roman" w:cs="Times New Roman"/>
        </w:rPr>
        <w:tab/>
      </w:r>
      <w:r w:rsidRPr="002333E5">
        <w:rPr>
          <w:rFonts w:ascii="Times New Roman" w:eastAsia="Times New Roman" w:hAnsi="Times New Roman" w:cs="Times New Roman"/>
          <w:sz w:val="24"/>
          <w:szCs w:val="24"/>
          <w:lang w:val="es"/>
        </w:rPr>
        <w:t>Matriz de operacionalización</w:t>
      </w:r>
      <w:bookmarkEnd w:id="64"/>
    </w:p>
    <w:p w14:paraId="38019BE3" w14:textId="3BFAB06F" w:rsidR="208F04C0" w:rsidRPr="002333E5" w:rsidRDefault="2A7B6F19" w:rsidP="1DC76684">
      <w:pPr>
        <w:spacing w:after="0" w:line="360" w:lineRule="auto"/>
        <w:ind w:right="-40"/>
        <w:rPr>
          <w:rFonts w:ascii="Times New Roman" w:eastAsia="Times New Roman" w:hAnsi="Times New Roman" w:cs="Times New Roman"/>
          <w:color w:val="000000" w:themeColor="text1"/>
          <w:sz w:val="22"/>
          <w:szCs w:val="22"/>
          <w:lang w:val="es-PE"/>
        </w:rPr>
      </w:pPr>
      <w:r w:rsidRPr="002333E5">
        <w:rPr>
          <w:rFonts w:ascii="Times New Roman" w:eastAsia="Times New Roman" w:hAnsi="Times New Roman" w:cs="Times New Roman"/>
          <w:lang w:val="es-ES"/>
        </w:rPr>
        <w:t>Tabla 1: Matriz de operacionalización</w:t>
      </w:r>
      <w:r w:rsidR="46BD2332" w:rsidRPr="002333E5">
        <w:rPr>
          <w:rFonts w:ascii="Times New Roman" w:eastAsia="Times New Roman" w:hAnsi="Times New Roman" w:cs="Times New Roman"/>
          <w:lang w:val="es-ES"/>
        </w:rPr>
        <w:t xml:space="preserve"> de la</w:t>
      </w:r>
      <w:r w:rsidRPr="002333E5">
        <w:rPr>
          <w:rFonts w:ascii="Times New Roman" w:eastAsia="Times New Roman" w:hAnsi="Times New Roman" w:cs="Times New Roman"/>
          <w:lang w:val="es-ES"/>
        </w:rPr>
        <w:t xml:space="preserve"> Variable Independiente</w:t>
      </w:r>
      <w:r w:rsidR="1A805EF2" w:rsidRPr="002333E5">
        <w:rPr>
          <w:rFonts w:ascii="Times New Roman" w:eastAsia="Times New Roman" w:hAnsi="Times New Roman" w:cs="Times New Roman"/>
          <w:lang w:val="es-ES"/>
        </w:rPr>
        <w:t xml:space="preserve">: </w:t>
      </w:r>
      <w:r w:rsidR="1A805EF2" w:rsidRPr="002333E5">
        <w:rPr>
          <w:rFonts w:ascii="Times New Roman" w:eastAsia="Times New Roman" w:hAnsi="Times New Roman" w:cs="Times New Roman"/>
          <w:color w:val="000000" w:themeColor="text1"/>
        </w:rPr>
        <w:t>Implementación de herramientas predictivas para la personalización educativa</w:t>
      </w:r>
    </w:p>
    <w:tbl>
      <w:tblPr>
        <w:tblStyle w:val="Tablanormal2"/>
        <w:tblW w:w="13893" w:type="dxa"/>
        <w:tblBorders>
          <w:top w:val="none" w:sz="0" w:space="0" w:color="auto"/>
          <w:bottom w:val="none" w:sz="0" w:space="0" w:color="auto"/>
          <w:insideH w:val="single" w:sz="12" w:space="0" w:color="auto"/>
        </w:tblBorders>
        <w:tblLayout w:type="fixed"/>
        <w:tblLook w:val="06A0" w:firstRow="1" w:lastRow="0" w:firstColumn="1" w:lastColumn="0" w:noHBand="1" w:noVBand="1"/>
      </w:tblPr>
      <w:tblGrid>
        <w:gridCol w:w="1667"/>
        <w:gridCol w:w="1365"/>
        <w:gridCol w:w="1440"/>
        <w:gridCol w:w="1125"/>
        <w:gridCol w:w="1845"/>
        <w:gridCol w:w="1560"/>
        <w:gridCol w:w="1666"/>
        <w:gridCol w:w="1479"/>
        <w:gridCol w:w="1746"/>
      </w:tblGrid>
      <w:tr w:rsidR="67C4692D" w:rsidRPr="002333E5" w14:paraId="387614C9" w14:textId="77777777" w:rsidTr="1DC76684">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1667" w:type="dxa"/>
          </w:tcPr>
          <w:p w14:paraId="5083E7E9" w14:textId="450B1E84" w:rsidR="67C4692D" w:rsidRPr="002333E5" w:rsidRDefault="67C4692D" w:rsidP="67C4692D">
            <w:pPr>
              <w:jc w:val="center"/>
              <w:rPr>
                <w:rFonts w:ascii="Times New Roman" w:hAnsi="Times New Roman" w:cs="Times New Roman"/>
              </w:rPr>
            </w:pPr>
            <w:r w:rsidRPr="002333E5">
              <w:rPr>
                <w:rFonts w:ascii="Times New Roman" w:eastAsia="Times New Roman" w:hAnsi="Times New Roman" w:cs="Times New Roman"/>
                <w:color w:val="000000" w:themeColor="text1"/>
              </w:rPr>
              <w:t>Variable</w:t>
            </w:r>
          </w:p>
        </w:tc>
        <w:tc>
          <w:tcPr>
            <w:tcW w:w="1365" w:type="dxa"/>
          </w:tcPr>
          <w:p w14:paraId="580C2AE2" w14:textId="31F06BCD"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Definición conceptual</w:t>
            </w:r>
          </w:p>
        </w:tc>
        <w:tc>
          <w:tcPr>
            <w:tcW w:w="1440" w:type="dxa"/>
          </w:tcPr>
          <w:p w14:paraId="7AC5C207" w14:textId="2895B23B"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Definición Operativa</w:t>
            </w:r>
          </w:p>
        </w:tc>
        <w:tc>
          <w:tcPr>
            <w:tcW w:w="1125" w:type="dxa"/>
          </w:tcPr>
          <w:p w14:paraId="4D4629A3" w14:textId="62114161"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Dimensiones</w:t>
            </w:r>
          </w:p>
        </w:tc>
        <w:tc>
          <w:tcPr>
            <w:tcW w:w="1845" w:type="dxa"/>
          </w:tcPr>
          <w:p w14:paraId="530DC724" w14:textId="11C640F7"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Definición de la Dimensión</w:t>
            </w:r>
          </w:p>
        </w:tc>
        <w:tc>
          <w:tcPr>
            <w:tcW w:w="1560" w:type="dxa"/>
          </w:tcPr>
          <w:p w14:paraId="3EB8D6E5" w14:textId="4D9B66DA"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Indicadores</w:t>
            </w:r>
          </w:p>
        </w:tc>
        <w:tc>
          <w:tcPr>
            <w:tcW w:w="1666" w:type="dxa"/>
          </w:tcPr>
          <w:p w14:paraId="1C0F5BBD" w14:textId="46D4DE25"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Ítems (Ejemplos de preguntas)</w:t>
            </w:r>
          </w:p>
        </w:tc>
        <w:tc>
          <w:tcPr>
            <w:tcW w:w="1479" w:type="dxa"/>
          </w:tcPr>
          <w:p w14:paraId="2BC1D828" w14:textId="11685856"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Escala de Medición</w:t>
            </w:r>
          </w:p>
        </w:tc>
        <w:tc>
          <w:tcPr>
            <w:tcW w:w="1746" w:type="dxa"/>
          </w:tcPr>
          <w:p w14:paraId="087AF414" w14:textId="0245797E" w:rsidR="67C4692D" w:rsidRPr="002333E5" w:rsidRDefault="67C4692D" w:rsidP="67C469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Instrumento</w:t>
            </w:r>
          </w:p>
        </w:tc>
      </w:tr>
      <w:tr w:rsidR="67C4692D" w:rsidRPr="002333E5" w14:paraId="0FFD52C3" w14:textId="77777777" w:rsidTr="1DC76684">
        <w:trPr>
          <w:trHeight w:val="2580"/>
        </w:trPr>
        <w:tc>
          <w:tcPr>
            <w:cnfStyle w:val="001000000000" w:firstRow="0" w:lastRow="0" w:firstColumn="1" w:lastColumn="0" w:oddVBand="0" w:evenVBand="0" w:oddHBand="0" w:evenHBand="0" w:firstRowFirstColumn="0" w:firstRowLastColumn="0" w:lastRowFirstColumn="0" w:lastRowLastColumn="0"/>
            <w:tcW w:w="1667" w:type="dxa"/>
          </w:tcPr>
          <w:p w14:paraId="33DBCF09" w14:textId="07A750C0" w:rsidR="67C4692D" w:rsidRPr="002333E5" w:rsidRDefault="67C4692D" w:rsidP="67C4692D">
            <w:pPr>
              <w:rPr>
                <w:rFonts w:ascii="Times New Roman" w:hAnsi="Times New Roman" w:cs="Times New Roman"/>
              </w:rPr>
            </w:pPr>
            <w:r w:rsidRPr="002333E5">
              <w:rPr>
                <w:rFonts w:ascii="Times New Roman" w:eastAsia="Times New Roman" w:hAnsi="Times New Roman" w:cs="Times New Roman"/>
                <w:color w:val="000000" w:themeColor="text1"/>
              </w:rPr>
              <w:t>Implementación de herramientas predictivas para la personalización educativa</w:t>
            </w:r>
          </w:p>
        </w:tc>
        <w:tc>
          <w:tcPr>
            <w:tcW w:w="1365" w:type="dxa"/>
          </w:tcPr>
          <w:p w14:paraId="3F4F4FF6" w14:textId="7B653884" w:rsidR="67C4692D" w:rsidRPr="002333E5" w:rsidRDefault="267DF5A5"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I</w:t>
            </w:r>
            <w:r w:rsidR="0300D4A7" w:rsidRPr="002333E5">
              <w:rPr>
                <w:rFonts w:ascii="Times New Roman" w:eastAsia="Times New Roman" w:hAnsi="Times New Roman" w:cs="Times New Roman"/>
                <w:color w:val="000000" w:themeColor="text1"/>
              </w:rPr>
              <w:t>ntegrar</w:t>
            </w:r>
            <w:r w:rsidR="67C4692D" w:rsidRPr="002333E5">
              <w:rPr>
                <w:rFonts w:ascii="Times New Roman" w:eastAsia="Times New Roman" w:hAnsi="Times New Roman" w:cs="Times New Roman"/>
                <w:color w:val="000000" w:themeColor="text1"/>
              </w:rPr>
              <w:t xml:space="preserve"> sistemas basados en inteligencia artificial que identifican patrones de aprendizaje</w:t>
            </w:r>
          </w:p>
        </w:tc>
        <w:tc>
          <w:tcPr>
            <w:tcW w:w="1440" w:type="dxa"/>
          </w:tcPr>
          <w:p w14:paraId="62B841A2" w14:textId="5FB7DEF6"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sidRPr="002333E5">
              <w:rPr>
                <w:rFonts w:ascii="Times New Roman" w:eastAsia="Times New Roman" w:hAnsi="Times New Roman" w:cs="Times New Roman"/>
                <w:color w:val="000000" w:themeColor="text1"/>
              </w:rPr>
              <w:t>Adopción sistemática de plataformas tecnológicas que utilizan algoritmos predictivos.</w:t>
            </w:r>
          </w:p>
        </w:tc>
        <w:tc>
          <w:tcPr>
            <w:tcW w:w="1125" w:type="dxa"/>
          </w:tcPr>
          <w:p w14:paraId="5928D4D9" w14:textId="1E844D08"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b/>
                <w:bCs/>
                <w:color w:val="000000" w:themeColor="text1"/>
              </w:rPr>
              <w:t>Nivel de implementación técnica</w:t>
            </w:r>
          </w:p>
        </w:tc>
        <w:tc>
          <w:tcPr>
            <w:tcW w:w="1845" w:type="dxa"/>
          </w:tcPr>
          <w:p w14:paraId="1D961F37" w14:textId="29289F95"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Grado en que las herramientas predictivas han sido instaladas, configuradas y puestas en funcionamiento.</w:t>
            </w:r>
          </w:p>
        </w:tc>
        <w:tc>
          <w:tcPr>
            <w:tcW w:w="1560" w:type="dxa"/>
          </w:tcPr>
          <w:p w14:paraId="41CA3E39" w14:textId="21867198"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Porcentaje de funcionalidades implementadas</w:t>
            </w:r>
          </w:p>
        </w:tc>
        <w:tc>
          <w:tcPr>
            <w:tcW w:w="1666" w:type="dxa"/>
          </w:tcPr>
          <w:p w14:paraId="6B87E266" w14:textId="14E7A793"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¿Qué porcentaje de las funcionalidades planificadas del sistema predictivo se encuentran operativas?</w:t>
            </w:r>
          </w:p>
        </w:tc>
        <w:tc>
          <w:tcPr>
            <w:tcW w:w="1479" w:type="dxa"/>
          </w:tcPr>
          <w:p w14:paraId="44A3A620" w14:textId="069172BB"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Razón (%)</w:t>
            </w:r>
          </w:p>
        </w:tc>
        <w:tc>
          <w:tcPr>
            <w:tcW w:w="1746" w:type="dxa"/>
          </w:tcPr>
          <w:p w14:paraId="6C63A0CE" w14:textId="15FDFE85"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Lista de verificación técnica</w:t>
            </w:r>
          </w:p>
        </w:tc>
      </w:tr>
      <w:tr w:rsidR="67C4692D" w:rsidRPr="002333E5" w14:paraId="691487BD" w14:textId="77777777" w:rsidTr="1DC76684">
        <w:trPr>
          <w:trHeight w:val="1800"/>
        </w:trPr>
        <w:tc>
          <w:tcPr>
            <w:cnfStyle w:val="001000000000" w:firstRow="0" w:lastRow="0" w:firstColumn="1" w:lastColumn="0" w:oddVBand="0" w:evenVBand="0" w:oddHBand="0" w:evenHBand="0" w:firstRowFirstColumn="0" w:firstRowLastColumn="0" w:lastRowFirstColumn="0" w:lastRowLastColumn="0"/>
            <w:tcW w:w="1667" w:type="dxa"/>
          </w:tcPr>
          <w:p w14:paraId="00AB649B" w14:textId="61B55E99" w:rsidR="67C4692D" w:rsidRPr="002333E5" w:rsidRDefault="67C4692D">
            <w:pPr>
              <w:rPr>
                <w:rFonts w:ascii="Times New Roman" w:hAnsi="Times New Roman" w:cs="Times New Roman"/>
              </w:rPr>
            </w:pPr>
          </w:p>
        </w:tc>
        <w:tc>
          <w:tcPr>
            <w:tcW w:w="1365" w:type="dxa"/>
          </w:tcPr>
          <w:p w14:paraId="793FA7A9" w14:textId="649860A4"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0" w:type="dxa"/>
          </w:tcPr>
          <w:p w14:paraId="72145397" w14:textId="75F3E4B5"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25" w:type="dxa"/>
          </w:tcPr>
          <w:p w14:paraId="7ED5E504" w14:textId="64EB6426"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45" w:type="dxa"/>
          </w:tcPr>
          <w:p w14:paraId="7EB7E5AE" w14:textId="6809E1B7"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60" w:type="dxa"/>
          </w:tcPr>
          <w:p w14:paraId="6D8988A6" w14:textId="3B98BDD9"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Tasa de integración con sistemas existentes</w:t>
            </w:r>
          </w:p>
        </w:tc>
        <w:tc>
          <w:tcPr>
            <w:tcW w:w="1666" w:type="dxa"/>
          </w:tcPr>
          <w:p w14:paraId="245C0D99" w14:textId="30653A7D"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¿En qué medida las herramientas predictivas se han integrado?</w:t>
            </w:r>
          </w:p>
        </w:tc>
        <w:tc>
          <w:tcPr>
            <w:tcW w:w="1479" w:type="dxa"/>
          </w:tcPr>
          <w:p w14:paraId="7D2BAC4E" w14:textId="070B8551"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Ordinal (0-100%)</w:t>
            </w:r>
          </w:p>
        </w:tc>
        <w:tc>
          <w:tcPr>
            <w:tcW w:w="1746" w:type="dxa"/>
          </w:tcPr>
          <w:p w14:paraId="4ADCB010" w14:textId="45DE90E2"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Auditoría de sistemas</w:t>
            </w:r>
          </w:p>
        </w:tc>
      </w:tr>
      <w:tr w:rsidR="67C4692D" w:rsidRPr="002333E5" w14:paraId="73675548" w14:textId="77777777" w:rsidTr="1DC76684">
        <w:trPr>
          <w:trHeight w:val="2025"/>
        </w:trPr>
        <w:tc>
          <w:tcPr>
            <w:cnfStyle w:val="001000000000" w:firstRow="0" w:lastRow="0" w:firstColumn="1" w:lastColumn="0" w:oddVBand="0" w:evenVBand="0" w:oddHBand="0" w:evenHBand="0" w:firstRowFirstColumn="0" w:firstRowLastColumn="0" w:lastRowFirstColumn="0" w:lastRowLastColumn="0"/>
            <w:tcW w:w="1667" w:type="dxa"/>
          </w:tcPr>
          <w:p w14:paraId="2DD6A33B" w14:textId="16E9D96C" w:rsidR="67C4692D" w:rsidRPr="002333E5" w:rsidRDefault="67C4692D">
            <w:pPr>
              <w:rPr>
                <w:rFonts w:ascii="Times New Roman" w:hAnsi="Times New Roman" w:cs="Times New Roman"/>
              </w:rPr>
            </w:pPr>
          </w:p>
        </w:tc>
        <w:tc>
          <w:tcPr>
            <w:tcW w:w="1365" w:type="dxa"/>
          </w:tcPr>
          <w:p w14:paraId="71C7782A" w14:textId="62BAB9C2"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0" w:type="dxa"/>
          </w:tcPr>
          <w:p w14:paraId="3E10BE6D" w14:textId="326FE9CE"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25" w:type="dxa"/>
          </w:tcPr>
          <w:p w14:paraId="26D0CCC0" w14:textId="061BD12F"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b/>
                <w:bCs/>
                <w:color w:val="000000" w:themeColor="text1"/>
              </w:rPr>
              <w:t>Adopción por usuarios</w:t>
            </w:r>
          </w:p>
        </w:tc>
        <w:tc>
          <w:tcPr>
            <w:tcW w:w="1845" w:type="dxa"/>
          </w:tcPr>
          <w:p w14:paraId="67C618EF" w14:textId="635C1729"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Medida en que docentes y estudiantes utilizan efectivamente las herramientas.</w:t>
            </w:r>
          </w:p>
        </w:tc>
        <w:tc>
          <w:tcPr>
            <w:tcW w:w="1560" w:type="dxa"/>
          </w:tcPr>
          <w:p w14:paraId="565EE8E3" w14:textId="765BFCBC"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Tasa de uso docente</w:t>
            </w:r>
          </w:p>
        </w:tc>
        <w:tc>
          <w:tcPr>
            <w:tcW w:w="1666" w:type="dxa"/>
          </w:tcPr>
          <w:p w14:paraId="00EC34BF" w14:textId="69F25F01"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¿Qué porcentaje de docentes utiliza el sistema predictivo?</w:t>
            </w:r>
          </w:p>
        </w:tc>
        <w:tc>
          <w:tcPr>
            <w:tcW w:w="1479" w:type="dxa"/>
          </w:tcPr>
          <w:p w14:paraId="31E07C64" w14:textId="22D478FA"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Razón (%)</w:t>
            </w:r>
          </w:p>
        </w:tc>
        <w:tc>
          <w:tcPr>
            <w:tcW w:w="1746" w:type="dxa"/>
          </w:tcPr>
          <w:p w14:paraId="0922B0B8" w14:textId="2C31E6D5"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Logs de actividad</w:t>
            </w:r>
          </w:p>
        </w:tc>
      </w:tr>
      <w:tr w:rsidR="67C4692D" w:rsidRPr="002333E5" w14:paraId="6EF7F847" w14:textId="77777777" w:rsidTr="1DC76684">
        <w:trPr>
          <w:trHeight w:val="1995"/>
        </w:trPr>
        <w:tc>
          <w:tcPr>
            <w:cnfStyle w:val="001000000000" w:firstRow="0" w:lastRow="0" w:firstColumn="1" w:lastColumn="0" w:oddVBand="0" w:evenVBand="0" w:oddHBand="0" w:evenHBand="0" w:firstRowFirstColumn="0" w:firstRowLastColumn="0" w:lastRowFirstColumn="0" w:lastRowLastColumn="0"/>
            <w:tcW w:w="1667" w:type="dxa"/>
          </w:tcPr>
          <w:p w14:paraId="0DE86B67" w14:textId="38A192D3" w:rsidR="67C4692D" w:rsidRPr="002333E5" w:rsidRDefault="67C4692D">
            <w:pPr>
              <w:rPr>
                <w:rFonts w:ascii="Times New Roman" w:hAnsi="Times New Roman" w:cs="Times New Roman"/>
              </w:rPr>
            </w:pPr>
          </w:p>
        </w:tc>
        <w:tc>
          <w:tcPr>
            <w:tcW w:w="1365" w:type="dxa"/>
          </w:tcPr>
          <w:p w14:paraId="6DE612DB" w14:textId="41558F29"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0" w:type="dxa"/>
          </w:tcPr>
          <w:p w14:paraId="0617575B" w14:textId="7FB2B427"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25" w:type="dxa"/>
          </w:tcPr>
          <w:p w14:paraId="2CF786E8" w14:textId="5C1334A1"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45" w:type="dxa"/>
          </w:tcPr>
          <w:p w14:paraId="414224CB" w14:textId="6330DAB5"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60" w:type="dxa"/>
          </w:tcPr>
          <w:p w14:paraId="18FD8828" w14:textId="53B63877"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Frecuencia de consulta estudiantil</w:t>
            </w:r>
          </w:p>
        </w:tc>
        <w:tc>
          <w:tcPr>
            <w:tcW w:w="1666" w:type="dxa"/>
          </w:tcPr>
          <w:p w14:paraId="257BA815" w14:textId="5DAF63FC"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¿Con qué frecuencia los estudiantes interactúan con las recomendaciones?</w:t>
            </w:r>
          </w:p>
        </w:tc>
        <w:tc>
          <w:tcPr>
            <w:tcW w:w="1479" w:type="dxa"/>
          </w:tcPr>
          <w:p w14:paraId="1F91F9A9" w14:textId="04711DD2"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Razón (veces/semana)</w:t>
            </w:r>
          </w:p>
        </w:tc>
        <w:tc>
          <w:tcPr>
            <w:tcW w:w="1746" w:type="dxa"/>
          </w:tcPr>
          <w:p w14:paraId="328CEC10" w14:textId="1F1D106B"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Métricas de plataforma</w:t>
            </w:r>
          </w:p>
        </w:tc>
      </w:tr>
      <w:tr w:rsidR="67C4692D" w:rsidRPr="002333E5" w14:paraId="0D7EEBEB" w14:textId="77777777" w:rsidTr="1DC76684">
        <w:trPr>
          <w:trHeight w:val="2205"/>
        </w:trPr>
        <w:tc>
          <w:tcPr>
            <w:cnfStyle w:val="001000000000" w:firstRow="0" w:lastRow="0" w:firstColumn="1" w:lastColumn="0" w:oddVBand="0" w:evenVBand="0" w:oddHBand="0" w:evenHBand="0" w:firstRowFirstColumn="0" w:firstRowLastColumn="0" w:lastRowFirstColumn="0" w:lastRowLastColumn="0"/>
            <w:tcW w:w="1667" w:type="dxa"/>
          </w:tcPr>
          <w:p w14:paraId="1628F38F" w14:textId="42F63060" w:rsidR="67C4692D" w:rsidRPr="002333E5" w:rsidRDefault="67C4692D">
            <w:pPr>
              <w:rPr>
                <w:rFonts w:ascii="Times New Roman" w:hAnsi="Times New Roman" w:cs="Times New Roman"/>
              </w:rPr>
            </w:pPr>
          </w:p>
        </w:tc>
        <w:tc>
          <w:tcPr>
            <w:tcW w:w="1365" w:type="dxa"/>
          </w:tcPr>
          <w:p w14:paraId="5F71D85B" w14:textId="27F9F891"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0" w:type="dxa"/>
          </w:tcPr>
          <w:p w14:paraId="29C64FAC" w14:textId="5F3A915A"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25" w:type="dxa"/>
          </w:tcPr>
          <w:p w14:paraId="1C4AB307" w14:textId="7F029C2B"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b/>
                <w:bCs/>
                <w:color w:val="000000" w:themeColor="text1"/>
              </w:rPr>
              <w:t>Escalabilidad</w:t>
            </w:r>
          </w:p>
        </w:tc>
        <w:tc>
          <w:tcPr>
            <w:tcW w:w="1845" w:type="dxa"/>
          </w:tcPr>
          <w:p w14:paraId="3D36A783" w14:textId="2AA536FE"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Capacidad del sistema para crecer y adaptarse a mayor número de usuarios o nuevos contextos.</w:t>
            </w:r>
          </w:p>
        </w:tc>
        <w:tc>
          <w:tcPr>
            <w:tcW w:w="1560" w:type="dxa"/>
          </w:tcPr>
          <w:p w14:paraId="6D112795" w14:textId="510D9640"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Índice de rendimiento bajo carga</w:t>
            </w:r>
          </w:p>
        </w:tc>
        <w:tc>
          <w:tcPr>
            <w:tcW w:w="1666" w:type="dxa"/>
          </w:tcPr>
          <w:p w14:paraId="089A83A3" w14:textId="411F037B"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¿Cómo varía el tiempo de respuesta del sistema al incrementar usuarios en un 50%?</w:t>
            </w:r>
          </w:p>
        </w:tc>
        <w:tc>
          <w:tcPr>
            <w:tcW w:w="1479" w:type="dxa"/>
          </w:tcPr>
          <w:p w14:paraId="0E8D45EB" w14:textId="0A4BEBB8"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Razón (factor)</w:t>
            </w:r>
          </w:p>
        </w:tc>
        <w:tc>
          <w:tcPr>
            <w:tcW w:w="1746" w:type="dxa"/>
          </w:tcPr>
          <w:p w14:paraId="7603D686" w14:textId="4976BF3D"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Pruebas de estrés</w:t>
            </w:r>
          </w:p>
        </w:tc>
      </w:tr>
      <w:tr w:rsidR="67C4692D" w:rsidRPr="002333E5" w14:paraId="195B52F3" w14:textId="77777777" w:rsidTr="1DC76684">
        <w:trPr>
          <w:trHeight w:val="1875"/>
        </w:trPr>
        <w:tc>
          <w:tcPr>
            <w:cnfStyle w:val="001000000000" w:firstRow="0" w:lastRow="0" w:firstColumn="1" w:lastColumn="0" w:oddVBand="0" w:evenVBand="0" w:oddHBand="0" w:evenHBand="0" w:firstRowFirstColumn="0" w:firstRowLastColumn="0" w:lastRowFirstColumn="0" w:lastRowLastColumn="0"/>
            <w:tcW w:w="1667" w:type="dxa"/>
          </w:tcPr>
          <w:p w14:paraId="69C5206B" w14:textId="2BBA3666" w:rsidR="67C4692D" w:rsidRPr="002333E5" w:rsidRDefault="67C4692D">
            <w:pPr>
              <w:rPr>
                <w:rFonts w:ascii="Times New Roman" w:hAnsi="Times New Roman" w:cs="Times New Roman"/>
              </w:rPr>
            </w:pPr>
          </w:p>
        </w:tc>
        <w:tc>
          <w:tcPr>
            <w:tcW w:w="1365" w:type="dxa"/>
          </w:tcPr>
          <w:p w14:paraId="39968C44" w14:textId="44237A9D"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0" w:type="dxa"/>
          </w:tcPr>
          <w:p w14:paraId="1E1BA9D3" w14:textId="13101E7D"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125" w:type="dxa"/>
          </w:tcPr>
          <w:p w14:paraId="7344AF13" w14:textId="02693B32"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45" w:type="dxa"/>
          </w:tcPr>
          <w:p w14:paraId="476BFAF4" w14:textId="45D4CF7B" w:rsidR="67C4692D" w:rsidRPr="002333E5" w:rsidRDefault="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60" w:type="dxa"/>
          </w:tcPr>
          <w:p w14:paraId="1A37CCA5" w14:textId="6C1AA1E5"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Adaptabilidad contextual</w:t>
            </w:r>
          </w:p>
        </w:tc>
        <w:tc>
          <w:tcPr>
            <w:tcW w:w="1666" w:type="dxa"/>
          </w:tcPr>
          <w:p w14:paraId="2F22607E" w14:textId="62A29212"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¿En cuántos contextos educativos se ha implementado el sistema?</w:t>
            </w:r>
          </w:p>
        </w:tc>
        <w:tc>
          <w:tcPr>
            <w:tcW w:w="1479" w:type="dxa"/>
          </w:tcPr>
          <w:p w14:paraId="1E617C60" w14:textId="59BCC310"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Razón (número)</w:t>
            </w:r>
          </w:p>
        </w:tc>
        <w:tc>
          <w:tcPr>
            <w:tcW w:w="1746" w:type="dxa"/>
          </w:tcPr>
          <w:p w14:paraId="3A0CD313" w14:textId="045396FD" w:rsidR="67C4692D" w:rsidRPr="002333E5" w:rsidRDefault="67C4692D" w:rsidP="67C469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333E5">
              <w:rPr>
                <w:rFonts w:ascii="Times New Roman" w:eastAsia="Times New Roman" w:hAnsi="Times New Roman" w:cs="Times New Roman"/>
                <w:color w:val="000000" w:themeColor="text1"/>
              </w:rPr>
              <w:t>Registro de implementaciones</w:t>
            </w:r>
          </w:p>
        </w:tc>
      </w:tr>
    </w:tbl>
    <w:p w14:paraId="0E11C732" w14:textId="1F4C0BD0" w:rsidR="335E0394" w:rsidRPr="002333E5" w:rsidRDefault="284143B2" w:rsidP="00D34F66">
      <w:pPr>
        <w:spacing w:after="0" w:line="360" w:lineRule="auto"/>
        <w:ind w:right="-40"/>
        <w:jc w:val="center"/>
        <w:rPr>
          <w:rStyle w:val="Textoennegrita"/>
          <w:rFonts w:ascii="Times New Roman" w:hAnsi="Times New Roman" w:cs="Times New Roman"/>
          <w:i/>
          <w:sz w:val="18"/>
        </w:rPr>
      </w:pPr>
      <w:r w:rsidRPr="002333E5">
        <w:rPr>
          <w:rStyle w:val="Textoennegrita"/>
          <w:rFonts w:ascii="Times New Roman" w:hAnsi="Times New Roman" w:cs="Times New Roman"/>
          <w:i/>
          <w:sz w:val="18"/>
        </w:rPr>
        <w:lastRenderedPageBreak/>
        <w:t>Tabla 2: Matriz de operacionalización</w:t>
      </w:r>
      <w:r w:rsidR="034953BB" w:rsidRPr="002333E5">
        <w:rPr>
          <w:rStyle w:val="Textoennegrita"/>
          <w:rFonts w:ascii="Times New Roman" w:hAnsi="Times New Roman" w:cs="Times New Roman"/>
          <w:i/>
          <w:sz w:val="18"/>
        </w:rPr>
        <w:t xml:space="preserve"> de la</w:t>
      </w:r>
      <w:r w:rsidRPr="002333E5">
        <w:rPr>
          <w:rStyle w:val="Textoennegrita"/>
          <w:rFonts w:ascii="Times New Roman" w:hAnsi="Times New Roman" w:cs="Times New Roman"/>
          <w:i/>
          <w:sz w:val="18"/>
        </w:rPr>
        <w:t xml:space="preserve"> Variable </w:t>
      </w:r>
      <w:r w:rsidR="00276413" w:rsidRPr="002333E5">
        <w:rPr>
          <w:rStyle w:val="Textoennegrita"/>
          <w:rFonts w:ascii="Times New Roman" w:hAnsi="Times New Roman" w:cs="Times New Roman"/>
          <w:i/>
          <w:sz w:val="18"/>
        </w:rPr>
        <w:t>Independiente</w:t>
      </w:r>
    </w:p>
    <w:p w14:paraId="7833FC1B" w14:textId="77777777" w:rsidR="00D34F66" w:rsidRPr="002333E5" w:rsidRDefault="00D34F66" w:rsidP="00D34F66">
      <w:pPr>
        <w:spacing w:after="0" w:line="360" w:lineRule="auto"/>
        <w:ind w:right="-40"/>
        <w:jc w:val="center"/>
        <w:rPr>
          <w:rStyle w:val="Textoennegrita"/>
          <w:rFonts w:ascii="Times New Roman" w:hAnsi="Times New Roman" w:cs="Times New Roman"/>
          <w:i/>
          <w:sz w:val="18"/>
        </w:rPr>
      </w:pPr>
    </w:p>
    <w:p w14:paraId="3A9662DC" w14:textId="14F285BC" w:rsidR="00D34F66" w:rsidRPr="002333E5" w:rsidRDefault="00D34F66" w:rsidP="00D34F66">
      <w:pPr>
        <w:pStyle w:val="Descripcin"/>
        <w:rPr>
          <w:rStyle w:val="Textoennegrita"/>
          <w:rFonts w:ascii="Times New Roman" w:hAnsi="Times New Roman" w:cs="Times New Roman"/>
          <w:b w:val="0"/>
          <w:bCs w:val="0"/>
        </w:rPr>
      </w:pPr>
      <w:bookmarkStart w:id="65" w:name="_Toc196920422"/>
      <w:r w:rsidRPr="002333E5">
        <w:rPr>
          <w:rFonts w:ascii="Times New Roman" w:hAnsi="Times New Roman" w:cs="Times New Roman"/>
        </w:rPr>
        <w:t xml:space="preserve">Tabla </w:t>
      </w:r>
      <w:r w:rsidRPr="002333E5">
        <w:rPr>
          <w:rFonts w:ascii="Times New Roman" w:hAnsi="Times New Roman" w:cs="Times New Roman"/>
        </w:rPr>
        <w:fldChar w:fldCharType="begin"/>
      </w:r>
      <w:r w:rsidRPr="002333E5">
        <w:rPr>
          <w:rFonts w:ascii="Times New Roman" w:hAnsi="Times New Roman" w:cs="Times New Roman"/>
        </w:rPr>
        <w:instrText xml:space="preserve"> SEQ Tabla \* ARABIC </w:instrText>
      </w:r>
      <w:r w:rsidRPr="002333E5">
        <w:rPr>
          <w:rFonts w:ascii="Times New Roman" w:hAnsi="Times New Roman" w:cs="Times New Roman"/>
        </w:rPr>
        <w:fldChar w:fldCharType="separate"/>
      </w:r>
      <w:r w:rsidR="00BC5EDB">
        <w:rPr>
          <w:rFonts w:ascii="Times New Roman" w:hAnsi="Times New Roman" w:cs="Times New Roman"/>
          <w:noProof/>
        </w:rPr>
        <w:t>2</w:t>
      </w:r>
      <w:r w:rsidRPr="002333E5">
        <w:rPr>
          <w:rFonts w:ascii="Times New Roman" w:hAnsi="Times New Roman" w:cs="Times New Roman"/>
          <w:noProof/>
        </w:rPr>
        <w:fldChar w:fldCharType="end"/>
      </w:r>
      <w:r w:rsidRPr="002333E5">
        <w:rPr>
          <w:rFonts w:ascii="Times New Roman" w:hAnsi="Times New Roman" w:cs="Times New Roman"/>
        </w:rPr>
        <w:t xml:space="preserve"> Matriz de operacionalización de la Variable Independiente</w:t>
      </w:r>
      <w:bookmarkEnd w:id="65"/>
    </w:p>
    <w:tbl>
      <w:tblPr>
        <w:tblW w:w="0" w:type="auto"/>
        <w:tblBorders>
          <w:insideH w:val="single" w:sz="12" w:space="0" w:color="000000" w:themeColor="text1"/>
        </w:tblBorders>
        <w:tblLayout w:type="fixed"/>
        <w:tblLook w:val="06A0" w:firstRow="1" w:lastRow="0" w:firstColumn="1" w:lastColumn="0" w:noHBand="1" w:noVBand="1"/>
      </w:tblPr>
      <w:tblGrid>
        <w:gridCol w:w="1140"/>
        <w:gridCol w:w="1530"/>
        <w:gridCol w:w="2325"/>
        <w:gridCol w:w="1170"/>
        <w:gridCol w:w="2310"/>
        <w:gridCol w:w="1350"/>
        <w:gridCol w:w="1710"/>
        <w:gridCol w:w="1155"/>
        <w:gridCol w:w="1185"/>
      </w:tblGrid>
      <w:tr w:rsidR="0CB894C8" w:rsidRPr="002333E5" w14:paraId="3F916836" w14:textId="77777777" w:rsidTr="0CB894C8">
        <w:trPr>
          <w:trHeight w:val="300"/>
        </w:trPr>
        <w:tc>
          <w:tcPr>
            <w:tcW w:w="1140" w:type="dxa"/>
            <w:vAlign w:val="center"/>
          </w:tcPr>
          <w:p w14:paraId="5A374A8C" w14:textId="622A03FA"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Variable</w:t>
            </w:r>
          </w:p>
        </w:tc>
        <w:tc>
          <w:tcPr>
            <w:tcW w:w="1530" w:type="dxa"/>
            <w:vAlign w:val="center"/>
          </w:tcPr>
          <w:p w14:paraId="3116C13D" w14:textId="2FF4FBC0"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Definición conceptual</w:t>
            </w:r>
          </w:p>
        </w:tc>
        <w:tc>
          <w:tcPr>
            <w:tcW w:w="2325" w:type="dxa"/>
            <w:vAlign w:val="center"/>
          </w:tcPr>
          <w:p w14:paraId="685C3474" w14:textId="05AA99CB"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Definición Operativa</w:t>
            </w:r>
          </w:p>
        </w:tc>
        <w:tc>
          <w:tcPr>
            <w:tcW w:w="1170" w:type="dxa"/>
            <w:vAlign w:val="center"/>
          </w:tcPr>
          <w:p w14:paraId="5B920FE8" w14:textId="1197EA60"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Dimensiones</w:t>
            </w:r>
          </w:p>
        </w:tc>
        <w:tc>
          <w:tcPr>
            <w:tcW w:w="2310" w:type="dxa"/>
            <w:vAlign w:val="center"/>
          </w:tcPr>
          <w:p w14:paraId="3FA6A13E" w14:textId="4D338F49"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Definición de la Dimensión</w:t>
            </w:r>
          </w:p>
        </w:tc>
        <w:tc>
          <w:tcPr>
            <w:tcW w:w="1350" w:type="dxa"/>
            <w:vAlign w:val="center"/>
          </w:tcPr>
          <w:p w14:paraId="01D5811A" w14:textId="530150BB"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Indicadores</w:t>
            </w:r>
          </w:p>
        </w:tc>
        <w:tc>
          <w:tcPr>
            <w:tcW w:w="1710" w:type="dxa"/>
            <w:vAlign w:val="center"/>
          </w:tcPr>
          <w:p w14:paraId="3FE97AE4" w14:textId="17FB4CB0"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Ítems (Ejemplos de preguntas)</w:t>
            </w:r>
          </w:p>
        </w:tc>
        <w:tc>
          <w:tcPr>
            <w:tcW w:w="1155" w:type="dxa"/>
            <w:vAlign w:val="center"/>
          </w:tcPr>
          <w:p w14:paraId="1848DCC1" w14:textId="0CEE7AA2"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Escala de Medición</w:t>
            </w:r>
          </w:p>
        </w:tc>
        <w:tc>
          <w:tcPr>
            <w:tcW w:w="1185" w:type="dxa"/>
            <w:vAlign w:val="center"/>
          </w:tcPr>
          <w:p w14:paraId="5FEC6F39" w14:textId="7CE1143D" w:rsidR="0CB894C8" w:rsidRPr="002333E5" w:rsidRDefault="0CB894C8" w:rsidP="0CB894C8">
            <w:pPr>
              <w:spacing w:after="0"/>
              <w:jc w:val="center"/>
              <w:rPr>
                <w:rFonts w:ascii="Times New Roman" w:eastAsia="Times New Roman" w:hAnsi="Times New Roman" w:cs="Times New Roman"/>
                <w:b/>
                <w:bCs/>
              </w:rPr>
            </w:pPr>
            <w:r w:rsidRPr="002333E5">
              <w:rPr>
                <w:rFonts w:ascii="Times New Roman" w:eastAsia="Times New Roman" w:hAnsi="Times New Roman" w:cs="Times New Roman"/>
                <w:b/>
                <w:bCs/>
              </w:rPr>
              <w:t>Instrumento</w:t>
            </w:r>
          </w:p>
        </w:tc>
      </w:tr>
      <w:tr w:rsidR="0CB894C8" w:rsidRPr="002333E5" w14:paraId="3544CC4C" w14:textId="77777777" w:rsidTr="0CB894C8">
        <w:trPr>
          <w:trHeight w:val="300"/>
        </w:trPr>
        <w:tc>
          <w:tcPr>
            <w:tcW w:w="1140" w:type="dxa"/>
            <w:vAlign w:val="center"/>
          </w:tcPr>
          <w:p w14:paraId="54779571" w14:textId="4C0FCF29" w:rsidR="0CB894C8" w:rsidRPr="002333E5" w:rsidRDefault="0CB894C8" w:rsidP="0CB894C8">
            <w:pPr>
              <w:spacing w:after="0"/>
              <w:rPr>
                <w:rFonts w:ascii="Times New Roman" w:eastAsia="Times New Roman" w:hAnsi="Times New Roman" w:cs="Times New Roman"/>
                <w:b/>
                <w:bCs/>
              </w:rPr>
            </w:pPr>
            <w:r w:rsidRPr="002333E5">
              <w:rPr>
                <w:rFonts w:ascii="Times New Roman" w:eastAsia="Times New Roman" w:hAnsi="Times New Roman" w:cs="Times New Roman"/>
                <w:b/>
                <w:bCs/>
              </w:rPr>
              <w:t>Rendimiento educativo integral</w:t>
            </w:r>
          </w:p>
        </w:tc>
        <w:tc>
          <w:tcPr>
            <w:tcW w:w="1530" w:type="dxa"/>
            <w:vAlign w:val="center"/>
          </w:tcPr>
          <w:p w14:paraId="1C10690B" w14:textId="585CEC94"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Conjunto de resultados medibles que reflejan el desempeño académico</w:t>
            </w:r>
            <w:r w:rsidR="3AFA29AD" w:rsidRPr="002333E5">
              <w:rPr>
                <w:rFonts w:ascii="Times New Roman" w:eastAsia="Times New Roman" w:hAnsi="Times New Roman" w:cs="Times New Roman"/>
              </w:rPr>
              <w:t>.</w:t>
            </w:r>
          </w:p>
        </w:tc>
        <w:tc>
          <w:tcPr>
            <w:tcW w:w="2325" w:type="dxa"/>
            <w:vAlign w:val="center"/>
          </w:tcPr>
          <w:p w14:paraId="4B060F94" w14:textId="5E000E68"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Medición sistemática de múltiples variables académicas</w:t>
            </w:r>
            <w:r w:rsidR="0611F542" w:rsidRPr="002333E5">
              <w:rPr>
                <w:rFonts w:ascii="Times New Roman" w:eastAsia="Times New Roman" w:hAnsi="Times New Roman" w:cs="Times New Roman"/>
              </w:rPr>
              <w:t xml:space="preserve"> </w:t>
            </w:r>
            <w:r w:rsidRPr="002333E5">
              <w:rPr>
                <w:rFonts w:ascii="Times New Roman" w:eastAsia="Times New Roman" w:hAnsi="Times New Roman" w:cs="Times New Roman"/>
              </w:rPr>
              <w:t>y cognitivas que evidencian la mejora en los procesos educativos.</w:t>
            </w:r>
          </w:p>
        </w:tc>
        <w:tc>
          <w:tcPr>
            <w:tcW w:w="1170" w:type="dxa"/>
            <w:vAlign w:val="center"/>
          </w:tcPr>
          <w:p w14:paraId="3133A19F" w14:textId="0619077C" w:rsidR="0CB894C8" w:rsidRPr="002333E5" w:rsidRDefault="0CB894C8" w:rsidP="0CB894C8">
            <w:pPr>
              <w:spacing w:after="0"/>
              <w:rPr>
                <w:rFonts w:ascii="Times New Roman" w:eastAsia="Times New Roman" w:hAnsi="Times New Roman" w:cs="Times New Roman"/>
                <w:b/>
                <w:bCs/>
              </w:rPr>
            </w:pPr>
            <w:r w:rsidRPr="002333E5">
              <w:rPr>
                <w:rFonts w:ascii="Times New Roman" w:eastAsia="Times New Roman" w:hAnsi="Times New Roman" w:cs="Times New Roman"/>
                <w:b/>
                <w:bCs/>
              </w:rPr>
              <w:t>Desempeño académico</w:t>
            </w:r>
          </w:p>
        </w:tc>
        <w:tc>
          <w:tcPr>
            <w:tcW w:w="2310" w:type="dxa"/>
            <w:vAlign w:val="center"/>
          </w:tcPr>
          <w:p w14:paraId="4FE86956" w14:textId="5590C8DA"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Nivel de logro y cumplimiento de objetivos pedagógicos medidos a través de evaluaciones formales e informales.</w:t>
            </w:r>
          </w:p>
        </w:tc>
        <w:tc>
          <w:tcPr>
            <w:tcW w:w="1350" w:type="dxa"/>
            <w:vAlign w:val="center"/>
          </w:tcPr>
          <w:p w14:paraId="3E50C5F1" w14:textId="4E691204"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Promedio general de calificaciones</w:t>
            </w:r>
          </w:p>
        </w:tc>
        <w:tc>
          <w:tcPr>
            <w:tcW w:w="1710" w:type="dxa"/>
            <w:vAlign w:val="center"/>
          </w:tcPr>
          <w:p w14:paraId="1F7F18B1" w14:textId="797B98FF"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¿Cuál es la media aritmética de las calificaciones obtenidas en matemáticas, ciencias y comunicación?</w:t>
            </w:r>
          </w:p>
        </w:tc>
        <w:tc>
          <w:tcPr>
            <w:tcW w:w="1155" w:type="dxa"/>
            <w:vAlign w:val="center"/>
          </w:tcPr>
          <w:p w14:paraId="6497ECFF" w14:textId="01F478B1"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Razón (0-20)</w:t>
            </w:r>
          </w:p>
        </w:tc>
        <w:tc>
          <w:tcPr>
            <w:tcW w:w="1185" w:type="dxa"/>
            <w:vAlign w:val="center"/>
          </w:tcPr>
          <w:p w14:paraId="4362F0E0" w14:textId="7605D0DB"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Registro académico institucional</w:t>
            </w:r>
          </w:p>
        </w:tc>
      </w:tr>
      <w:tr w:rsidR="0CB894C8" w:rsidRPr="002333E5" w14:paraId="71BBFDF6" w14:textId="77777777" w:rsidTr="0CB894C8">
        <w:trPr>
          <w:trHeight w:val="300"/>
        </w:trPr>
        <w:tc>
          <w:tcPr>
            <w:tcW w:w="1140" w:type="dxa"/>
            <w:vAlign w:val="center"/>
          </w:tcPr>
          <w:p w14:paraId="3667C980" w14:textId="15C4CE86" w:rsidR="0CB894C8" w:rsidRPr="002333E5" w:rsidRDefault="0CB894C8" w:rsidP="0CB894C8">
            <w:pPr>
              <w:rPr>
                <w:rFonts w:ascii="Times New Roman" w:eastAsia="Times New Roman" w:hAnsi="Times New Roman" w:cs="Times New Roman"/>
              </w:rPr>
            </w:pPr>
          </w:p>
        </w:tc>
        <w:tc>
          <w:tcPr>
            <w:tcW w:w="1530" w:type="dxa"/>
            <w:vAlign w:val="center"/>
          </w:tcPr>
          <w:p w14:paraId="5510D867" w14:textId="516301EE" w:rsidR="0CB894C8" w:rsidRPr="002333E5" w:rsidRDefault="0CB894C8" w:rsidP="0CB894C8">
            <w:pPr>
              <w:rPr>
                <w:rFonts w:ascii="Times New Roman" w:eastAsia="Times New Roman" w:hAnsi="Times New Roman" w:cs="Times New Roman"/>
              </w:rPr>
            </w:pPr>
          </w:p>
        </w:tc>
        <w:tc>
          <w:tcPr>
            <w:tcW w:w="2325" w:type="dxa"/>
            <w:vAlign w:val="center"/>
          </w:tcPr>
          <w:p w14:paraId="47B6BF89" w14:textId="477E4AA5" w:rsidR="0CB894C8" w:rsidRPr="002333E5" w:rsidRDefault="0CB894C8" w:rsidP="0CB894C8">
            <w:pPr>
              <w:rPr>
                <w:rFonts w:ascii="Times New Roman" w:eastAsia="Times New Roman" w:hAnsi="Times New Roman" w:cs="Times New Roman"/>
              </w:rPr>
            </w:pPr>
          </w:p>
        </w:tc>
        <w:tc>
          <w:tcPr>
            <w:tcW w:w="1170" w:type="dxa"/>
            <w:vAlign w:val="center"/>
          </w:tcPr>
          <w:p w14:paraId="5B6DCE78" w14:textId="3DE7BD83" w:rsidR="0CB894C8" w:rsidRPr="002333E5" w:rsidRDefault="0CB894C8" w:rsidP="0CB894C8">
            <w:pPr>
              <w:rPr>
                <w:rFonts w:ascii="Times New Roman" w:eastAsia="Times New Roman" w:hAnsi="Times New Roman" w:cs="Times New Roman"/>
              </w:rPr>
            </w:pPr>
          </w:p>
        </w:tc>
        <w:tc>
          <w:tcPr>
            <w:tcW w:w="2310" w:type="dxa"/>
            <w:vAlign w:val="center"/>
          </w:tcPr>
          <w:p w14:paraId="686D2083" w14:textId="4DAD1E62" w:rsidR="0CB894C8" w:rsidRPr="002333E5" w:rsidRDefault="0CB894C8" w:rsidP="0CB894C8">
            <w:pPr>
              <w:rPr>
                <w:rFonts w:ascii="Times New Roman" w:eastAsia="Times New Roman" w:hAnsi="Times New Roman" w:cs="Times New Roman"/>
              </w:rPr>
            </w:pPr>
          </w:p>
        </w:tc>
        <w:tc>
          <w:tcPr>
            <w:tcW w:w="1350" w:type="dxa"/>
            <w:vAlign w:val="center"/>
          </w:tcPr>
          <w:p w14:paraId="4B2B6649" w14:textId="30E061E2"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Tasa de aprobación</w:t>
            </w:r>
          </w:p>
        </w:tc>
        <w:tc>
          <w:tcPr>
            <w:tcW w:w="1710" w:type="dxa"/>
            <w:vAlign w:val="center"/>
          </w:tcPr>
          <w:p w14:paraId="63E8A8A2" w14:textId="27297C32"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¿Qué porcentaje de asignaturas ha aprobado el estudiante?</w:t>
            </w:r>
          </w:p>
        </w:tc>
        <w:tc>
          <w:tcPr>
            <w:tcW w:w="1155" w:type="dxa"/>
            <w:vAlign w:val="center"/>
          </w:tcPr>
          <w:p w14:paraId="19AA3B97" w14:textId="11E1A04B"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Razón (%)</w:t>
            </w:r>
          </w:p>
        </w:tc>
        <w:tc>
          <w:tcPr>
            <w:tcW w:w="1185" w:type="dxa"/>
            <w:vAlign w:val="center"/>
          </w:tcPr>
          <w:p w14:paraId="1A471CB9" w14:textId="4FEBE5B2"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Sistema de gestión académica</w:t>
            </w:r>
          </w:p>
        </w:tc>
      </w:tr>
      <w:tr w:rsidR="0CB894C8" w:rsidRPr="002333E5" w14:paraId="755028A9" w14:textId="77777777" w:rsidTr="0CB894C8">
        <w:trPr>
          <w:trHeight w:val="300"/>
        </w:trPr>
        <w:tc>
          <w:tcPr>
            <w:tcW w:w="1140" w:type="dxa"/>
            <w:vAlign w:val="center"/>
          </w:tcPr>
          <w:p w14:paraId="29075617" w14:textId="61C56C5D" w:rsidR="0CB894C8" w:rsidRPr="002333E5" w:rsidRDefault="0CB894C8" w:rsidP="0CB894C8">
            <w:pPr>
              <w:rPr>
                <w:rFonts w:ascii="Times New Roman" w:eastAsia="Times New Roman" w:hAnsi="Times New Roman" w:cs="Times New Roman"/>
              </w:rPr>
            </w:pPr>
          </w:p>
        </w:tc>
        <w:tc>
          <w:tcPr>
            <w:tcW w:w="1530" w:type="dxa"/>
            <w:vAlign w:val="center"/>
          </w:tcPr>
          <w:p w14:paraId="17246A1C" w14:textId="30B6BFB9" w:rsidR="0CB894C8" w:rsidRPr="002333E5" w:rsidRDefault="0CB894C8" w:rsidP="0CB894C8">
            <w:pPr>
              <w:rPr>
                <w:rFonts w:ascii="Times New Roman" w:eastAsia="Times New Roman" w:hAnsi="Times New Roman" w:cs="Times New Roman"/>
              </w:rPr>
            </w:pPr>
          </w:p>
        </w:tc>
        <w:tc>
          <w:tcPr>
            <w:tcW w:w="2325" w:type="dxa"/>
            <w:vAlign w:val="center"/>
          </w:tcPr>
          <w:p w14:paraId="79BBF029" w14:textId="5822EAFA" w:rsidR="0CB894C8" w:rsidRPr="002333E5" w:rsidRDefault="0CB894C8" w:rsidP="0CB894C8">
            <w:pPr>
              <w:rPr>
                <w:rFonts w:ascii="Times New Roman" w:eastAsia="Times New Roman" w:hAnsi="Times New Roman" w:cs="Times New Roman"/>
              </w:rPr>
            </w:pPr>
          </w:p>
        </w:tc>
        <w:tc>
          <w:tcPr>
            <w:tcW w:w="1170" w:type="dxa"/>
            <w:vAlign w:val="center"/>
          </w:tcPr>
          <w:p w14:paraId="188A891A" w14:textId="6F824CDE" w:rsidR="0CB894C8" w:rsidRPr="002333E5" w:rsidRDefault="0CB894C8" w:rsidP="0CB894C8">
            <w:pPr>
              <w:spacing w:after="0"/>
              <w:rPr>
                <w:rFonts w:ascii="Times New Roman" w:eastAsia="Times New Roman" w:hAnsi="Times New Roman" w:cs="Times New Roman"/>
                <w:b/>
                <w:bCs/>
              </w:rPr>
            </w:pPr>
            <w:r w:rsidRPr="002333E5">
              <w:rPr>
                <w:rFonts w:ascii="Times New Roman" w:eastAsia="Times New Roman" w:hAnsi="Times New Roman" w:cs="Times New Roman"/>
                <w:b/>
                <w:bCs/>
              </w:rPr>
              <w:t xml:space="preserve">Eficacia del modelo </w:t>
            </w:r>
            <w:r w:rsidRPr="002333E5">
              <w:rPr>
                <w:rFonts w:ascii="Times New Roman" w:eastAsia="Times New Roman" w:hAnsi="Times New Roman" w:cs="Times New Roman"/>
                <w:b/>
                <w:bCs/>
              </w:rPr>
              <w:lastRenderedPageBreak/>
              <w:t>predictivo</w:t>
            </w:r>
          </w:p>
        </w:tc>
        <w:tc>
          <w:tcPr>
            <w:tcW w:w="2310" w:type="dxa"/>
            <w:vAlign w:val="center"/>
          </w:tcPr>
          <w:p w14:paraId="5A834704" w14:textId="2611EEFF"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lastRenderedPageBreak/>
              <w:t xml:space="preserve">Capacidad del sistema para generar clasificaciones precisas y </w:t>
            </w:r>
            <w:r w:rsidRPr="002333E5">
              <w:rPr>
                <w:rFonts w:ascii="Times New Roman" w:eastAsia="Times New Roman" w:hAnsi="Times New Roman" w:cs="Times New Roman"/>
              </w:rPr>
              <w:lastRenderedPageBreak/>
              <w:t>recomendaciones útiles según perfiles.</w:t>
            </w:r>
          </w:p>
        </w:tc>
        <w:tc>
          <w:tcPr>
            <w:tcW w:w="1350" w:type="dxa"/>
            <w:vAlign w:val="center"/>
          </w:tcPr>
          <w:p w14:paraId="34DE83BD" w14:textId="431D3023"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lastRenderedPageBreak/>
              <w:t>Precisión del algoritmo</w:t>
            </w:r>
          </w:p>
        </w:tc>
        <w:tc>
          <w:tcPr>
            <w:tcW w:w="1710" w:type="dxa"/>
            <w:vAlign w:val="center"/>
          </w:tcPr>
          <w:p w14:paraId="1C1DE1CC" w14:textId="5F8D4634"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 xml:space="preserve">¿Qué porcentaje de perfiles cognitivos son </w:t>
            </w:r>
            <w:r w:rsidRPr="002333E5">
              <w:rPr>
                <w:rFonts w:ascii="Times New Roman" w:eastAsia="Times New Roman" w:hAnsi="Times New Roman" w:cs="Times New Roman"/>
              </w:rPr>
              <w:lastRenderedPageBreak/>
              <w:t>correctamente clasificados por el algoritmo?</w:t>
            </w:r>
          </w:p>
        </w:tc>
        <w:tc>
          <w:tcPr>
            <w:tcW w:w="1155" w:type="dxa"/>
            <w:vAlign w:val="center"/>
          </w:tcPr>
          <w:p w14:paraId="608CC7C6" w14:textId="0AD61B1A"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lastRenderedPageBreak/>
              <w:t>Razón (%)</w:t>
            </w:r>
          </w:p>
        </w:tc>
        <w:tc>
          <w:tcPr>
            <w:tcW w:w="1185" w:type="dxa"/>
            <w:vAlign w:val="center"/>
          </w:tcPr>
          <w:p w14:paraId="34B9596C" w14:textId="11F3E3D5"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Validación cruzada (Cross-</w:t>
            </w:r>
            <w:r w:rsidR="6D37B41D" w:rsidRPr="002333E5">
              <w:rPr>
                <w:rFonts w:ascii="Times New Roman" w:eastAsia="Times New Roman" w:hAnsi="Times New Roman" w:cs="Times New Roman"/>
              </w:rPr>
              <w:lastRenderedPageBreak/>
              <w:t>validación</w:t>
            </w:r>
            <w:r w:rsidRPr="002333E5">
              <w:rPr>
                <w:rFonts w:ascii="Times New Roman" w:eastAsia="Times New Roman" w:hAnsi="Times New Roman" w:cs="Times New Roman"/>
              </w:rPr>
              <w:t>)</w:t>
            </w:r>
          </w:p>
        </w:tc>
      </w:tr>
      <w:tr w:rsidR="0CB894C8" w:rsidRPr="002333E5" w14:paraId="4A615B7D" w14:textId="77777777" w:rsidTr="0CB894C8">
        <w:trPr>
          <w:trHeight w:val="300"/>
        </w:trPr>
        <w:tc>
          <w:tcPr>
            <w:tcW w:w="1140" w:type="dxa"/>
            <w:vAlign w:val="center"/>
          </w:tcPr>
          <w:p w14:paraId="2AF66015" w14:textId="26C4B8F4" w:rsidR="0CB894C8" w:rsidRPr="002333E5" w:rsidRDefault="0CB894C8" w:rsidP="0CB894C8">
            <w:pPr>
              <w:rPr>
                <w:rFonts w:ascii="Times New Roman" w:eastAsia="Times New Roman" w:hAnsi="Times New Roman" w:cs="Times New Roman"/>
              </w:rPr>
            </w:pPr>
          </w:p>
        </w:tc>
        <w:tc>
          <w:tcPr>
            <w:tcW w:w="1530" w:type="dxa"/>
            <w:vAlign w:val="center"/>
          </w:tcPr>
          <w:p w14:paraId="5F753C46" w14:textId="7782DFE4" w:rsidR="0CB894C8" w:rsidRPr="002333E5" w:rsidRDefault="0CB894C8" w:rsidP="0CB894C8">
            <w:pPr>
              <w:rPr>
                <w:rFonts w:ascii="Times New Roman" w:eastAsia="Times New Roman" w:hAnsi="Times New Roman" w:cs="Times New Roman"/>
              </w:rPr>
            </w:pPr>
          </w:p>
        </w:tc>
        <w:tc>
          <w:tcPr>
            <w:tcW w:w="2325" w:type="dxa"/>
            <w:vAlign w:val="center"/>
          </w:tcPr>
          <w:p w14:paraId="5F191830" w14:textId="5540FD54" w:rsidR="0CB894C8" w:rsidRPr="002333E5" w:rsidRDefault="0CB894C8" w:rsidP="0CB894C8">
            <w:pPr>
              <w:rPr>
                <w:rFonts w:ascii="Times New Roman" w:eastAsia="Times New Roman" w:hAnsi="Times New Roman" w:cs="Times New Roman"/>
              </w:rPr>
            </w:pPr>
          </w:p>
        </w:tc>
        <w:tc>
          <w:tcPr>
            <w:tcW w:w="1170" w:type="dxa"/>
            <w:vAlign w:val="center"/>
          </w:tcPr>
          <w:p w14:paraId="69B6D94E" w14:textId="278CB4AC" w:rsidR="0CB894C8" w:rsidRPr="002333E5" w:rsidRDefault="0CB894C8" w:rsidP="0CB894C8">
            <w:pPr>
              <w:rPr>
                <w:rFonts w:ascii="Times New Roman" w:eastAsia="Times New Roman" w:hAnsi="Times New Roman" w:cs="Times New Roman"/>
              </w:rPr>
            </w:pPr>
          </w:p>
        </w:tc>
        <w:tc>
          <w:tcPr>
            <w:tcW w:w="2310" w:type="dxa"/>
            <w:vAlign w:val="center"/>
          </w:tcPr>
          <w:p w14:paraId="683E8FA8" w14:textId="2ED981BA" w:rsidR="0CB894C8" w:rsidRPr="002333E5" w:rsidRDefault="0CB894C8" w:rsidP="0CB894C8">
            <w:pPr>
              <w:rPr>
                <w:rFonts w:ascii="Times New Roman" w:eastAsia="Times New Roman" w:hAnsi="Times New Roman" w:cs="Times New Roman"/>
              </w:rPr>
            </w:pPr>
          </w:p>
        </w:tc>
        <w:tc>
          <w:tcPr>
            <w:tcW w:w="1350" w:type="dxa"/>
            <w:vAlign w:val="center"/>
          </w:tcPr>
          <w:p w14:paraId="4C751D07" w14:textId="6525BBE8"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Relevancia de recomendaciones pedagógicas</w:t>
            </w:r>
          </w:p>
        </w:tc>
        <w:tc>
          <w:tcPr>
            <w:tcW w:w="1710" w:type="dxa"/>
            <w:vAlign w:val="center"/>
          </w:tcPr>
          <w:p w14:paraId="3204E94D" w14:textId="7F796725"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¿Qué tan útiles considera el docente las recomendaciones generada</w:t>
            </w:r>
            <w:r w:rsidR="77BE1A6C" w:rsidRPr="002333E5">
              <w:rPr>
                <w:rFonts w:ascii="Times New Roman" w:eastAsia="Times New Roman" w:hAnsi="Times New Roman" w:cs="Times New Roman"/>
              </w:rPr>
              <w:t>s</w:t>
            </w:r>
            <w:r w:rsidRPr="002333E5">
              <w:rPr>
                <w:rFonts w:ascii="Times New Roman" w:eastAsia="Times New Roman" w:hAnsi="Times New Roman" w:cs="Times New Roman"/>
              </w:rPr>
              <w:t>?</w:t>
            </w:r>
          </w:p>
        </w:tc>
        <w:tc>
          <w:tcPr>
            <w:tcW w:w="1155" w:type="dxa"/>
            <w:vAlign w:val="center"/>
          </w:tcPr>
          <w:p w14:paraId="6395DF93" w14:textId="4C72BA3B"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Ordinal (1-10)</w:t>
            </w:r>
          </w:p>
        </w:tc>
        <w:tc>
          <w:tcPr>
            <w:tcW w:w="1185" w:type="dxa"/>
            <w:vAlign w:val="center"/>
          </w:tcPr>
          <w:p w14:paraId="2D71FA03" w14:textId="6581DE78"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Encuesta de valoración docente</w:t>
            </w:r>
          </w:p>
        </w:tc>
      </w:tr>
      <w:tr w:rsidR="0CB894C8" w:rsidRPr="002333E5" w14:paraId="065F29E2" w14:textId="77777777" w:rsidTr="0CB894C8">
        <w:trPr>
          <w:trHeight w:val="300"/>
        </w:trPr>
        <w:tc>
          <w:tcPr>
            <w:tcW w:w="1140" w:type="dxa"/>
            <w:vAlign w:val="center"/>
          </w:tcPr>
          <w:p w14:paraId="3C7109AD" w14:textId="2C68F484" w:rsidR="0CB894C8" w:rsidRPr="002333E5" w:rsidRDefault="0CB894C8" w:rsidP="0CB894C8">
            <w:pPr>
              <w:rPr>
                <w:rFonts w:ascii="Times New Roman" w:eastAsia="Times New Roman" w:hAnsi="Times New Roman" w:cs="Times New Roman"/>
              </w:rPr>
            </w:pPr>
          </w:p>
        </w:tc>
        <w:tc>
          <w:tcPr>
            <w:tcW w:w="1530" w:type="dxa"/>
            <w:vAlign w:val="center"/>
          </w:tcPr>
          <w:p w14:paraId="5728ABBA" w14:textId="3C6E6B9A" w:rsidR="0CB894C8" w:rsidRPr="002333E5" w:rsidRDefault="0CB894C8" w:rsidP="0CB894C8">
            <w:pPr>
              <w:rPr>
                <w:rFonts w:ascii="Times New Roman" w:eastAsia="Times New Roman" w:hAnsi="Times New Roman" w:cs="Times New Roman"/>
              </w:rPr>
            </w:pPr>
          </w:p>
        </w:tc>
        <w:tc>
          <w:tcPr>
            <w:tcW w:w="2325" w:type="dxa"/>
            <w:vAlign w:val="center"/>
          </w:tcPr>
          <w:p w14:paraId="43E00168" w14:textId="1D441D2A" w:rsidR="0CB894C8" w:rsidRPr="002333E5" w:rsidRDefault="0CB894C8" w:rsidP="0CB894C8">
            <w:pPr>
              <w:rPr>
                <w:rFonts w:ascii="Times New Roman" w:eastAsia="Times New Roman" w:hAnsi="Times New Roman" w:cs="Times New Roman"/>
              </w:rPr>
            </w:pPr>
          </w:p>
        </w:tc>
        <w:tc>
          <w:tcPr>
            <w:tcW w:w="1170" w:type="dxa"/>
            <w:vAlign w:val="center"/>
          </w:tcPr>
          <w:p w14:paraId="17E6F75A" w14:textId="7219A5A6" w:rsidR="0CB894C8" w:rsidRPr="002333E5" w:rsidRDefault="0CB894C8" w:rsidP="0CB894C8">
            <w:pPr>
              <w:spacing w:after="0"/>
              <w:rPr>
                <w:rFonts w:ascii="Times New Roman" w:eastAsia="Times New Roman" w:hAnsi="Times New Roman" w:cs="Times New Roman"/>
                <w:b/>
                <w:bCs/>
              </w:rPr>
            </w:pPr>
            <w:r w:rsidRPr="002333E5">
              <w:rPr>
                <w:rFonts w:ascii="Times New Roman" w:eastAsia="Times New Roman" w:hAnsi="Times New Roman" w:cs="Times New Roman"/>
                <w:b/>
                <w:bCs/>
              </w:rPr>
              <w:t>Indicadores institucionales</w:t>
            </w:r>
          </w:p>
        </w:tc>
        <w:tc>
          <w:tcPr>
            <w:tcW w:w="2310" w:type="dxa"/>
            <w:vAlign w:val="center"/>
          </w:tcPr>
          <w:p w14:paraId="68E24B26" w14:textId="63B3908A"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Métricas a nivel de institución educativa que reflejan el impacto sistémico del modelo predictivo.</w:t>
            </w:r>
          </w:p>
        </w:tc>
        <w:tc>
          <w:tcPr>
            <w:tcW w:w="1350" w:type="dxa"/>
            <w:vAlign w:val="center"/>
          </w:tcPr>
          <w:p w14:paraId="0C5B265A" w14:textId="35DA86C1"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Tasa de deserción escolar</w:t>
            </w:r>
          </w:p>
        </w:tc>
        <w:tc>
          <w:tcPr>
            <w:tcW w:w="1710" w:type="dxa"/>
            <w:vAlign w:val="center"/>
          </w:tcPr>
          <w:p w14:paraId="4A4183D7" w14:textId="4E0F9C72"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w:t>
            </w:r>
            <w:r w:rsidR="4D225EC5" w:rsidRPr="002333E5">
              <w:rPr>
                <w:rFonts w:ascii="Times New Roman" w:eastAsia="Times New Roman" w:hAnsi="Times New Roman" w:cs="Times New Roman"/>
              </w:rPr>
              <w:t>Cuántos abandonan</w:t>
            </w:r>
            <w:r w:rsidRPr="002333E5">
              <w:rPr>
                <w:rFonts w:ascii="Times New Roman" w:eastAsia="Times New Roman" w:hAnsi="Times New Roman" w:cs="Times New Roman"/>
              </w:rPr>
              <w:t xml:space="preserve"> el sistema educativo durante el período de 6 meses?</w:t>
            </w:r>
          </w:p>
        </w:tc>
        <w:tc>
          <w:tcPr>
            <w:tcW w:w="1155" w:type="dxa"/>
            <w:vAlign w:val="center"/>
          </w:tcPr>
          <w:p w14:paraId="1FB7C872" w14:textId="764B6783"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Razón (número)</w:t>
            </w:r>
          </w:p>
        </w:tc>
        <w:tc>
          <w:tcPr>
            <w:tcW w:w="1185" w:type="dxa"/>
            <w:vAlign w:val="center"/>
          </w:tcPr>
          <w:p w14:paraId="01C2994F" w14:textId="3D684FF4"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Sistema de seguimiento estudiantil</w:t>
            </w:r>
          </w:p>
        </w:tc>
      </w:tr>
      <w:tr w:rsidR="0CB894C8" w:rsidRPr="002333E5" w14:paraId="542E0BE0" w14:textId="77777777" w:rsidTr="0CB894C8">
        <w:trPr>
          <w:trHeight w:val="300"/>
        </w:trPr>
        <w:tc>
          <w:tcPr>
            <w:tcW w:w="1140" w:type="dxa"/>
            <w:vAlign w:val="center"/>
          </w:tcPr>
          <w:p w14:paraId="66E9F9A1" w14:textId="525F9307" w:rsidR="0CB894C8" w:rsidRPr="002333E5" w:rsidRDefault="0CB894C8" w:rsidP="0CB894C8">
            <w:pPr>
              <w:rPr>
                <w:rFonts w:ascii="Times New Roman" w:eastAsia="Times New Roman" w:hAnsi="Times New Roman" w:cs="Times New Roman"/>
              </w:rPr>
            </w:pPr>
          </w:p>
        </w:tc>
        <w:tc>
          <w:tcPr>
            <w:tcW w:w="1530" w:type="dxa"/>
            <w:vAlign w:val="center"/>
          </w:tcPr>
          <w:p w14:paraId="5CA3229D" w14:textId="29B8506B" w:rsidR="0CB894C8" w:rsidRPr="002333E5" w:rsidRDefault="0CB894C8" w:rsidP="0CB894C8">
            <w:pPr>
              <w:rPr>
                <w:rFonts w:ascii="Times New Roman" w:eastAsia="Times New Roman" w:hAnsi="Times New Roman" w:cs="Times New Roman"/>
              </w:rPr>
            </w:pPr>
          </w:p>
        </w:tc>
        <w:tc>
          <w:tcPr>
            <w:tcW w:w="2325" w:type="dxa"/>
            <w:vAlign w:val="center"/>
          </w:tcPr>
          <w:p w14:paraId="1B8C08E7" w14:textId="27679EFB" w:rsidR="0CB894C8" w:rsidRPr="002333E5" w:rsidRDefault="0CB894C8" w:rsidP="0CB894C8">
            <w:pPr>
              <w:rPr>
                <w:rFonts w:ascii="Times New Roman" w:eastAsia="Times New Roman" w:hAnsi="Times New Roman" w:cs="Times New Roman"/>
              </w:rPr>
            </w:pPr>
          </w:p>
        </w:tc>
        <w:tc>
          <w:tcPr>
            <w:tcW w:w="1170" w:type="dxa"/>
            <w:vAlign w:val="center"/>
          </w:tcPr>
          <w:p w14:paraId="2B7E958C" w14:textId="4B7669A0" w:rsidR="0CB894C8" w:rsidRPr="002333E5" w:rsidRDefault="0CB894C8" w:rsidP="0CB894C8">
            <w:pPr>
              <w:spacing w:after="0"/>
              <w:rPr>
                <w:rFonts w:ascii="Times New Roman" w:eastAsia="Times New Roman" w:hAnsi="Times New Roman" w:cs="Times New Roman"/>
                <w:b/>
                <w:bCs/>
              </w:rPr>
            </w:pPr>
            <w:r w:rsidRPr="002333E5">
              <w:rPr>
                <w:rFonts w:ascii="Times New Roman" w:eastAsia="Times New Roman" w:hAnsi="Times New Roman" w:cs="Times New Roman"/>
                <w:b/>
                <w:bCs/>
              </w:rPr>
              <w:t>Desarrollo de competencias específicas</w:t>
            </w:r>
          </w:p>
        </w:tc>
        <w:tc>
          <w:tcPr>
            <w:tcW w:w="2310" w:type="dxa"/>
            <w:vAlign w:val="center"/>
          </w:tcPr>
          <w:p w14:paraId="08A51B6B" w14:textId="413C7538"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Evolución de habilidades particulares vinculadas a los distintos tipos de inteligencia.</w:t>
            </w:r>
          </w:p>
        </w:tc>
        <w:tc>
          <w:tcPr>
            <w:tcW w:w="1350" w:type="dxa"/>
            <w:vAlign w:val="center"/>
          </w:tcPr>
          <w:p w14:paraId="56B0C8B3" w14:textId="63ECA7CB"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Nivel de desarrollo por inteligencia múltiple</w:t>
            </w:r>
          </w:p>
        </w:tc>
        <w:tc>
          <w:tcPr>
            <w:tcW w:w="1710" w:type="dxa"/>
            <w:vAlign w:val="center"/>
          </w:tcPr>
          <w:p w14:paraId="7C8850FE" w14:textId="543BEDAC"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¿Cuál es la puntuación obtenida en evaluaciones específicas para cada tipo de inteligencia?</w:t>
            </w:r>
          </w:p>
        </w:tc>
        <w:tc>
          <w:tcPr>
            <w:tcW w:w="1155" w:type="dxa"/>
            <w:vAlign w:val="center"/>
          </w:tcPr>
          <w:p w14:paraId="18085F44" w14:textId="565F09BF"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Razón (1-100)</w:t>
            </w:r>
          </w:p>
        </w:tc>
        <w:tc>
          <w:tcPr>
            <w:tcW w:w="1185" w:type="dxa"/>
            <w:vAlign w:val="center"/>
          </w:tcPr>
          <w:p w14:paraId="7EA93D90" w14:textId="3AE03AE8"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Test de inteligencias múltiples</w:t>
            </w:r>
          </w:p>
        </w:tc>
      </w:tr>
      <w:tr w:rsidR="0CB894C8" w:rsidRPr="002333E5" w14:paraId="4777F9ED" w14:textId="77777777" w:rsidTr="0CB894C8">
        <w:trPr>
          <w:trHeight w:val="300"/>
        </w:trPr>
        <w:tc>
          <w:tcPr>
            <w:tcW w:w="1140" w:type="dxa"/>
            <w:vAlign w:val="center"/>
          </w:tcPr>
          <w:p w14:paraId="716185AC" w14:textId="48171E07" w:rsidR="0CB894C8" w:rsidRPr="002333E5" w:rsidRDefault="0CB894C8" w:rsidP="0CB894C8">
            <w:pPr>
              <w:rPr>
                <w:rFonts w:ascii="Times New Roman" w:eastAsia="Times New Roman" w:hAnsi="Times New Roman" w:cs="Times New Roman"/>
              </w:rPr>
            </w:pPr>
          </w:p>
        </w:tc>
        <w:tc>
          <w:tcPr>
            <w:tcW w:w="1530" w:type="dxa"/>
            <w:vAlign w:val="center"/>
          </w:tcPr>
          <w:p w14:paraId="7E5BF51A" w14:textId="175345A5" w:rsidR="0CB894C8" w:rsidRPr="002333E5" w:rsidRDefault="0CB894C8" w:rsidP="0CB894C8">
            <w:pPr>
              <w:rPr>
                <w:rFonts w:ascii="Times New Roman" w:eastAsia="Times New Roman" w:hAnsi="Times New Roman" w:cs="Times New Roman"/>
              </w:rPr>
            </w:pPr>
          </w:p>
        </w:tc>
        <w:tc>
          <w:tcPr>
            <w:tcW w:w="2325" w:type="dxa"/>
            <w:vAlign w:val="center"/>
          </w:tcPr>
          <w:p w14:paraId="6BF272F3" w14:textId="523E0D79" w:rsidR="0CB894C8" w:rsidRPr="002333E5" w:rsidRDefault="0CB894C8" w:rsidP="0CB894C8">
            <w:pPr>
              <w:rPr>
                <w:rFonts w:ascii="Times New Roman" w:eastAsia="Times New Roman" w:hAnsi="Times New Roman" w:cs="Times New Roman"/>
              </w:rPr>
            </w:pPr>
          </w:p>
        </w:tc>
        <w:tc>
          <w:tcPr>
            <w:tcW w:w="1170" w:type="dxa"/>
            <w:vAlign w:val="center"/>
          </w:tcPr>
          <w:p w14:paraId="36E7E2E3" w14:textId="50480CE6" w:rsidR="0CB894C8" w:rsidRPr="002333E5" w:rsidRDefault="0CB894C8" w:rsidP="0CB894C8">
            <w:pPr>
              <w:rPr>
                <w:rFonts w:ascii="Times New Roman" w:eastAsia="Times New Roman" w:hAnsi="Times New Roman" w:cs="Times New Roman"/>
              </w:rPr>
            </w:pPr>
          </w:p>
        </w:tc>
        <w:tc>
          <w:tcPr>
            <w:tcW w:w="2310" w:type="dxa"/>
            <w:vAlign w:val="center"/>
          </w:tcPr>
          <w:p w14:paraId="3F6053F8" w14:textId="0620275C" w:rsidR="0CB894C8" w:rsidRPr="002333E5" w:rsidRDefault="0CB894C8" w:rsidP="0CB894C8">
            <w:pPr>
              <w:rPr>
                <w:rFonts w:ascii="Times New Roman" w:eastAsia="Times New Roman" w:hAnsi="Times New Roman" w:cs="Times New Roman"/>
              </w:rPr>
            </w:pPr>
          </w:p>
        </w:tc>
        <w:tc>
          <w:tcPr>
            <w:tcW w:w="1350" w:type="dxa"/>
            <w:vAlign w:val="center"/>
          </w:tcPr>
          <w:p w14:paraId="4BACBC5A" w14:textId="75110695"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Tasa de mejora en competencias débiles</w:t>
            </w:r>
          </w:p>
        </w:tc>
        <w:tc>
          <w:tcPr>
            <w:tcW w:w="1710" w:type="dxa"/>
            <w:vAlign w:val="center"/>
          </w:tcPr>
          <w:p w14:paraId="7A2267B2" w14:textId="551EDE01"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¿Qué porcentaje de mejora se observa en las áreas de inteligencia?</w:t>
            </w:r>
          </w:p>
        </w:tc>
        <w:tc>
          <w:tcPr>
            <w:tcW w:w="1155" w:type="dxa"/>
            <w:vAlign w:val="center"/>
          </w:tcPr>
          <w:p w14:paraId="2989E836" w14:textId="50E449D5"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Razón (%)</w:t>
            </w:r>
          </w:p>
        </w:tc>
        <w:tc>
          <w:tcPr>
            <w:tcW w:w="1185" w:type="dxa"/>
            <w:vAlign w:val="center"/>
          </w:tcPr>
          <w:p w14:paraId="3FE219E9" w14:textId="165B1431" w:rsidR="0CB894C8" w:rsidRPr="002333E5" w:rsidRDefault="0CB894C8" w:rsidP="0CB894C8">
            <w:pPr>
              <w:spacing w:after="0"/>
              <w:rPr>
                <w:rFonts w:ascii="Times New Roman" w:eastAsia="Times New Roman" w:hAnsi="Times New Roman" w:cs="Times New Roman"/>
              </w:rPr>
            </w:pPr>
            <w:r w:rsidRPr="002333E5">
              <w:rPr>
                <w:rFonts w:ascii="Times New Roman" w:eastAsia="Times New Roman" w:hAnsi="Times New Roman" w:cs="Times New Roman"/>
              </w:rPr>
              <w:t>Evaluación comparativa</w:t>
            </w:r>
          </w:p>
        </w:tc>
      </w:tr>
    </w:tbl>
    <w:p w14:paraId="7FB991AB" w14:textId="77777777" w:rsidR="00CB65CD" w:rsidRPr="002333E5" w:rsidRDefault="00CB65CD" w:rsidP="3164914D">
      <w:pPr>
        <w:rPr>
          <w:rFonts w:ascii="Times New Roman" w:eastAsia="Times New Roman" w:hAnsi="Times New Roman" w:cs="Times New Roman"/>
        </w:rPr>
      </w:pPr>
    </w:p>
    <w:p w14:paraId="491D1EF9" w14:textId="06A0FAA8" w:rsidR="008420A0" w:rsidRPr="002333E5" w:rsidRDefault="00D34F66" w:rsidP="00D34F66">
      <w:pPr>
        <w:pStyle w:val="Descripcin"/>
        <w:jc w:val="center"/>
        <w:rPr>
          <w:rStyle w:val="Textoennegrita"/>
          <w:rFonts w:ascii="Times New Roman" w:hAnsi="Times New Roman" w:cs="Times New Roman"/>
        </w:rPr>
        <w:sectPr w:rsidR="008420A0" w:rsidRPr="002333E5" w:rsidSect="00B75550">
          <w:pgSz w:w="16840" w:h="11907" w:orient="landscape" w:code="9"/>
          <w:pgMar w:top="1440" w:right="1440" w:bottom="2160" w:left="1440" w:header="720" w:footer="720" w:gutter="0"/>
          <w:cols w:space="708"/>
          <w:docGrid w:linePitch="360"/>
        </w:sectPr>
      </w:pPr>
      <w:bookmarkStart w:id="66" w:name="_Toc196920423"/>
      <w:r w:rsidRPr="002333E5">
        <w:rPr>
          <w:rStyle w:val="Textoennegrita"/>
          <w:rFonts w:ascii="Times New Roman" w:hAnsi="Times New Roman" w:cs="Times New Roman"/>
        </w:rPr>
        <w:t xml:space="preserve">Tabla </w:t>
      </w:r>
      <w:r w:rsidRPr="002333E5">
        <w:rPr>
          <w:rStyle w:val="Textoennegrita"/>
          <w:rFonts w:ascii="Times New Roman" w:hAnsi="Times New Roman" w:cs="Times New Roman"/>
        </w:rPr>
        <w:fldChar w:fldCharType="begin"/>
      </w:r>
      <w:r w:rsidRPr="002333E5">
        <w:rPr>
          <w:rStyle w:val="Textoennegrita"/>
          <w:rFonts w:ascii="Times New Roman" w:hAnsi="Times New Roman" w:cs="Times New Roman"/>
        </w:rPr>
        <w:instrText xml:space="preserve"> SEQ Tabla \* ARABIC </w:instrText>
      </w:r>
      <w:r w:rsidRPr="002333E5">
        <w:rPr>
          <w:rStyle w:val="Textoennegrita"/>
          <w:rFonts w:ascii="Times New Roman" w:hAnsi="Times New Roman" w:cs="Times New Roman"/>
        </w:rPr>
        <w:fldChar w:fldCharType="separate"/>
      </w:r>
      <w:r w:rsidR="00BC5EDB">
        <w:rPr>
          <w:rStyle w:val="Textoennegrita"/>
          <w:rFonts w:ascii="Times New Roman" w:hAnsi="Times New Roman" w:cs="Times New Roman"/>
          <w:noProof/>
        </w:rPr>
        <w:t>3</w:t>
      </w:r>
      <w:r w:rsidRPr="002333E5">
        <w:rPr>
          <w:rStyle w:val="Textoennegrita"/>
          <w:rFonts w:ascii="Times New Roman" w:hAnsi="Times New Roman" w:cs="Times New Roman"/>
        </w:rPr>
        <w:fldChar w:fldCharType="end"/>
      </w:r>
      <w:r w:rsidRPr="002333E5">
        <w:rPr>
          <w:rStyle w:val="Textoennegrita"/>
          <w:rFonts w:ascii="Times New Roman" w:hAnsi="Times New Roman" w:cs="Times New Roman"/>
        </w:rPr>
        <w:t xml:space="preserve"> Tabla 2 Matriz de operacionalización de la Variable Dependiente</w:t>
      </w:r>
      <w:bookmarkEnd w:id="66"/>
    </w:p>
    <w:p w14:paraId="50E535E3" w14:textId="77777777" w:rsidR="00CB65CD" w:rsidRPr="002333E5" w:rsidRDefault="00CB65CD" w:rsidP="3164914D">
      <w:pPr>
        <w:rPr>
          <w:rFonts w:ascii="Times New Roman" w:eastAsia="Times New Roman" w:hAnsi="Times New Roman" w:cs="Times New Roman"/>
        </w:rPr>
      </w:pPr>
    </w:p>
    <w:p w14:paraId="3076A50E" w14:textId="7D9AE884" w:rsidR="0095669C" w:rsidRPr="002333E5" w:rsidRDefault="0095669C" w:rsidP="00B4534A">
      <w:pPr>
        <w:rPr>
          <w:rFonts w:ascii="Times New Roman" w:eastAsia="Times New Roman" w:hAnsi="Times New Roman" w:cs="Times New Roman"/>
        </w:rPr>
      </w:pPr>
    </w:p>
    <w:p w14:paraId="37D7E20D" w14:textId="77777777" w:rsidR="008420A0" w:rsidRPr="002333E5" w:rsidRDefault="008420A0" w:rsidP="00B4534A">
      <w:pPr>
        <w:rPr>
          <w:rFonts w:ascii="Times New Roman" w:eastAsia="Times New Roman" w:hAnsi="Times New Roman" w:cs="Times New Roman"/>
        </w:rPr>
      </w:pPr>
    </w:p>
    <w:p w14:paraId="7625A205" w14:textId="77777777" w:rsidR="008420A0" w:rsidRPr="002333E5" w:rsidRDefault="008420A0" w:rsidP="00B4534A">
      <w:pPr>
        <w:rPr>
          <w:rFonts w:ascii="Times New Roman" w:eastAsia="Times New Roman" w:hAnsi="Times New Roman" w:cs="Times New Roma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1"/>
        <w:gridCol w:w="1905"/>
        <w:gridCol w:w="1539"/>
        <w:gridCol w:w="1409"/>
        <w:gridCol w:w="1643"/>
      </w:tblGrid>
      <w:tr w:rsidR="000B2A53" w:rsidRPr="002333E5" w14:paraId="14CEDDB9" w14:textId="77777777" w:rsidTr="000B2A53">
        <w:trPr>
          <w:tblHeader/>
          <w:tblCellSpacing w:w="15" w:type="dxa"/>
        </w:trPr>
        <w:tc>
          <w:tcPr>
            <w:tcW w:w="0" w:type="auto"/>
            <w:vAlign w:val="center"/>
            <w:hideMark/>
          </w:tcPr>
          <w:p w14:paraId="2CAEE57E" w14:textId="77777777" w:rsidR="000B2A53" w:rsidRPr="002333E5" w:rsidRDefault="000B2A53" w:rsidP="000B2A53">
            <w:pPr>
              <w:rPr>
                <w:rFonts w:ascii="Times New Roman" w:eastAsia="Times New Roman" w:hAnsi="Times New Roman" w:cs="Times New Roman"/>
                <w:b/>
                <w:bCs/>
                <w:lang w:val="es-PE"/>
              </w:rPr>
            </w:pPr>
            <w:r w:rsidRPr="002333E5">
              <w:rPr>
                <w:rFonts w:ascii="Times New Roman" w:eastAsia="Times New Roman" w:hAnsi="Times New Roman" w:cs="Times New Roman"/>
                <w:b/>
                <w:bCs/>
                <w:lang w:val="es-PE"/>
              </w:rPr>
              <w:t>Variable</w:t>
            </w:r>
          </w:p>
        </w:tc>
        <w:tc>
          <w:tcPr>
            <w:tcW w:w="0" w:type="auto"/>
            <w:vAlign w:val="center"/>
            <w:hideMark/>
          </w:tcPr>
          <w:p w14:paraId="4CA6D8AE" w14:textId="77777777" w:rsidR="000B2A53" w:rsidRPr="002333E5" w:rsidRDefault="000B2A53" w:rsidP="000B2A53">
            <w:pPr>
              <w:rPr>
                <w:rFonts w:ascii="Times New Roman" w:eastAsia="Times New Roman" w:hAnsi="Times New Roman" w:cs="Times New Roman"/>
                <w:b/>
                <w:bCs/>
                <w:lang w:val="es-PE"/>
              </w:rPr>
            </w:pPr>
            <w:r w:rsidRPr="002333E5">
              <w:rPr>
                <w:rFonts w:ascii="Times New Roman" w:eastAsia="Times New Roman" w:hAnsi="Times New Roman" w:cs="Times New Roman"/>
                <w:b/>
                <w:bCs/>
                <w:lang w:val="es-PE"/>
              </w:rPr>
              <w:t>Instrumento</w:t>
            </w:r>
          </w:p>
        </w:tc>
        <w:tc>
          <w:tcPr>
            <w:tcW w:w="0" w:type="auto"/>
            <w:vAlign w:val="center"/>
            <w:hideMark/>
          </w:tcPr>
          <w:p w14:paraId="37D3771C" w14:textId="77777777" w:rsidR="000B2A53" w:rsidRPr="002333E5" w:rsidRDefault="000B2A53" w:rsidP="000B2A53">
            <w:pPr>
              <w:rPr>
                <w:rFonts w:ascii="Times New Roman" w:eastAsia="Times New Roman" w:hAnsi="Times New Roman" w:cs="Times New Roman"/>
                <w:b/>
                <w:bCs/>
                <w:lang w:val="es-PE"/>
              </w:rPr>
            </w:pPr>
            <w:r w:rsidRPr="002333E5">
              <w:rPr>
                <w:rFonts w:ascii="Times New Roman" w:eastAsia="Times New Roman" w:hAnsi="Times New Roman" w:cs="Times New Roman"/>
                <w:b/>
                <w:bCs/>
                <w:lang w:val="es-PE"/>
              </w:rPr>
              <w:t>Tipo</w:t>
            </w:r>
          </w:p>
        </w:tc>
        <w:tc>
          <w:tcPr>
            <w:tcW w:w="0" w:type="auto"/>
            <w:vAlign w:val="center"/>
            <w:hideMark/>
          </w:tcPr>
          <w:p w14:paraId="468D363A" w14:textId="77777777" w:rsidR="000B2A53" w:rsidRPr="002333E5" w:rsidRDefault="000B2A53" w:rsidP="000B2A53">
            <w:pPr>
              <w:rPr>
                <w:rFonts w:ascii="Times New Roman" w:eastAsia="Times New Roman" w:hAnsi="Times New Roman" w:cs="Times New Roman"/>
                <w:b/>
                <w:bCs/>
                <w:lang w:val="es-PE"/>
              </w:rPr>
            </w:pPr>
            <w:r w:rsidRPr="002333E5">
              <w:rPr>
                <w:rFonts w:ascii="Times New Roman" w:eastAsia="Times New Roman" w:hAnsi="Times New Roman" w:cs="Times New Roman"/>
                <w:b/>
                <w:bCs/>
                <w:lang w:val="es-PE"/>
              </w:rPr>
              <w:t>Escala</w:t>
            </w:r>
          </w:p>
        </w:tc>
        <w:tc>
          <w:tcPr>
            <w:tcW w:w="0" w:type="auto"/>
            <w:vAlign w:val="center"/>
            <w:hideMark/>
          </w:tcPr>
          <w:p w14:paraId="32662CBB" w14:textId="77777777" w:rsidR="000B2A53" w:rsidRPr="002333E5" w:rsidRDefault="000B2A53" w:rsidP="000B2A53">
            <w:pPr>
              <w:rPr>
                <w:rFonts w:ascii="Times New Roman" w:eastAsia="Times New Roman" w:hAnsi="Times New Roman" w:cs="Times New Roman"/>
                <w:b/>
                <w:bCs/>
                <w:lang w:val="es-PE"/>
              </w:rPr>
            </w:pPr>
            <w:r w:rsidRPr="002333E5">
              <w:rPr>
                <w:rFonts w:ascii="Times New Roman" w:eastAsia="Times New Roman" w:hAnsi="Times New Roman" w:cs="Times New Roman"/>
                <w:b/>
                <w:bCs/>
                <w:lang w:val="es-PE"/>
              </w:rPr>
              <w:t>Aplicación</w:t>
            </w:r>
          </w:p>
        </w:tc>
      </w:tr>
      <w:tr w:rsidR="000B2A53" w:rsidRPr="002333E5" w14:paraId="191DB688" w14:textId="77777777" w:rsidTr="000B2A53">
        <w:trPr>
          <w:tblCellSpacing w:w="15" w:type="dxa"/>
        </w:trPr>
        <w:tc>
          <w:tcPr>
            <w:tcW w:w="0" w:type="auto"/>
            <w:vAlign w:val="center"/>
            <w:hideMark/>
          </w:tcPr>
          <w:p w14:paraId="5F1CC93D" w14:textId="77777777" w:rsidR="000B2A53" w:rsidRPr="002333E5" w:rsidRDefault="000B2A53"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Perfil Cognitivo</w:t>
            </w:r>
          </w:p>
        </w:tc>
        <w:tc>
          <w:tcPr>
            <w:tcW w:w="0" w:type="auto"/>
            <w:vAlign w:val="center"/>
            <w:hideMark/>
          </w:tcPr>
          <w:p w14:paraId="6E610A7D" w14:textId="77777777" w:rsidR="000B2A53" w:rsidRPr="002333E5" w:rsidRDefault="000B2A53"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Test de Inteligencias Múltiples</w:t>
            </w:r>
          </w:p>
        </w:tc>
        <w:tc>
          <w:tcPr>
            <w:tcW w:w="0" w:type="auto"/>
            <w:vAlign w:val="center"/>
            <w:hideMark/>
          </w:tcPr>
          <w:p w14:paraId="1BDC5BBE" w14:textId="77777777" w:rsidR="000B2A53" w:rsidRPr="002333E5" w:rsidRDefault="000B2A53"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Cuestionario</w:t>
            </w:r>
          </w:p>
        </w:tc>
        <w:tc>
          <w:tcPr>
            <w:tcW w:w="0" w:type="auto"/>
            <w:vAlign w:val="center"/>
            <w:hideMark/>
          </w:tcPr>
          <w:p w14:paraId="6FB84516" w14:textId="77777777" w:rsidR="000B2A53" w:rsidRPr="002333E5" w:rsidRDefault="000B2A53"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Likert</w:t>
            </w:r>
          </w:p>
        </w:tc>
        <w:tc>
          <w:tcPr>
            <w:tcW w:w="0" w:type="auto"/>
            <w:vAlign w:val="center"/>
            <w:hideMark/>
          </w:tcPr>
          <w:p w14:paraId="0B3F5E9F" w14:textId="77777777" w:rsidR="000B2A53" w:rsidRPr="002333E5" w:rsidRDefault="000B2A53"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Diagnóstico inicial</w:t>
            </w:r>
          </w:p>
        </w:tc>
      </w:tr>
      <w:tr w:rsidR="000B2A53" w:rsidRPr="002333E5" w14:paraId="7738965A" w14:textId="77777777" w:rsidTr="000B2A53">
        <w:trPr>
          <w:tblCellSpacing w:w="15" w:type="dxa"/>
        </w:trPr>
        <w:tc>
          <w:tcPr>
            <w:tcW w:w="0" w:type="auto"/>
            <w:vAlign w:val="center"/>
            <w:hideMark/>
          </w:tcPr>
          <w:p w14:paraId="23F03ECC" w14:textId="5FB3C9A0"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Rendimiento Académico</w:t>
            </w:r>
          </w:p>
        </w:tc>
        <w:tc>
          <w:tcPr>
            <w:tcW w:w="0" w:type="auto"/>
            <w:vAlign w:val="center"/>
            <w:hideMark/>
          </w:tcPr>
          <w:p w14:paraId="52A5E536" w14:textId="4658430E"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Registro institucional</w:t>
            </w:r>
          </w:p>
        </w:tc>
        <w:tc>
          <w:tcPr>
            <w:tcW w:w="0" w:type="auto"/>
            <w:vAlign w:val="center"/>
            <w:hideMark/>
          </w:tcPr>
          <w:p w14:paraId="41571EEF" w14:textId="0B9280A6"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Datos históricos</w:t>
            </w:r>
          </w:p>
        </w:tc>
        <w:tc>
          <w:tcPr>
            <w:tcW w:w="0" w:type="auto"/>
            <w:vAlign w:val="center"/>
            <w:hideMark/>
          </w:tcPr>
          <w:p w14:paraId="464A9A41" w14:textId="4BD31E30"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0–20, %</w:t>
            </w:r>
          </w:p>
        </w:tc>
        <w:tc>
          <w:tcPr>
            <w:tcW w:w="0" w:type="auto"/>
            <w:vAlign w:val="center"/>
            <w:hideMark/>
          </w:tcPr>
          <w:p w14:paraId="370C8AE0" w14:textId="336E3C84"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Pre y post software</w:t>
            </w:r>
          </w:p>
        </w:tc>
      </w:tr>
      <w:tr w:rsidR="000B2A53" w:rsidRPr="002333E5" w14:paraId="1C8C1577" w14:textId="77777777" w:rsidTr="000B2A53">
        <w:trPr>
          <w:tblCellSpacing w:w="15" w:type="dxa"/>
        </w:trPr>
        <w:tc>
          <w:tcPr>
            <w:tcW w:w="0" w:type="auto"/>
            <w:vAlign w:val="center"/>
            <w:hideMark/>
          </w:tcPr>
          <w:p w14:paraId="50ECF8E0" w14:textId="5609D350"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Participación y Motivación</w:t>
            </w:r>
          </w:p>
        </w:tc>
        <w:tc>
          <w:tcPr>
            <w:tcW w:w="0" w:type="auto"/>
            <w:vAlign w:val="center"/>
            <w:hideMark/>
          </w:tcPr>
          <w:p w14:paraId="2E147EB8" w14:textId="60D27D6E"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Encuesta a estudiantes</w:t>
            </w:r>
          </w:p>
        </w:tc>
        <w:tc>
          <w:tcPr>
            <w:tcW w:w="0" w:type="auto"/>
            <w:vAlign w:val="center"/>
            <w:hideMark/>
          </w:tcPr>
          <w:p w14:paraId="634E2E69" w14:textId="0076F3B2"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Cuestionario</w:t>
            </w:r>
          </w:p>
        </w:tc>
        <w:tc>
          <w:tcPr>
            <w:tcW w:w="0" w:type="auto"/>
            <w:vAlign w:val="center"/>
            <w:hideMark/>
          </w:tcPr>
          <w:p w14:paraId="49575C9E" w14:textId="4E770A37"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Likert 1–5</w:t>
            </w:r>
          </w:p>
        </w:tc>
        <w:tc>
          <w:tcPr>
            <w:tcW w:w="0" w:type="auto"/>
            <w:vAlign w:val="center"/>
            <w:hideMark/>
          </w:tcPr>
          <w:p w14:paraId="3788F782" w14:textId="77777777" w:rsidR="000B2A53" w:rsidRPr="002333E5" w:rsidRDefault="000B2A53"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Pre y post software</w:t>
            </w:r>
          </w:p>
        </w:tc>
      </w:tr>
      <w:tr w:rsidR="000B2A53" w:rsidRPr="002333E5" w14:paraId="45397507" w14:textId="77777777" w:rsidTr="000B2A53">
        <w:trPr>
          <w:tblCellSpacing w:w="15" w:type="dxa"/>
        </w:trPr>
        <w:tc>
          <w:tcPr>
            <w:tcW w:w="0" w:type="auto"/>
            <w:vAlign w:val="center"/>
            <w:hideMark/>
          </w:tcPr>
          <w:p w14:paraId="45202489" w14:textId="4C8BF188"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Uso del sistema</w:t>
            </w:r>
          </w:p>
        </w:tc>
        <w:tc>
          <w:tcPr>
            <w:tcW w:w="0" w:type="auto"/>
            <w:vAlign w:val="center"/>
            <w:hideMark/>
          </w:tcPr>
          <w:p w14:paraId="7D267F59" w14:textId="1E562EF5"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Logs del software (Python)</w:t>
            </w:r>
          </w:p>
        </w:tc>
        <w:tc>
          <w:tcPr>
            <w:tcW w:w="0" w:type="auto"/>
            <w:vAlign w:val="center"/>
            <w:hideMark/>
          </w:tcPr>
          <w:p w14:paraId="48F06288" w14:textId="191DB5F0"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Registro automático</w:t>
            </w:r>
          </w:p>
        </w:tc>
        <w:tc>
          <w:tcPr>
            <w:tcW w:w="0" w:type="auto"/>
            <w:vAlign w:val="center"/>
            <w:hideMark/>
          </w:tcPr>
          <w:p w14:paraId="4900D625" w14:textId="6B5F7840"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Frecuencia semanal</w:t>
            </w:r>
          </w:p>
        </w:tc>
        <w:tc>
          <w:tcPr>
            <w:tcW w:w="0" w:type="auto"/>
            <w:vAlign w:val="center"/>
            <w:hideMark/>
          </w:tcPr>
          <w:p w14:paraId="40242202" w14:textId="1A50B4AC" w:rsidR="000B2A53" w:rsidRPr="002333E5" w:rsidRDefault="00201292" w:rsidP="000B2A53">
            <w:pPr>
              <w:rPr>
                <w:rFonts w:ascii="Times New Roman" w:eastAsia="Times New Roman" w:hAnsi="Times New Roman" w:cs="Times New Roman"/>
                <w:lang w:val="es-PE"/>
              </w:rPr>
            </w:pPr>
            <w:r w:rsidRPr="002333E5">
              <w:rPr>
                <w:rFonts w:ascii="Times New Roman" w:eastAsia="Times New Roman" w:hAnsi="Times New Roman" w:cs="Times New Roman"/>
                <w:lang w:val="es-PE"/>
              </w:rPr>
              <w:t>Durante la intervención</w:t>
            </w:r>
          </w:p>
        </w:tc>
      </w:tr>
      <w:tr w:rsidR="000B2A53" w:rsidRPr="002333E5" w14:paraId="59C3AC1C" w14:textId="77777777" w:rsidTr="000B2A53">
        <w:trPr>
          <w:tblCellSpacing w:w="15" w:type="dxa"/>
        </w:trPr>
        <w:tc>
          <w:tcPr>
            <w:tcW w:w="0" w:type="auto"/>
            <w:vAlign w:val="center"/>
            <w:hideMark/>
          </w:tcPr>
          <w:p w14:paraId="20667225" w14:textId="38169B2A" w:rsidR="000B2A53" w:rsidRPr="002333E5" w:rsidRDefault="000B2A53" w:rsidP="000B2A53">
            <w:pPr>
              <w:rPr>
                <w:rFonts w:ascii="Times New Roman" w:eastAsia="Times New Roman" w:hAnsi="Times New Roman" w:cs="Times New Roman"/>
                <w:lang w:val="es-PE"/>
              </w:rPr>
            </w:pPr>
          </w:p>
        </w:tc>
        <w:tc>
          <w:tcPr>
            <w:tcW w:w="0" w:type="auto"/>
            <w:vAlign w:val="center"/>
            <w:hideMark/>
          </w:tcPr>
          <w:p w14:paraId="1535BAE7" w14:textId="105215AF" w:rsidR="000B2A53" w:rsidRPr="002333E5" w:rsidRDefault="000B2A53" w:rsidP="000B2A53">
            <w:pPr>
              <w:rPr>
                <w:rFonts w:ascii="Times New Roman" w:eastAsia="Times New Roman" w:hAnsi="Times New Roman" w:cs="Times New Roman"/>
                <w:lang w:val="es-PE"/>
              </w:rPr>
            </w:pPr>
          </w:p>
        </w:tc>
        <w:tc>
          <w:tcPr>
            <w:tcW w:w="0" w:type="auto"/>
            <w:vAlign w:val="center"/>
            <w:hideMark/>
          </w:tcPr>
          <w:p w14:paraId="494FF201" w14:textId="4F6928E1" w:rsidR="000B2A53" w:rsidRPr="002333E5" w:rsidRDefault="000B2A53" w:rsidP="000B2A53">
            <w:pPr>
              <w:rPr>
                <w:rFonts w:ascii="Times New Roman" w:eastAsia="Times New Roman" w:hAnsi="Times New Roman" w:cs="Times New Roman"/>
                <w:lang w:val="es-PE"/>
              </w:rPr>
            </w:pPr>
          </w:p>
        </w:tc>
        <w:tc>
          <w:tcPr>
            <w:tcW w:w="0" w:type="auto"/>
            <w:vAlign w:val="center"/>
            <w:hideMark/>
          </w:tcPr>
          <w:p w14:paraId="1B03F226" w14:textId="56B3EBC8" w:rsidR="000B2A53" w:rsidRPr="002333E5" w:rsidRDefault="000B2A53" w:rsidP="000B2A53">
            <w:pPr>
              <w:rPr>
                <w:rFonts w:ascii="Times New Roman" w:eastAsia="Times New Roman" w:hAnsi="Times New Roman" w:cs="Times New Roman"/>
                <w:lang w:val="es-PE"/>
              </w:rPr>
            </w:pPr>
          </w:p>
        </w:tc>
        <w:tc>
          <w:tcPr>
            <w:tcW w:w="0" w:type="auto"/>
            <w:vAlign w:val="center"/>
            <w:hideMark/>
          </w:tcPr>
          <w:p w14:paraId="016D50DC" w14:textId="6636930B" w:rsidR="000B2A53" w:rsidRPr="002333E5" w:rsidRDefault="000B2A53" w:rsidP="000B2A53">
            <w:pPr>
              <w:rPr>
                <w:rFonts w:ascii="Times New Roman" w:eastAsia="Times New Roman" w:hAnsi="Times New Roman" w:cs="Times New Roman"/>
                <w:lang w:val="es-PE"/>
              </w:rPr>
            </w:pPr>
          </w:p>
        </w:tc>
      </w:tr>
    </w:tbl>
    <w:p w14:paraId="650B740B" w14:textId="78705442" w:rsidR="008420A0" w:rsidRPr="002333E5" w:rsidRDefault="008420A0" w:rsidP="00B4534A">
      <w:pPr>
        <w:rPr>
          <w:rFonts w:ascii="Times New Roman" w:eastAsia="Times New Roman" w:hAnsi="Times New Roman" w:cs="Times New Roman"/>
        </w:rPr>
      </w:pPr>
    </w:p>
    <w:p w14:paraId="7B4D435A" w14:textId="66C0C795" w:rsidR="000B2A53" w:rsidRPr="002333E5" w:rsidRDefault="000B2A53" w:rsidP="000B2A53">
      <w:pPr>
        <w:pStyle w:val="Descripcin"/>
        <w:jc w:val="center"/>
        <w:rPr>
          <w:rStyle w:val="Textoennegrita"/>
          <w:rFonts w:ascii="Times New Roman" w:hAnsi="Times New Roman" w:cs="Times New Roman"/>
        </w:rPr>
        <w:sectPr w:rsidR="000B2A53" w:rsidRPr="002333E5" w:rsidSect="006944B2">
          <w:pgSz w:w="11907" w:h="16840" w:code="9"/>
          <w:pgMar w:top="1440" w:right="2160" w:bottom="1440" w:left="1440" w:header="720" w:footer="720" w:gutter="0"/>
          <w:cols w:space="708"/>
          <w:docGrid w:linePitch="360"/>
        </w:sectPr>
      </w:pPr>
      <w:r w:rsidRPr="002333E5">
        <w:rPr>
          <w:rStyle w:val="Textoennegrita"/>
          <w:rFonts w:ascii="Times New Roman" w:hAnsi="Times New Roman" w:cs="Times New Roman"/>
        </w:rPr>
        <w:t xml:space="preserve">Tabla </w:t>
      </w:r>
      <w:r w:rsidRPr="002333E5">
        <w:rPr>
          <w:rStyle w:val="Textoennegrita"/>
          <w:rFonts w:ascii="Times New Roman" w:hAnsi="Times New Roman" w:cs="Times New Roman"/>
        </w:rPr>
        <w:fldChar w:fldCharType="begin"/>
      </w:r>
      <w:r w:rsidRPr="002333E5">
        <w:rPr>
          <w:rStyle w:val="Textoennegrita"/>
          <w:rFonts w:ascii="Times New Roman" w:hAnsi="Times New Roman" w:cs="Times New Roman"/>
        </w:rPr>
        <w:instrText xml:space="preserve"> SEQ Tabla \* ARABIC </w:instrText>
      </w:r>
      <w:r w:rsidRPr="002333E5">
        <w:rPr>
          <w:rStyle w:val="Textoennegrita"/>
          <w:rFonts w:ascii="Times New Roman" w:hAnsi="Times New Roman" w:cs="Times New Roman"/>
        </w:rPr>
        <w:fldChar w:fldCharType="separate"/>
      </w:r>
      <w:r w:rsidR="00BC5EDB">
        <w:rPr>
          <w:rStyle w:val="Textoennegrita"/>
          <w:rFonts w:ascii="Times New Roman" w:hAnsi="Times New Roman" w:cs="Times New Roman"/>
          <w:noProof/>
        </w:rPr>
        <w:t>4</w:t>
      </w:r>
      <w:r w:rsidRPr="002333E5">
        <w:rPr>
          <w:rStyle w:val="Textoennegrita"/>
          <w:rFonts w:ascii="Times New Roman" w:hAnsi="Times New Roman" w:cs="Times New Roman"/>
        </w:rPr>
        <w:fldChar w:fldCharType="end"/>
      </w:r>
      <w:r w:rsidRPr="002333E5">
        <w:rPr>
          <w:rStyle w:val="Textoennegrita"/>
          <w:rFonts w:ascii="Times New Roman" w:hAnsi="Times New Roman" w:cs="Times New Roman"/>
        </w:rPr>
        <w:t xml:space="preserve"> </w:t>
      </w:r>
      <w:r w:rsidR="0052407C" w:rsidRPr="002333E5">
        <w:rPr>
          <w:rFonts w:ascii="Times New Roman" w:hAnsi="Times New Roman" w:cs="Times New Roman"/>
          <w:b/>
          <w:bCs/>
        </w:rPr>
        <w:t>de Instrumentos de Medición</w:t>
      </w:r>
    </w:p>
    <w:p w14:paraId="6E8827EB" w14:textId="1519B245" w:rsidR="008420A0" w:rsidRPr="002333E5" w:rsidRDefault="007670E0" w:rsidP="00B4534A">
      <w:pPr>
        <w:rPr>
          <w:rFonts w:ascii="Times New Roman" w:eastAsia="Times New Roman" w:hAnsi="Times New Roman" w:cs="Times New Roman"/>
        </w:rPr>
      </w:pPr>
      <w:bookmarkStart w:id="67" w:name="_Hlk202265692"/>
      <w:bookmarkEnd w:id="67"/>
      <w:r w:rsidRPr="002333E5">
        <w:rPr>
          <w:rFonts w:ascii="Times New Roman" w:hAnsi="Times New Roman" w:cs="Times New Roman"/>
          <w:i/>
          <w:iCs/>
          <w:noProof/>
          <w:color w:val="FF0000"/>
        </w:rPr>
        <w:lastRenderedPageBreak/>
        <w:drawing>
          <wp:inline distT="0" distB="0" distL="0" distR="0" wp14:anchorId="15D8AE1A" wp14:editId="349BD54A">
            <wp:extent cx="1886213" cy="7697274"/>
            <wp:effectExtent l="0" t="0" r="0" b="0"/>
            <wp:docPr id="1982525436" name="Imagen 1" descr="Interfaz de usuario gráfica,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25436" name="Imagen 1" descr="Interfaz de usuario gráfica, Aplicación, Chat o mensaje de texto&#10;&#10;El contenido generado por IA puede ser incorrecto."/>
                    <pic:cNvPicPr/>
                  </pic:nvPicPr>
                  <pic:blipFill>
                    <a:blip r:embed="rId17"/>
                    <a:stretch>
                      <a:fillRect/>
                    </a:stretch>
                  </pic:blipFill>
                  <pic:spPr>
                    <a:xfrm>
                      <a:off x="0" y="0"/>
                      <a:ext cx="1886213" cy="7697274"/>
                    </a:xfrm>
                    <a:prstGeom prst="rect">
                      <a:avLst/>
                    </a:prstGeom>
                  </pic:spPr>
                </pic:pic>
              </a:graphicData>
            </a:graphic>
          </wp:inline>
        </w:drawing>
      </w:r>
    </w:p>
    <w:sectPr w:rsidR="008420A0" w:rsidRPr="002333E5" w:rsidSect="006944B2">
      <w:pgSz w:w="11907" w:h="16840" w:code="9"/>
      <w:pgMar w:top="1440" w:right="216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8BE9B" w14:textId="77777777" w:rsidR="00975C08" w:rsidRDefault="00975C08">
      <w:pPr>
        <w:spacing w:after="0" w:line="240" w:lineRule="auto"/>
      </w:pPr>
      <w:r>
        <w:separator/>
      </w:r>
    </w:p>
  </w:endnote>
  <w:endnote w:type="continuationSeparator" w:id="0">
    <w:p w14:paraId="0D4A9C47" w14:textId="77777777" w:rsidR="00975C08" w:rsidRDefault="00975C08">
      <w:pPr>
        <w:spacing w:after="0" w:line="240" w:lineRule="auto"/>
      </w:pPr>
      <w:r>
        <w:continuationSeparator/>
      </w:r>
    </w:p>
  </w:endnote>
  <w:endnote w:type="continuationNotice" w:id="1">
    <w:p w14:paraId="53787183" w14:textId="77777777" w:rsidR="00975C08" w:rsidRDefault="00975C0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8931470"/>
      <w:docPartObj>
        <w:docPartGallery w:val="Page Numbers (Bottom of Page)"/>
        <w:docPartUnique/>
      </w:docPartObj>
    </w:sdtPr>
    <w:sdtEndPr/>
    <w:sdtContent>
      <w:p w14:paraId="69FDA450" w14:textId="6F414958" w:rsidR="00AF18EA" w:rsidRDefault="00AF18EA">
        <w:pPr>
          <w:pStyle w:val="Piedepgina"/>
          <w:jc w:val="right"/>
        </w:pPr>
        <w:r>
          <w:fldChar w:fldCharType="begin"/>
        </w:r>
        <w:r>
          <w:instrText>PAGE   \* MERGEFORMAT</w:instrText>
        </w:r>
        <w:r>
          <w:fldChar w:fldCharType="separate"/>
        </w:r>
        <w:r>
          <w:rPr>
            <w:lang w:val="es-ES"/>
          </w:rPr>
          <w:t>2</w:t>
        </w:r>
        <w:r>
          <w:fldChar w:fldCharType="end"/>
        </w:r>
      </w:p>
    </w:sdtContent>
  </w:sdt>
  <w:p w14:paraId="47161B1D" w14:textId="3D378A7A" w:rsidR="00AF18EA" w:rsidRDefault="00AF18EA" w:rsidP="7B1A36E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A17B9" w14:textId="5888EAEB" w:rsidR="00154D47" w:rsidRDefault="00154D47">
    <w:pPr>
      <w:pStyle w:val="Piedepgina"/>
      <w:jc w:val="right"/>
    </w:pPr>
  </w:p>
  <w:p w14:paraId="6D0011FB" w14:textId="78B77965" w:rsidR="00220187" w:rsidRDefault="00220187" w:rsidP="00154D47">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C13D5" w14:textId="77777777" w:rsidR="00975C08" w:rsidRDefault="00975C08">
      <w:pPr>
        <w:spacing w:after="0" w:line="240" w:lineRule="auto"/>
      </w:pPr>
      <w:r>
        <w:separator/>
      </w:r>
    </w:p>
  </w:footnote>
  <w:footnote w:type="continuationSeparator" w:id="0">
    <w:p w14:paraId="32F2D13E" w14:textId="77777777" w:rsidR="00975C08" w:rsidRDefault="00975C08">
      <w:pPr>
        <w:spacing w:after="0" w:line="240" w:lineRule="auto"/>
      </w:pPr>
      <w:r>
        <w:continuationSeparator/>
      </w:r>
    </w:p>
  </w:footnote>
  <w:footnote w:type="continuationNotice" w:id="1">
    <w:p w14:paraId="6EC75616" w14:textId="77777777" w:rsidR="00975C08" w:rsidRDefault="00975C0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765"/>
      <w:gridCol w:w="2765"/>
      <w:gridCol w:w="2765"/>
    </w:tblGrid>
    <w:tr w:rsidR="00AF18EA" w14:paraId="336194F3" w14:textId="77777777" w:rsidTr="7B1A36EE">
      <w:trPr>
        <w:trHeight w:val="300"/>
      </w:trPr>
      <w:tc>
        <w:tcPr>
          <w:tcW w:w="2765" w:type="dxa"/>
        </w:tcPr>
        <w:p w14:paraId="6405311D" w14:textId="204BC5EF" w:rsidR="00AF18EA" w:rsidRDefault="00AF18EA" w:rsidP="7B1A36EE">
          <w:pPr>
            <w:pStyle w:val="Encabezado"/>
            <w:ind w:left="-115"/>
          </w:pPr>
        </w:p>
      </w:tc>
      <w:tc>
        <w:tcPr>
          <w:tcW w:w="2765" w:type="dxa"/>
        </w:tcPr>
        <w:p w14:paraId="7489C4A3" w14:textId="3CE4629A" w:rsidR="00AF18EA" w:rsidRDefault="00AF18EA" w:rsidP="7B1A36EE">
          <w:pPr>
            <w:pStyle w:val="Encabezado"/>
            <w:jc w:val="center"/>
          </w:pPr>
        </w:p>
      </w:tc>
      <w:tc>
        <w:tcPr>
          <w:tcW w:w="2765" w:type="dxa"/>
        </w:tcPr>
        <w:p w14:paraId="6EAE7D47" w14:textId="611E04FC" w:rsidR="00AF18EA" w:rsidRDefault="00AF18EA" w:rsidP="7B1A36EE">
          <w:pPr>
            <w:pStyle w:val="Encabezado"/>
            <w:ind w:right="-115"/>
            <w:jc w:val="right"/>
          </w:pPr>
        </w:p>
      </w:tc>
    </w:tr>
  </w:tbl>
  <w:p w14:paraId="5C59CA26" w14:textId="1B5B44D2" w:rsidR="00AF18EA" w:rsidRDefault="00AF18EA" w:rsidP="7B1A36EE">
    <w:pPr>
      <w:pStyle w:val="Encabezado"/>
    </w:pPr>
  </w:p>
</w:hdr>
</file>

<file path=word/intelligence2.xml><?xml version="1.0" encoding="utf-8"?>
<int2:intelligence xmlns:int2="http://schemas.microsoft.com/office/intelligence/2020/intelligence" xmlns:oel="http://schemas.microsoft.com/office/2019/extlst">
  <int2:observations>
    <int2:textHash int2:hashCode="O1rWSgbsY1OU6f" int2:id="6EJMcBNq">
      <int2:state int2:value="Rejected" int2:type="spell"/>
    </int2:textHash>
    <int2:textHash int2:hashCode="P4HpHWmoph/78Z" int2:id="7zJWHqdn">
      <int2:state int2:value="Rejected" int2:type="spell"/>
    </int2:textHash>
    <int2:textHash int2:hashCode="mgXrEGE22Xl6TZ" int2:id="MBZw2XOX">
      <int2:state int2:value="Rejected" int2:type="AugLoop_Text_Critique"/>
    </int2:textHash>
    <int2:textHash int2:hashCode="rVfbBn7vDici/Y" int2:id="Vdfasazv">
      <int2:state int2:value="Rejected" int2:type="spell"/>
    </int2:textHash>
    <int2:textHash int2:hashCode="6p/7brSl8Wf2op" int2:id="fpNRrU0B">
      <int2:state int2:value="Rejected" int2:type="spell"/>
    </int2:textHash>
    <int2:textHash int2:hashCode="YVDP+dcICmLAlS" int2:id="iRQRE2Yk">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A00E4"/>
    <w:multiLevelType w:val="multilevel"/>
    <w:tmpl w:val="D164942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A52F8E"/>
    <w:multiLevelType w:val="multilevel"/>
    <w:tmpl w:val="2D1CD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C2FC1"/>
    <w:multiLevelType w:val="multilevel"/>
    <w:tmpl w:val="FB301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A2E30"/>
    <w:multiLevelType w:val="multilevel"/>
    <w:tmpl w:val="2D82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F1067"/>
    <w:multiLevelType w:val="multilevel"/>
    <w:tmpl w:val="CEEA75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950921"/>
    <w:multiLevelType w:val="multilevel"/>
    <w:tmpl w:val="B20E6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020217"/>
    <w:multiLevelType w:val="hybridMultilevel"/>
    <w:tmpl w:val="AF247234"/>
    <w:lvl w:ilvl="0" w:tplc="0C601DBA">
      <w:start w:val="1"/>
      <w:numFmt w:val="bullet"/>
      <w:lvlText w:val=""/>
      <w:lvlJc w:val="left"/>
      <w:pPr>
        <w:ind w:left="1776"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7" w15:restartNumberingAfterBreak="0">
    <w:nsid w:val="13B35D94"/>
    <w:multiLevelType w:val="multilevel"/>
    <w:tmpl w:val="FB301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E9133D"/>
    <w:multiLevelType w:val="multilevel"/>
    <w:tmpl w:val="9B16052E"/>
    <w:lvl w:ilvl="0">
      <w:start w:val="1"/>
      <w:numFmt w:val="decimal"/>
      <w:lvlText w:val="%1."/>
      <w:lvlJc w:val="left"/>
      <w:pPr>
        <w:ind w:left="750" w:hanging="39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8837ECA"/>
    <w:multiLevelType w:val="multilevel"/>
    <w:tmpl w:val="997C905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913486"/>
    <w:multiLevelType w:val="multilevel"/>
    <w:tmpl w:val="74D0E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077DE3"/>
    <w:multiLevelType w:val="multilevel"/>
    <w:tmpl w:val="8E10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04405"/>
    <w:multiLevelType w:val="hybridMultilevel"/>
    <w:tmpl w:val="522494D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2C1A744A"/>
    <w:multiLevelType w:val="multilevel"/>
    <w:tmpl w:val="FFFFFFFF"/>
    <w:lvl w:ilvl="0">
      <w:start w:val="1"/>
      <w:numFmt w:val="decimal"/>
      <w:lvlText w:val="%1."/>
      <w:lvlJc w:val="left"/>
      <w:pPr>
        <w:ind w:left="1560" w:hanging="360"/>
      </w:pPr>
    </w:lvl>
    <w:lvl w:ilvl="1">
      <w:start w:val="1"/>
      <w:numFmt w:val="decimal"/>
      <w:lvlText w:val="%1.%2."/>
      <w:lvlJc w:val="left"/>
      <w:pPr>
        <w:ind w:left="2280" w:hanging="360"/>
      </w:pPr>
    </w:lvl>
    <w:lvl w:ilvl="2">
      <w:start w:val="1"/>
      <w:numFmt w:val="decimal"/>
      <w:lvlText w:val="%1.%2.%3."/>
      <w:lvlJc w:val="left"/>
      <w:pPr>
        <w:ind w:left="3000" w:hanging="180"/>
      </w:pPr>
    </w:lvl>
    <w:lvl w:ilvl="3">
      <w:start w:val="1"/>
      <w:numFmt w:val="decimal"/>
      <w:lvlText w:val="%1.%2.%3.%4."/>
      <w:lvlJc w:val="left"/>
      <w:pPr>
        <w:ind w:left="3720" w:hanging="360"/>
      </w:pPr>
    </w:lvl>
    <w:lvl w:ilvl="4">
      <w:start w:val="1"/>
      <w:numFmt w:val="decimal"/>
      <w:lvlText w:val="%1.%2.%3.%4.%5."/>
      <w:lvlJc w:val="left"/>
      <w:pPr>
        <w:ind w:left="4440" w:hanging="360"/>
      </w:pPr>
    </w:lvl>
    <w:lvl w:ilvl="5">
      <w:start w:val="1"/>
      <w:numFmt w:val="decimal"/>
      <w:lvlText w:val="%1.%2.%3.%4.%5.%6."/>
      <w:lvlJc w:val="left"/>
      <w:pPr>
        <w:ind w:left="5160" w:hanging="180"/>
      </w:pPr>
    </w:lvl>
    <w:lvl w:ilvl="6">
      <w:start w:val="1"/>
      <w:numFmt w:val="decimal"/>
      <w:lvlText w:val="%1.%2.%3.%4.%5.%6.%7."/>
      <w:lvlJc w:val="left"/>
      <w:pPr>
        <w:ind w:left="5880" w:hanging="360"/>
      </w:pPr>
    </w:lvl>
    <w:lvl w:ilvl="7">
      <w:start w:val="1"/>
      <w:numFmt w:val="decimal"/>
      <w:lvlText w:val="%1.%2.%3.%4.%5.%6.%7.%8."/>
      <w:lvlJc w:val="left"/>
      <w:pPr>
        <w:ind w:left="6600" w:hanging="360"/>
      </w:pPr>
    </w:lvl>
    <w:lvl w:ilvl="8">
      <w:start w:val="1"/>
      <w:numFmt w:val="decimal"/>
      <w:lvlText w:val="%1.%2.%3.%4.%5.%6.%7.%8.%9."/>
      <w:lvlJc w:val="left"/>
      <w:pPr>
        <w:ind w:left="7320" w:hanging="180"/>
      </w:pPr>
    </w:lvl>
  </w:abstractNum>
  <w:abstractNum w:abstractNumId="14" w15:restartNumberingAfterBreak="0">
    <w:nsid w:val="2FF91ACE"/>
    <w:multiLevelType w:val="multilevel"/>
    <w:tmpl w:val="30C2F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F136C5"/>
    <w:multiLevelType w:val="hybridMultilevel"/>
    <w:tmpl w:val="FFFFFFFF"/>
    <w:lvl w:ilvl="0" w:tplc="0C601DBA">
      <w:start w:val="1"/>
      <w:numFmt w:val="bullet"/>
      <w:lvlText w:val=""/>
      <w:lvlJc w:val="left"/>
      <w:pPr>
        <w:ind w:left="1068" w:hanging="360"/>
      </w:pPr>
      <w:rPr>
        <w:rFonts w:ascii="Symbol" w:hAnsi="Symbol" w:hint="default"/>
      </w:rPr>
    </w:lvl>
    <w:lvl w:ilvl="1" w:tplc="AFC236A0">
      <w:start w:val="1"/>
      <w:numFmt w:val="bullet"/>
      <w:lvlText w:val="o"/>
      <w:lvlJc w:val="left"/>
      <w:pPr>
        <w:ind w:left="1788" w:hanging="360"/>
      </w:pPr>
      <w:rPr>
        <w:rFonts w:ascii="Courier New" w:hAnsi="Courier New" w:hint="default"/>
      </w:rPr>
    </w:lvl>
    <w:lvl w:ilvl="2" w:tplc="295CFC8E">
      <w:start w:val="1"/>
      <w:numFmt w:val="bullet"/>
      <w:lvlText w:val=""/>
      <w:lvlJc w:val="left"/>
      <w:pPr>
        <w:ind w:left="2508" w:hanging="360"/>
      </w:pPr>
      <w:rPr>
        <w:rFonts w:ascii="Wingdings" w:hAnsi="Wingdings" w:hint="default"/>
      </w:rPr>
    </w:lvl>
    <w:lvl w:ilvl="3" w:tplc="79D44A88">
      <w:start w:val="1"/>
      <w:numFmt w:val="bullet"/>
      <w:lvlText w:val=""/>
      <w:lvlJc w:val="left"/>
      <w:pPr>
        <w:ind w:left="3228" w:hanging="360"/>
      </w:pPr>
      <w:rPr>
        <w:rFonts w:ascii="Symbol" w:hAnsi="Symbol" w:hint="default"/>
      </w:rPr>
    </w:lvl>
    <w:lvl w:ilvl="4" w:tplc="A12ED362">
      <w:start w:val="1"/>
      <w:numFmt w:val="bullet"/>
      <w:lvlText w:val="o"/>
      <w:lvlJc w:val="left"/>
      <w:pPr>
        <w:ind w:left="3948" w:hanging="360"/>
      </w:pPr>
      <w:rPr>
        <w:rFonts w:ascii="Courier New" w:hAnsi="Courier New" w:hint="default"/>
      </w:rPr>
    </w:lvl>
    <w:lvl w:ilvl="5" w:tplc="EFEE2038">
      <w:start w:val="1"/>
      <w:numFmt w:val="bullet"/>
      <w:lvlText w:val=""/>
      <w:lvlJc w:val="left"/>
      <w:pPr>
        <w:ind w:left="4668" w:hanging="360"/>
      </w:pPr>
      <w:rPr>
        <w:rFonts w:ascii="Wingdings" w:hAnsi="Wingdings" w:hint="default"/>
      </w:rPr>
    </w:lvl>
    <w:lvl w:ilvl="6" w:tplc="6E621938">
      <w:start w:val="1"/>
      <w:numFmt w:val="bullet"/>
      <w:lvlText w:val=""/>
      <w:lvlJc w:val="left"/>
      <w:pPr>
        <w:ind w:left="5388" w:hanging="360"/>
      </w:pPr>
      <w:rPr>
        <w:rFonts w:ascii="Symbol" w:hAnsi="Symbol" w:hint="default"/>
      </w:rPr>
    </w:lvl>
    <w:lvl w:ilvl="7" w:tplc="EDBE2FA2">
      <w:start w:val="1"/>
      <w:numFmt w:val="bullet"/>
      <w:lvlText w:val="o"/>
      <w:lvlJc w:val="left"/>
      <w:pPr>
        <w:ind w:left="6108" w:hanging="360"/>
      </w:pPr>
      <w:rPr>
        <w:rFonts w:ascii="Courier New" w:hAnsi="Courier New" w:hint="default"/>
      </w:rPr>
    </w:lvl>
    <w:lvl w:ilvl="8" w:tplc="D8A60C42">
      <w:start w:val="1"/>
      <w:numFmt w:val="bullet"/>
      <w:lvlText w:val=""/>
      <w:lvlJc w:val="left"/>
      <w:pPr>
        <w:ind w:left="6828" w:hanging="360"/>
      </w:pPr>
      <w:rPr>
        <w:rFonts w:ascii="Wingdings" w:hAnsi="Wingdings" w:hint="default"/>
      </w:rPr>
    </w:lvl>
  </w:abstractNum>
  <w:abstractNum w:abstractNumId="16" w15:restartNumberingAfterBreak="0">
    <w:nsid w:val="34A96DB6"/>
    <w:multiLevelType w:val="multilevel"/>
    <w:tmpl w:val="56347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5177DA"/>
    <w:multiLevelType w:val="multilevel"/>
    <w:tmpl w:val="848A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826483"/>
    <w:multiLevelType w:val="multilevel"/>
    <w:tmpl w:val="9E7A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526C92"/>
    <w:multiLevelType w:val="multilevel"/>
    <w:tmpl w:val="C52A4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627C71"/>
    <w:multiLevelType w:val="multilevel"/>
    <w:tmpl w:val="BEAAF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FC248D"/>
    <w:multiLevelType w:val="hybridMultilevel"/>
    <w:tmpl w:val="6472DA30"/>
    <w:lvl w:ilvl="0" w:tplc="280A0001">
      <w:start w:val="1"/>
      <w:numFmt w:val="bullet"/>
      <w:lvlText w:val=""/>
      <w:lvlJc w:val="left"/>
      <w:pPr>
        <w:ind w:left="1560" w:hanging="360"/>
      </w:pPr>
      <w:rPr>
        <w:rFonts w:ascii="Symbol" w:hAnsi="Symbol" w:hint="default"/>
      </w:rPr>
    </w:lvl>
    <w:lvl w:ilvl="1" w:tplc="FFFFFFFF" w:tentative="1">
      <w:start w:val="1"/>
      <w:numFmt w:val="lowerLetter"/>
      <w:lvlText w:val="%2."/>
      <w:lvlJc w:val="left"/>
      <w:pPr>
        <w:ind w:left="2280" w:hanging="360"/>
      </w:pPr>
    </w:lvl>
    <w:lvl w:ilvl="2" w:tplc="FFFFFFFF" w:tentative="1">
      <w:start w:val="1"/>
      <w:numFmt w:val="lowerRoman"/>
      <w:lvlText w:val="%3."/>
      <w:lvlJc w:val="right"/>
      <w:pPr>
        <w:ind w:left="3000" w:hanging="180"/>
      </w:pPr>
    </w:lvl>
    <w:lvl w:ilvl="3" w:tplc="FFFFFFFF" w:tentative="1">
      <w:start w:val="1"/>
      <w:numFmt w:val="decimal"/>
      <w:lvlText w:val="%4."/>
      <w:lvlJc w:val="left"/>
      <w:pPr>
        <w:ind w:left="3720" w:hanging="360"/>
      </w:pPr>
    </w:lvl>
    <w:lvl w:ilvl="4" w:tplc="FFFFFFFF" w:tentative="1">
      <w:start w:val="1"/>
      <w:numFmt w:val="lowerLetter"/>
      <w:lvlText w:val="%5."/>
      <w:lvlJc w:val="left"/>
      <w:pPr>
        <w:ind w:left="4440" w:hanging="360"/>
      </w:pPr>
    </w:lvl>
    <w:lvl w:ilvl="5" w:tplc="FFFFFFFF" w:tentative="1">
      <w:start w:val="1"/>
      <w:numFmt w:val="lowerRoman"/>
      <w:lvlText w:val="%6."/>
      <w:lvlJc w:val="right"/>
      <w:pPr>
        <w:ind w:left="5160" w:hanging="180"/>
      </w:pPr>
    </w:lvl>
    <w:lvl w:ilvl="6" w:tplc="FFFFFFFF" w:tentative="1">
      <w:start w:val="1"/>
      <w:numFmt w:val="decimal"/>
      <w:lvlText w:val="%7."/>
      <w:lvlJc w:val="left"/>
      <w:pPr>
        <w:ind w:left="5880" w:hanging="360"/>
      </w:pPr>
    </w:lvl>
    <w:lvl w:ilvl="7" w:tplc="FFFFFFFF" w:tentative="1">
      <w:start w:val="1"/>
      <w:numFmt w:val="lowerLetter"/>
      <w:lvlText w:val="%8."/>
      <w:lvlJc w:val="left"/>
      <w:pPr>
        <w:ind w:left="6600" w:hanging="360"/>
      </w:pPr>
    </w:lvl>
    <w:lvl w:ilvl="8" w:tplc="FFFFFFFF" w:tentative="1">
      <w:start w:val="1"/>
      <w:numFmt w:val="lowerRoman"/>
      <w:lvlText w:val="%9."/>
      <w:lvlJc w:val="right"/>
      <w:pPr>
        <w:ind w:left="7320" w:hanging="180"/>
      </w:pPr>
    </w:lvl>
  </w:abstractNum>
  <w:abstractNum w:abstractNumId="22" w15:restartNumberingAfterBreak="0">
    <w:nsid w:val="455B6C60"/>
    <w:multiLevelType w:val="multilevel"/>
    <w:tmpl w:val="D832A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F871B4"/>
    <w:multiLevelType w:val="multilevel"/>
    <w:tmpl w:val="B7746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DC88ED"/>
    <w:multiLevelType w:val="hybridMultilevel"/>
    <w:tmpl w:val="FFFFFFFF"/>
    <w:lvl w:ilvl="0" w:tplc="7F848418">
      <w:start w:val="1"/>
      <w:numFmt w:val="bullet"/>
      <w:lvlText w:val=""/>
      <w:lvlJc w:val="left"/>
      <w:pPr>
        <w:ind w:left="1776" w:hanging="360"/>
      </w:pPr>
      <w:rPr>
        <w:rFonts w:ascii="Symbol" w:hAnsi="Symbol" w:hint="default"/>
      </w:rPr>
    </w:lvl>
    <w:lvl w:ilvl="1" w:tplc="2B7EC57E">
      <w:start w:val="1"/>
      <w:numFmt w:val="bullet"/>
      <w:lvlText w:val="o"/>
      <w:lvlJc w:val="left"/>
      <w:pPr>
        <w:ind w:left="2496" w:hanging="360"/>
      </w:pPr>
      <w:rPr>
        <w:rFonts w:ascii="Courier New" w:hAnsi="Courier New" w:hint="default"/>
      </w:rPr>
    </w:lvl>
    <w:lvl w:ilvl="2" w:tplc="EDD00892">
      <w:start w:val="1"/>
      <w:numFmt w:val="bullet"/>
      <w:lvlText w:val=""/>
      <w:lvlJc w:val="left"/>
      <w:pPr>
        <w:ind w:left="3216" w:hanging="360"/>
      </w:pPr>
      <w:rPr>
        <w:rFonts w:ascii="Wingdings" w:hAnsi="Wingdings" w:hint="default"/>
      </w:rPr>
    </w:lvl>
    <w:lvl w:ilvl="3" w:tplc="24925E4C">
      <w:start w:val="1"/>
      <w:numFmt w:val="bullet"/>
      <w:lvlText w:val=""/>
      <w:lvlJc w:val="left"/>
      <w:pPr>
        <w:ind w:left="3936" w:hanging="360"/>
      </w:pPr>
      <w:rPr>
        <w:rFonts w:ascii="Symbol" w:hAnsi="Symbol" w:hint="default"/>
      </w:rPr>
    </w:lvl>
    <w:lvl w:ilvl="4" w:tplc="1D3008EA">
      <w:start w:val="1"/>
      <w:numFmt w:val="bullet"/>
      <w:lvlText w:val="o"/>
      <w:lvlJc w:val="left"/>
      <w:pPr>
        <w:ind w:left="4656" w:hanging="360"/>
      </w:pPr>
      <w:rPr>
        <w:rFonts w:ascii="Courier New" w:hAnsi="Courier New" w:hint="default"/>
      </w:rPr>
    </w:lvl>
    <w:lvl w:ilvl="5" w:tplc="44A24F80">
      <w:start w:val="1"/>
      <w:numFmt w:val="bullet"/>
      <w:lvlText w:val=""/>
      <w:lvlJc w:val="left"/>
      <w:pPr>
        <w:ind w:left="5376" w:hanging="360"/>
      </w:pPr>
      <w:rPr>
        <w:rFonts w:ascii="Wingdings" w:hAnsi="Wingdings" w:hint="default"/>
      </w:rPr>
    </w:lvl>
    <w:lvl w:ilvl="6" w:tplc="7BFCE8EE">
      <w:start w:val="1"/>
      <w:numFmt w:val="bullet"/>
      <w:lvlText w:val=""/>
      <w:lvlJc w:val="left"/>
      <w:pPr>
        <w:ind w:left="6096" w:hanging="360"/>
      </w:pPr>
      <w:rPr>
        <w:rFonts w:ascii="Symbol" w:hAnsi="Symbol" w:hint="default"/>
      </w:rPr>
    </w:lvl>
    <w:lvl w:ilvl="7" w:tplc="7D2C8B16">
      <w:start w:val="1"/>
      <w:numFmt w:val="bullet"/>
      <w:lvlText w:val="o"/>
      <w:lvlJc w:val="left"/>
      <w:pPr>
        <w:ind w:left="6816" w:hanging="360"/>
      </w:pPr>
      <w:rPr>
        <w:rFonts w:ascii="Courier New" w:hAnsi="Courier New" w:hint="default"/>
      </w:rPr>
    </w:lvl>
    <w:lvl w:ilvl="8" w:tplc="5CB4F3BC">
      <w:start w:val="1"/>
      <w:numFmt w:val="bullet"/>
      <w:lvlText w:val=""/>
      <w:lvlJc w:val="left"/>
      <w:pPr>
        <w:ind w:left="7536" w:hanging="360"/>
      </w:pPr>
      <w:rPr>
        <w:rFonts w:ascii="Wingdings" w:hAnsi="Wingdings" w:hint="default"/>
      </w:rPr>
    </w:lvl>
  </w:abstractNum>
  <w:abstractNum w:abstractNumId="25" w15:restartNumberingAfterBreak="0">
    <w:nsid w:val="55B37FBE"/>
    <w:multiLevelType w:val="multilevel"/>
    <w:tmpl w:val="FB301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CA7EE4"/>
    <w:multiLevelType w:val="multilevel"/>
    <w:tmpl w:val="8AB82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BD6980"/>
    <w:multiLevelType w:val="multilevel"/>
    <w:tmpl w:val="FB301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341C21"/>
    <w:multiLevelType w:val="multilevel"/>
    <w:tmpl w:val="6DD4BD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02A6D04"/>
    <w:multiLevelType w:val="multilevel"/>
    <w:tmpl w:val="6DD4BD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151252A"/>
    <w:multiLevelType w:val="hybridMultilevel"/>
    <w:tmpl w:val="CB8687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64CF2820"/>
    <w:multiLevelType w:val="hybridMultilevel"/>
    <w:tmpl w:val="119CCB04"/>
    <w:lvl w:ilvl="0" w:tplc="280A000F">
      <w:start w:val="1"/>
      <w:numFmt w:val="decimal"/>
      <w:lvlText w:val="%1."/>
      <w:lvlJc w:val="left"/>
      <w:pPr>
        <w:ind w:left="1560" w:hanging="360"/>
      </w:pPr>
    </w:lvl>
    <w:lvl w:ilvl="1" w:tplc="280A0019" w:tentative="1">
      <w:start w:val="1"/>
      <w:numFmt w:val="lowerLetter"/>
      <w:lvlText w:val="%2."/>
      <w:lvlJc w:val="left"/>
      <w:pPr>
        <w:ind w:left="2280" w:hanging="360"/>
      </w:pPr>
    </w:lvl>
    <w:lvl w:ilvl="2" w:tplc="280A001B" w:tentative="1">
      <w:start w:val="1"/>
      <w:numFmt w:val="lowerRoman"/>
      <w:lvlText w:val="%3."/>
      <w:lvlJc w:val="right"/>
      <w:pPr>
        <w:ind w:left="3000" w:hanging="180"/>
      </w:pPr>
    </w:lvl>
    <w:lvl w:ilvl="3" w:tplc="280A000F" w:tentative="1">
      <w:start w:val="1"/>
      <w:numFmt w:val="decimal"/>
      <w:lvlText w:val="%4."/>
      <w:lvlJc w:val="left"/>
      <w:pPr>
        <w:ind w:left="3720" w:hanging="360"/>
      </w:pPr>
    </w:lvl>
    <w:lvl w:ilvl="4" w:tplc="280A0019" w:tentative="1">
      <w:start w:val="1"/>
      <w:numFmt w:val="lowerLetter"/>
      <w:lvlText w:val="%5."/>
      <w:lvlJc w:val="left"/>
      <w:pPr>
        <w:ind w:left="4440" w:hanging="360"/>
      </w:pPr>
    </w:lvl>
    <w:lvl w:ilvl="5" w:tplc="280A001B" w:tentative="1">
      <w:start w:val="1"/>
      <w:numFmt w:val="lowerRoman"/>
      <w:lvlText w:val="%6."/>
      <w:lvlJc w:val="right"/>
      <w:pPr>
        <w:ind w:left="5160" w:hanging="180"/>
      </w:pPr>
    </w:lvl>
    <w:lvl w:ilvl="6" w:tplc="280A000F" w:tentative="1">
      <w:start w:val="1"/>
      <w:numFmt w:val="decimal"/>
      <w:lvlText w:val="%7."/>
      <w:lvlJc w:val="left"/>
      <w:pPr>
        <w:ind w:left="5880" w:hanging="360"/>
      </w:pPr>
    </w:lvl>
    <w:lvl w:ilvl="7" w:tplc="280A0019" w:tentative="1">
      <w:start w:val="1"/>
      <w:numFmt w:val="lowerLetter"/>
      <w:lvlText w:val="%8."/>
      <w:lvlJc w:val="left"/>
      <w:pPr>
        <w:ind w:left="6600" w:hanging="360"/>
      </w:pPr>
    </w:lvl>
    <w:lvl w:ilvl="8" w:tplc="280A001B" w:tentative="1">
      <w:start w:val="1"/>
      <w:numFmt w:val="lowerRoman"/>
      <w:lvlText w:val="%9."/>
      <w:lvlJc w:val="right"/>
      <w:pPr>
        <w:ind w:left="7320" w:hanging="180"/>
      </w:pPr>
    </w:lvl>
  </w:abstractNum>
  <w:abstractNum w:abstractNumId="32" w15:restartNumberingAfterBreak="0">
    <w:nsid w:val="650A0006"/>
    <w:multiLevelType w:val="multilevel"/>
    <w:tmpl w:val="160E6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CF85CA"/>
    <w:multiLevelType w:val="hybridMultilevel"/>
    <w:tmpl w:val="FFFFFFFF"/>
    <w:lvl w:ilvl="0" w:tplc="41525C38">
      <w:start w:val="1"/>
      <w:numFmt w:val="bullet"/>
      <w:lvlText w:val=""/>
      <w:lvlJc w:val="left"/>
      <w:pPr>
        <w:ind w:left="720" w:hanging="360"/>
      </w:pPr>
      <w:rPr>
        <w:rFonts w:ascii="Wingdings" w:hAnsi="Wingdings" w:hint="default"/>
      </w:rPr>
    </w:lvl>
    <w:lvl w:ilvl="1" w:tplc="5590D848">
      <w:start w:val="1"/>
      <w:numFmt w:val="bullet"/>
      <w:lvlText w:val="o"/>
      <w:lvlJc w:val="left"/>
      <w:pPr>
        <w:ind w:left="1440" w:hanging="360"/>
      </w:pPr>
      <w:rPr>
        <w:rFonts w:ascii="Courier New" w:hAnsi="Courier New" w:hint="default"/>
      </w:rPr>
    </w:lvl>
    <w:lvl w:ilvl="2" w:tplc="EC340D9E">
      <w:start w:val="1"/>
      <w:numFmt w:val="bullet"/>
      <w:lvlText w:val=""/>
      <w:lvlJc w:val="left"/>
      <w:pPr>
        <w:ind w:left="2160" w:hanging="360"/>
      </w:pPr>
      <w:rPr>
        <w:rFonts w:ascii="Wingdings" w:hAnsi="Wingdings" w:hint="default"/>
      </w:rPr>
    </w:lvl>
    <w:lvl w:ilvl="3" w:tplc="CBB8EA14">
      <w:start w:val="1"/>
      <w:numFmt w:val="bullet"/>
      <w:lvlText w:val=""/>
      <w:lvlJc w:val="left"/>
      <w:pPr>
        <w:ind w:left="2880" w:hanging="360"/>
      </w:pPr>
      <w:rPr>
        <w:rFonts w:ascii="Symbol" w:hAnsi="Symbol" w:hint="default"/>
      </w:rPr>
    </w:lvl>
    <w:lvl w:ilvl="4" w:tplc="8348D4DA">
      <w:start w:val="1"/>
      <w:numFmt w:val="bullet"/>
      <w:lvlText w:val="o"/>
      <w:lvlJc w:val="left"/>
      <w:pPr>
        <w:ind w:left="3600" w:hanging="360"/>
      </w:pPr>
      <w:rPr>
        <w:rFonts w:ascii="Courier New" w:hAnsi="Courier New" w:hint="default"/>
      </w:rPr>
    </w:lvl>
    <w:lvl w:ilvl="5" w:tplc="308E347A">
      <w:start w:val="1"/>
      <w:numFmt w:val="bullet"/>
      <w:lvlText w:val=""/>
      <w:lvlJc w:val="left"/>
      <w:pPr>
        <w:ind w:left="4320" w:hanging="360"/>
      </w:pPr>
      <w:rPr>
        <w:rFonts w:ascii="Wingdings" w:hAnsi="Wingdings" w:hint="default"/>
      </w:rPr>
    </w:lvl>
    <w:lvl w:ilvl="6" w:tplc="A61E6A4A">
      <w:start w:val="1"/>
      <w:numFmt w:val="bullet"/>
      <w:lvlText w:val=""/>
      <w:lvlJc w:val="left"/>
      <w:pPr>
        <w:ind w:left="5040" w:hanging="360"/>
      </w:pPr>
      <w:rPr>
        <w:rFonts w:ascii="Symbol" w:hAnsi="Symbol" w:hint="default"/>
      </w:rPr>
    </w:lvl>
    <w:lvl w:ilvl="7" w:tplc="01FEBCCA">
      <w:start w:val="1"/>
      <w:numFmt w:val="bullet"/>
      <w:lvlText w:val="o"/>
      <w:lvlJc w:val="left"/>
      <w:pPr>
        <w:ind w:left="5760" w:hanging="360"/>
      </w:pPr>
      <w:rPr>
        <w:rFonts w:ascii="Courier New" w:hAnsi="Courier New" w:hint="default"/>
      </w:rPr>
    </w:lvl>
    <w:lvl w:ilvl="8" w:tplc="0BF87E9C">
      <w:start w:val="1"/>
      <w:numFmt w:val="bullet"/>
      <w:lvlText w:val=""/>
      <w:lvlJc w:val="left"/>
      <w:pPr>
        <w:ind w:left="6480" w:hanging="360"/>
      </w:pPr>
      <w:rPr>
        <w:rFonts w:ascii="Wingdings" w:hAnsi="Wingdings" w:hint="default"/>
      </w:rPr>
    </w:lvl>
  </w:abstractNum>
  <w:abstractNum w:abstractNumId="34" w15:restartNumberingAfterBreak="0">
    <w:nsid w:val="70A37B7B"/>
    <w:multiLevelType w:val="multilevel"/>
    <w:tmpl w:val="DE3A072E"/>
    <w:lvl w:ilvl="0">
      <w:start w:val="1"/>
      <w:numFmt w:val="decimal"/>
      <w:lvlText w:val="%1"/>
      <w:lvlJc w:val="left"/>
      <w:pPr>
        <w:ind w:left="744" w:hanging="744"/>
      </w:pPr>
      <w:rPr>
        <w:rFonts w:hint="default"/>
      </w:rPr>
    </w:lvl>
    <w:lvl w:ilvl="1">
      <w:start w:val="1"/>
      <w:numFmt w:val="decimal"/>
      <w:lvlText w:val="%1.%2"/>
      <w:lvlJc w:val="left"/>
      <w:pPr>
        <w:ind w:left="984" w:hanging="744"/>
      </w:pPr>
      <w:rPr>
        <w:rFonts w:hint="default"/>
      </w:rPr>
    </w:lvl>
    <w:lvl w:ilvl="2">
      <w:start w:val="3"/>
      <w:numFmt w:val="decimal"/>
      <w:lvlText w:val="%1.%2.%3"/>
      <w:lvlJc w:val="left"/>
      <w:pPr>
        <w:ind w:left="1224" w:hanging="744"/>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35" w15:restartNumberingAfterBreak="0">
    <w:nsid w:val="74B16913"/>
    <w:multiLevelType w:val="multilevel"/>
    <w:tmpl w:val="7E446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4E3D9A"/>
    <w:multiLevelType w:val="multilevel"/>
    <w:tmpl w:val="E0CC9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E73B8D"/>
    <w:multiLevelType w:val="multilevel"/>
    <w:tmpl w:val="9A6EF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C871F7"/>
    <w:multiLevelType w:val="multilevel"/>
    <w:tmpl w:val="AE2A0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2C282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E722169"/>
    <w:multiLevelType w:val="multilevel"/>
    <w:tmpl w:val="07AE0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9"/>
  </w:num>
  <w:num w:numId="3">
    <w:abstractNumId w:val="28"/>
  </w:num>
  <w:num w:numId="4">
    <w:abstractNumId w:val="0"/>
  </w:num>
  <w:num w:numId="5">
    <w:abstractNumId w:val="15"/>
  </w:num>
  <w:num w:numId="6">
    <w:abstractNumId w:val="30"/>
  </w:num>
  <w:num w:numId="7">
    <w:abstractNumId w:val="10"/>
  </w:num>
  <w:num w:numId="8">
    <w:abstractNumId w:val="2"/>
  </w:num>
  <w:num w:numId="9">
    <w:abstractNumId w:val="25"/>
  </w:num>
  <w:num w:numId="10">
    <w:abstractNumId w:val="27"/>
  </w:num>
  <w:num w:numId="11">
    <w:abstractNumId w:val="7"/>
  </w:num>
  <w:num w:numId="12">
    <w:abstractNumId w:val="33"/>
  </w:num>
  <w:num w:numId="13">
    <w:abstractNumId w:val="21"/>
  </w:num>
  <w:num w:numId="14">
    <w:abstractNumId w:val="31"/>
  </w:num>
  <w:num w:numId="15">
    <w:abstractNumId w:val="13"/>
  </w:num>
  <w:num w:numId="16">
    <w:abstractNumId w:val="34"/>
  </w:num>
  <w:num w:numId="17">
    <w:abstractNumId w:val="17"/>
  </w:num>
  <w:num w:numId="18">
    <w:abstractNumId w:val="36"/>
  </w:num>
  <w:num w:numId="19">
    <w:abstractNumId w:val="20"/>
  </w:num>
  <w:num w:numId="20">
    <w:abstractNumId w:val="32"/>
  </w:num>
  <w:num w:numId="21">
    <w:abstractNumId w:val="12"/>
  </w:num>
  <w:num w:numId="22">
    <w:abstractNumId w:val="6"/>
  </w:num>
  <w:num w:numId="23">
    <w:abstractNumId w:val="23"/>
  </w:num>
  <w:num w:numId="24">
    <w:abstractNumId w:val="14"/>
  </w:num>
  <w:num w:numId="25">
    <w:abstractNumId w:val="11"/>
  </w:num>
  <w:num w:numId="26">
    <w:abstractNumId w:val="16"/>
  </w:num>
  <w:num w:numId="27">
    <w:abstractNumId w:val="35"/>
  </w:num>
  <w:num w:numId="28">
    <w:abstractNumId w:val="19"/>
  </w:num>
  <w:num w:numId="29">
    <w:abstractNumId w:val="37"/>
  </w:num>
  <w:num w:numId="30">
    <w:abstractNumId w:val="39"/>
  </w:num>
  <w:num w:numId="31">
    <w:abstractNumId w:val="9"/>
  </w:num>
  <w:num w:numId="32">
    <w:abstractNumId w:val="24"/>
  </w:num>
  <w:num w:numId="33">
    <w:abstractNumId w:val="38"/>
  </w:num>
  <w:num w:numId="34">
    <w:abstractNumId w:val="5"/>
  </w:num>
  <w:num w:numId="35">
    <w:abstractNumId w:val="1"/>
  </w:num>
  <w:num w:numId="36">
    <w:abstractNumId w:val="40"/>
  </w:num>
  <w:num w:numId="37">
    <w:abstractNumId w:val="18"/>
  </w:num>
  <w:num w:numId="38">
    <w:abstractNumId w:val="26"/>
  </w:num>
  <w:num w:numId="39">
    <w:abstractNumId w:val="3"/>
  </w:num>
  <w:num w:numId="40">
    <w:abstractNumId w:val="22"/>
  </w:num>
  <w:num w:numId="4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69C"/>
    <w:rsid w:val="0000074E"/>
    <w:rsid w:val="00000E35"/>
    <w:rsid w:val="0000150F"/>
    <w:rsid w:val="00003089"/>
    <w:rsid w:val="00003A9F"/>
    <w:rsid w:val="000044D5"/>
    <w:rsid w:val="000048E9"/>
    <w:rsid w:val="00004BE1"/>
    <w:rsid w:val="00004C3C"/>
    <w:rsid w:val="00005C28"/>
    <w:rsid w:val="00006774"/>
    <w:rsid w:val="0000767F"/>
    <w:rsid w:val="0000799C"/>
    <w:rsid w:val="000104D6"/>
    <w:rsid w:val="000109B3"/>
    <w:rsid w:val="00010E1C"/>
    <w:rsid w:val="00012187"/>
    <w:rsid w:val="000127DF"/>
    <w:rsid w:val="00012886"/>
    <w:rsid w:val="000137C8"/>
    <w:rsid w:val="00013CF9"/>
    <w:rsid w:val="00014006"/>
    <w:rsid w:val="0001446C"/>
    <w:rsid w:val="00014526"/>
    <w:rsid w:val="00014DA2"/>
    <w:rsid w:val="00014DB6"/>
    <w:rsid w:val="000157FC"/>
    <w:rsid w:val="000162F4"/>
    <w:rsid w:val="00016DEA"/>
    <w:rsid w:val="0001708B"/>
    <w:rsid w:val="000170EE"/>
    <w:rsid w:val="00017AFE"/>
    <w:rsid w:val="00017D70"/>
    <w:rsid w:val="000217A8"/>
    <w:rsid w:val="00021CF0"/>
    <w:rsid w:val="00022BD4"/>
    <w:rsid w:val="0002322F"/>
    <w:rsid w:val="0002553B"/>
    <w:rsid w:val="00025D76"/>
    <w:rsid w:val="0002756F"/>
    <w:rsid w:val="00027F17"/>
    <w:rsid w:val="00030F77"/>
    <w:rsid w:val="00031AC0"/>
    <w:rsid w:val="00031FEC"/>
    <w:rsid w:val="00033BC5"/>
    <w:rsid w:val="00033D1A"/>
    <w:rsid w:val="00034071"/>
    <w:rsid w:val="00035032"/>
    <w:rsid w:val="00036BF3"/>
    <w:rsid w:val="00036C18"/>
    <w:rsid w:val="000379FF"/>
    <w:rsid w:val="0004088E"/>
    <w:rsid w:val="00040C65"/>
    <w:rsid w:val="0004140F"/>
    <w:rsid w:val="000427A8"/>
    <w:rsid w:val="00042E64"/>
    <w:rsid w:val="00043662"/>
    <w:rsid w:val="00043AFD"/>
    <w:rsid w:val="000441AA"/>
    <w:rsid w:val="000461A0"/>
    <w:rsid w:val="00046AF2"/>
    <w:rsid w:val="00046E6A"/>
    <w:rsid w:val="00047DA3"/>
    <w:rsid w:val="000503CF"/>
    <w:rsid w:val="00050D83"/>
    <w:rsid w:val="0005292A"/>
    <w:rsid w:val="00053271"/>
    <w:rsid w:val="00053466"/>
    <w:rsid w:val="000544A6"/>
    <w:rsid w:val="000572F3"/>
    <w:rsid w:val="00057A56"/>
    <w:rsid w:val="00060C3F"/>
    <w:rsid w:val="00061339"/>
    <w:rsid w:val="0006281D"/>
    <w:rsid w:val="00064077"/>
    <w:rsid w:val="000652F4"/>
    <w:rsid w:val="00065CB7"/>
    <w:rsid w:val="0007118E"/>
    <w:rsid w:val="00072972"/>
    <w:rsid w:val="00072E98"/>
    <w:rsid w:val="00073046"/>
    <w:rsid w:val="0007312F"/>
    <w:rsid w:val="000738EF"/>
    <w:rsid w:val="00073BC9"/>
    <w:rsid w:val="00075222"/>
    <w:rsid w:val="00075509"/>
    <w:rsid w:val="00075629"/>
    <w:rsid w:val="00075EF2"/>
    <w:rsid w:val="00076898"/>
    <w:rsid w:val="00077400"/>
    <w:rsid w:val="00080B18"/>
    <w:rsid w:val="00080DA3"/>
    <w:rsid w:val="00081D21"/>
    <w:rsid w:val="00081D65"/>
    <w:rsid w:val="00082564"/>
    <w:rsid w:val="00082685"/>
    <w:rsid w:val="000829D2"/>
    <w:rsid w:val="00083316"/>
    <w:rsid w:val="00086281"/>
    <w:rsid w:val="000867D4"/>
    <w:rsid w:val="00086A1D"/>
    <w:rsid w:val="00086AD2"/>
    <w:rsid w:val="00087524"/>
    <w:rsid w:val="00087CE8"/>
    <w:rsid w:val="00090071"/>
    <w:rsid w:val="000905D3"/>
    <w:rsid w:val="00090C24"/>
    <w:rsid w:val="0009140A"/>
    <w:rsid w:val="0009159B"/>
    <w:rsid w:val="000919AF"/>
    <w:rsid w:val="00091A1E"/>
    <w:rsid w:val="0009282A"/>
    <w:rsid w:val="00093239"/>
    <w:rsid w:val="000935F2"/>
    <w:rsid w:val="00094A35"/>
    <w:rsid w:val="000956FD"/>
    <w:rsid w:val="000964BA"/>
    <w:rsid w:val="00097CD8"/>
    <w:rsid w:val="000A0208"/>
    <w:rsid w:val="000A078B"/>
    <w:rsid w:val="000A0B8F"/>
    <w:rsid w:val="000A1A03"/>
    <w:rsid w:val="000A343F"/>
    <w:rsid w:val="000A40CA"/>
    <w:rsid w:val="000A41B5"/>
    <w:rsid w:val="000A5879"/>
    <w:rsid w:val="000A70E3"/>
    <w:rsid w:val="000A7E3C"/>
    <w:rsid w:val="000B0F45"/>
    <w:rsid w:val="000B105E"/>
    <w:rsid w:val="000B14ED"/>
    <w:rsid w:val="000B26B7"/>
    <w:rsid w:val="000B29D3"/>
    <w:rsid w:val="000B2A53"/>
    <w:rsid w:val="000B2ED1"/>
    <w:rsid w:val="000B3036"/>
    <w:rsid w:val="000B4125"/>
    <w:rsid w:val="000B4AE3"/>
    <w:rsid w:val="000B6317"/>
    <w:rsid w:val="000B6D81"/>
    <w:rsid w:val="000B6FB0"/>
    <w:rsid w:val="000B75A2"/>
    <w:rsid w:val="000B7A9B"/>
    <w:rsid w:val="000C00CA"/>
    <w:rsid w:val="000C0F1A"/>
    <w:rsid w:val="000C2690"/>
    <w:rsid w:val="000C3AF0"/>
    <w:rsid w:val="000C3C5C"/>
    <w:rsid w:val="000C40A1"/>
    <w:rsid w:val="000C49A5"/>
    <w:rsid w:val="000C55F7"/>
    <w:rsid w:val="000C6187"/>
    <w:rsid w:val="000C6917"/>
    <w:rsid w:val="000C6D45"/>
    <w:rsid w:val="000C72E1"/>
    <w:rsid w:val="000C7BBC"/>
    <w:rsid w:val="000D06F9"/>
    <w:rsid w:val="000D171C"/>
    <w:rsid w:val="000D1B84"/>
    <w:rsid w:val="000D1C8F"/>
    <w:rsid w:val="000D221B"/>
    <w:rsid w:val="000D3CD0"/>
    <w:rsid w:val="000D46EB"/>
    <w:rsid w:val="000D48C9"/>
    <w:rsid w:val="000D4B59"/>
    <w:rsid w:val="000D4B80"/>
    <w:rsid w:val="000D6896"/>
    <w:rsid w:val="000E0025"/>
    <w:rsid w:val="000E1BD4"/>
    <w:rsid w:val="000E297A"/>
    <w:rsid w:val="000E2E4D"/>
    <w:rsid w:val="000E2E9B"/>
    <w:rsid w:val="000E3FBE"/>
    <w:rsid w:val="000E4397"/>
    <w:rsid w:val="000E4702"/>
    <w:rsid w:val="000E543A"/>
    <w:rsid w:val="000E777F"/>
    <w:rsid w:val="000E7FE1"/>
    <w:rsid w:val="000F00C6"/>
    <w:rsid w:val="000F082C"/>
    <w:rsid w:val="000F15AC"/>
    <w:rsid w:val="000F17A0"/>
    <w:rsid w:val="000F17B4"/>
    <w:rsid w:val="000F280B"/>
    <w:rsid w:val="000F33FD"/>
    <w:rsid w:val="000F3631"/>
    <w:rsid w:val="000F38B6"/>
    <w:rsid w:val="000F391A"/>
    <w:rsid w:val="000F4DE7"/>
    <w:rsid w:val="000F50CF"/>
    <w:rsid w:val="000F560F"/>
    <w:rsid w:val="000F59EF"/>
    <w:rsid w:val="000F5B9E"/>
    <w:rsid w:val="000F70C1"/>
    <w:rsid w:val="000F7B2E"/>
    <w:rsid w:val="000F7E1D"/>
    <w:rsid w:val="0010144F"/>
    <w:rsid w:val="00101914"/>
    <w:rsid w:val="001041A2"/>
    <w:rsid w:val="00104434"/>
    <w:rsid w:val="00104DB4"/>
    <w:rsid w:val="00105222"/>
    <w:rsid w:val="001114B6"/>
    <w:rsid w:val="001117ED"/>
    <w:rsid w:val="00111879"/>
    <w:rsid w:val="001139AE"/>
    <w:rsid w:val="00114FE0"/>
    <w:rsid w:val="0011559A"/>
    <w:rsid w:val="001155EB"/>
    <w:rsid w:val="00115C42"/>
    <w:rsid w:val="001161FB"/>
    <w:rsid w:val="001171B0"/>
    <w:rsid w:val="00117F5E"/>
    <w:rsid w:val="001208C3"/>
    <w:rsid w:val="001214FC"/>
    <w:rsid w:val="00122ABE"/>
    <w:rsid w:val="00124AC1"/>
    <w:rsid w:val="00125702"/>
    <w:rsid w:val="00125B3E"/>
    <w:rsid w:val="00127561"/>
    <w:rsid w:val="00130344"/>
    <w:rsid w:val="00130606"/>
    <w:rsid w:val="00130868"/>
    <w:rsid w:val="001309EF"/>
    <w:rsid w:val="00131C48"/>
    <w:rsid w:val="00132181"/>
    <w:rsid w:val="00132266"/>
    <w:rsid w:val="00132C35"/>
    <w:rsid w:val="00132FBC"/>
    <w:rsid w:val="001330EC"/>
    <w:rsid w:val="00133DE3"/>
    <w:rsid w:val="001352CA"/>
    <w:rsid w:val="00136C6F"/>
    <w:rsid w:val="001370A5"/>
    <w:rsid w:val="001371AB"/>
    <w:rsid w:val="00137DEF"/>
    <w:rsid w:val="00141932"/>
    <w:rsid w:val="00143C7F"/>
    <w:rsid w:val="00144370"/>
    <w:rsid w:val="00145D6D"/>
    <w:rsid w:val="001507FD"/>
    <w:rsid w:val="00151114"/>
    <w:rsid w:val="0015278F"/>
    <w:rsid w:val="00152997"/>
    <w:rsid w:val="00153A32"/>
    <w:rsid w:val="00153DA1"/>
    <w:rsid w:val="00154ABD"/>
    <w:rsid w:val="00154D47"/>
    <w:rsid w:val="00155089"/>
    <w:rsid w:val="00155CE4"/>
    <w:rsid w:val="001564A0"/>
    <w:rsid w:val="0015658C"/>
    <w:rsid w:val="0015790F"/>
    <w:rsid w:val="001601D0"/>
    <w:rsid w:val="00160A51"/>
    <w:rsid w:val="001612ED"/>
    <w:rsid w:val="00161B41"/>
    <w:rsid w:val="00162D54"/>
    <w:rsid w:val="0016405F"/>
    <w:rsid w:val="00164813"/>
    <w:rsid w:val="00164C62"/>
    <w:rsid w:val="00165C1F"/>
    <w:rsid w:val="0016772C"/>
    <w:rsid w:val="0016786E"/>
    <w:rsid w:val="0016D500"/>
    <w:rsid w:val="00170ED7"/>
    <w:rsid w:val="00171993"/>
    <w:rsid w:val="00172766"/>
    <w:rsid w:val="00172B4B"/>
    <w:rsid w:val="00173477"/>
    <w:rsid w:val="00173B70"/>
    <w:rsid w:val="00173F6D"/>
    <w:rsid w:val="00174937"/>
    <w:rsid w:val="00174FC8"/>
    <w:rsid w:val="001750EE"/>
    <w:rsid w:val="00177055"/>
    <w:rsid w:val="001770B3"/>
    <w:rsid w:val="00177C24"/>
    <w:rsid w:val="00180C13"/>
    <w:rsid w:val="00180ECD"/>
    <w:rsid w:val="00181381"/>
    <w:rsid w:val="00181699"/>
    <w:rsid w:val="0018376F"/>
    <w:rsid w:val="001838C7"/>
    <w:rsid w:val="00183B1C"/>
    <w:rsid w:val="001848EA"/>
    <w:rsid w:val="00185794"/>
    <w:rsid w:val="00185799"/>
    <w:rsid w:val="00185A0D"/>
    <w:rsid w:val="00185EBC"/>
    <w:rsid w:val="00186A8E"/>
    <w:rsid w:val="001873C6"/>
    <w:rsid w:val="00187603"/>
    <w:rsid w:val="00187B0F"/>
    <w:rsid w:val="001905A7"/>
    <w:rsid w:val="001908E9"/>
    <w:rsid w:val="001916B4"/>
    <w:rsid w:val="0019177B"/>
    <w:rsid w:val="001921EC"/>
    <w:rsid w:val="00193628"/>
    <w:rsid w:val="001940EB"/>
    <w:rsid w:val="0019417F"/>
    <w:rsid w:val="00194561"/>
    <w:rsid w:val="00194DDA"/>
    <w:rsid w:val="0019534D"/>
    <w:rsid w:val="0019539D"/>
    <w:rsid w:val="001959C3"/>
    <w:rsid w:val="00195C34"/>
    <w:rsid w:val="001962B2"/>
    <w:rsid w:val="001966E1"/>
    <w:rsid w:val="001976AE"/>
    <w:rsid w:val="001976D8"/>
    <w:rsid w:val="00197760"/>
    <w:rsid w:val="00197938"/>
    <w:rsid w:val="0019793C"/>
    <w:rsid w:val="001A07D1"/>
    <w:rsid w:val="001A0B44"/>
    <w:rsid w:val="001A1162"/>
    <w:rsid w:val="001A35DC"/>
    <w:rsid w:val="001A3D1B"/>
    <w:rsid w:val="001A4416"/>
    <w:rsid w:val="001A47B4"/>
    <w:rsid w:val="001A54FE"/>
    <w:rsid w:val="001A58CA"/>
    <w:rsid w:val="001A6F5D"/>
    <w:rsid w:val="001A754B"/>
    <w:rsid w:val="001B08E2"/>
    <w:rsid w:val="001B1ADF"/>
    <w:rsid w:val="001B1EAD"/>
    <w:rsid w:val="001B21FA"/>
    <w:rsid w:val="001B2246"/>
    <w:rsid w:val="001B2C44"/>
    <w:rsid w:val="001B3292"/>
    <w:rsid w:val="001B3A50"/>
    <w:rsid w:val="001B3A58"/>
    <w:rsid w:val="001B592D"/>
    <w:rsid w:val="001B5F1A"/>
    <w:rsid w:val="001B6450"/>
    <w:rsid w:val="001B7CEB"/>
    <w:rsid w:val="001C078F"/>
    <w:rsid w:val="001C2F3A"/>
    <w:rsid w:val="001C3028"/>
    <w:rsid w:val="001C3852"/>
    <w:rsid w:val="001C3B30"/>
    <w:rsid w:val="001C4694"/>
    <w:rsid w:val="001C4BD5"/>
    <w:rsid w:val="001C528B"/>
    <w:rsid w:val="001C59C0"/>
    <w:rsid w:val="001C6846"/>
    <w:rsid w:val="001C785B"/>
    <w:rsid w:val="001D1552"/>
    <w:rsid w:val="001D1A3B"/>
    <w:rsid w:val="001D1B27"/>
    <w:rsid w:val="001D4C0D"/>
    <w:rsid w:val="001D5704"/>
    <w:rsid w:val="001D6096"/>
    <w:rsid w:val="001D6B50"/>
    <w:rsid w:val="001D79F6"/>
    <w:rsid w:val="001E13AD"/>
    <w:rsid w:val="001E33B9"/>
    <w:rsid w:val="001E49BA"/>
    <w:rsid w:val="001E53F2"/>
    <w:rsid w:val="001E56A9"/>
    <w:rsid w:val="001E58E5"/>
    <w:rsid w:val="001E5A12"/>
    <w:rsid w:val="001E5CBF"/>
    <w:rsid w:val="001E7F37"/>
    <w:rsid w:val="001E7FA9"/>
    <w:rsid w:val="001F0ECE"/>
    <w:rsid w:val="001F13A4"/>
    <w:rsid w:val="001F16D5"/>
    <w:rsid w:val="001F3A99"/>
    <w:rsid w:val="001F3D80"/>
    <w:rsid w:val="001F5180"/>
    <w:rsid w:val="001F573F"/>
    <w:rsid w:val="001F6D6A"/>
    <w:rsid w:val="001F7EB1"/>
    <w:rsid w:val="002000F1"/>
    <w:rsid w:val="00200200"/>
    <w:rsid w:val="0020037D"/>
    <w:rsid w:val="00200E3D"/>
    <w:rsid w:val="00200E55"/>
    <w:rsid w:val="00201292"/>
    <w:rsid w:val="0020186A"/>
    <w:rsid w:val="002018E9"/>
    <w:rsid w:val="00201C09"/>
    <w:rsid w:val="00202435"/>
    <w:rsid w:val="002033B1"/>
    <w:rsid w:val="00203D95"/>
    <w:rsid w:val="00204360"/>
    <w:rsid w:val="00205282"/>
    <w:rsid w:val="00206F8F"/>
    <w:rsid w:val="002107EF"/>
    <w:rsid w:val="00211764"/>
    <w:rsid w:val="0021233A"/>
    <w:rsid w:val="00212942"/>
    <w:rsid w:val="00212E0E"/>
    <w:rsid w:val="002143DC"/>
    <w:rsid w:val="00214859"/>
    <w:rsid w:val="002158BC"/>
    <w:rsid w:val="00215BE1"/>
    <w:rsid w:val="0021604C"/>
    <w:rsid w:val="0021623B"/>
    <w:rsid w:val="00217065"/>
    <w:rsid w:val="00220187"/>
    <w:rsid w:val="00220B74"/>
    <w:rsid w:val="00220DE7"/>
    <w:rsid w:val="0022136F"/>
    <w:rsid w:val="002219E4"/>
    <w:rsid w:val="00223546"/>
    <w:rsid w:val="00223A54"/>
    <w:rsid w:val="002251CD"/>
    <w:rsid w:val="00225C29"/>
    <w:rsid w:val="0022699B"/>
    <w:rsid w:val="00227655"/>
    <w:rsid w:val="0022776A"/>
    <w:rsid w:val="0023025A"/>
    <w:rsid w:val="00230E69"/>
    <w:rsid w:val="00230EDE"/>
    <w:rsid w:val="002315ED"/>
    <w:rsid w:val="002331EE"/>
    <w:rsid w:val="0023324D"/>
    <w:rsid w:val="002333E5"/>
    <w:rsid w:val="00233E1E"/>
    <w:rsid w:val="00234986"/>
    <w:rsid w:val="00234CF0"/>
    <w:rsid w:val="0023532C"/>
    <w:rsid w:val="002355C9"/>
    <w:rsid w:val="00237251"/>
    <w:rsid w:val="00237A46"/>
    <w:rsid w:val="0024015E"/>
    <w:rsid w:val="00240459"/>
    <w:rsid w:val="00241561"/>
    <w:rsid w:val="00241AC5"/>
    <w:rsid w:val="00241F31"/>
    <w:rsid w:val="0024268D"/>
    <w:rsid w:val="002437FF"/>
    <w:rsid w:val="00243AEC"/>
    <w:rsid w:val="002440ED"/>
    <w:rsid w:val="00245486"/>
    <w:rsid w:val="00252B2A"/>
    <w:rsid w:val="00253BD1"/>
    <w:rsid w:val="00253C57"/>
    <w:rsid w:val="00253D15"/>
    <w:rsid w:val="00254A75"/>
    <w:rsid w:val="00257447"/>
    <w:rsid w:val="002576E5"/>
    <w:rsid w:val="0025771A"/>
    <w:rsid w:val="00261D7F"/>
    <w:rsid w:val="00261DD6"/>
    <w:rsid w:val="00261EAC"/>
    <w:rsid w:val="00262429"/>
    <w:rsid w:val="00262FA6"/>
    <w:rsid w:val="00264364"/>
    <w:rsid w:val="00264F5C"/>
    <w:rsid w:val="00265A82"/>
    <w:rsid w:val="00266415"/>
    <w:rsid w:val="002669BF"/>
    <w:rsid w:val="0026778A"/>
    <w:rsid w:val="00270472"/>
    <w:rsid w:val="0027195D"/>
    <w:rsid w:val="00271E4C"/>
    <w:rsid w:val="00272233"/>
    <w:rsid w:val="00272396"/>
    <w:rsid w:val="00272846"/>
    <w:rsid w:val="00273C6C"/>
    <w:rsid w:val="00273D9E"/>
    <w:rsid w:val="0027422B"/>
    <w:rsid w:val="00274C4A"/>
    <w:rsid w:val="00274D28"/>
    <w:rsid w:val="00275970"/>
    <w:rsid w:val="00275B98"/>
    <w:rsid w:val="00275D19"/>
    <w:rsid w:val="00276413"/>
    <w:rsid w:val="0027673F"/>
    <w:rsid w:val="00277256"/>
    <w:rsid w:val="00277C89"/>
    <w:rsid w:val="00280010"/>
    <w:rsid w:val="002806EE"/>
    <w:rsid w:val="002808B1"/>
    <w:rsid w:val="00281056"/>
    <w:rsid w:val="002811D6"/>
    <w:rsid w:val="00282044"/>
    <w:rsid w:val="00283C19"/>
    <w:rsid w:val="00284DA4"/>
    <w:rsid w:val="00285288"/>
    <w:rsid w:val="00285A3D"/>
    <w:rsid w:val="00285CF3"/>
    <w:rsid w:val="00285DD9"/>
    <w:rsid w:val="002867CC"/>
    <w:rsid w:val="002928B4"/>
    <w:rsid w:val="002941B9"/>
    <w:rsid w:val="00294759"/>
    <w:rsid w:val="00294A46"/>
    <w:rsid w:val="002960FD"/>
    <w:rsid w:val="00296237"/>
    <w:rsid w:val="00296F79"/>
    <w:rsid w:val="002A1B5F"/>
    <w:rsid w:val="002A218A"/>
    <w:rsid w:val="002A2F73"/>
    <w:rsid w:val="002A47DE"/>
    <w:rsid w:val="002A769B"/>
    <w:rsid w:val="002B11CA"/>
    <w:rsid w:val="002B11E6"/>
    <w:rsid w:val="002B15C0"/>
    <w:rsid w:val="002B25F0"/>
    <w:rsid w:val="002B2692"/>
    <w:rsid w:val="002B353B"/>
    <w:rsid w:val="002B365E"/>
    <w:rsid w:val="002B4B05"/>
    <w:rsid w:val="002B4EA3"/>
    <w:rsid w:val="002B779E"/>
    <w:rsid w:val="002C10BE"/>
    <w:rsid w:val="002C12BF"/>
    <w:rsid w:val="002C1D45"/>
    <w:rsid w:val="002C3B1F"/>
    <w:rsid w:val="002C49D6"/>
    <w:rsid w:val="002C5374"/>
    <w:rsid w:val="002C5E78"/>
    <w:rsid w:val="002C5EBC"/>
    <w:rsid w:val="002C60A5"/>
    <w:rsid w:val="002C7CFD"/>
    <w:rsid w:val="002D123B"/>
    <w:rsid w:val="002D1A8C"/>
    <w:rsid w:val="002D1E7F"/>
    <w:rsid w:val="002D3576"/>
    <w:rsid w:val="002D3E62"/>
    <w:rsid w:val="002D3EBB"/>
    <w:rsid w:val="002D45C8"/>
    <w:rsid w:val="002D480C"/>
    <w:rsid w:val="002D4984"/>
    <w:rsid w:val="002D596D"/>
    <w:rsid w:val="002D5B1A"/>
    <w:rsid w:val="002D5DE2"/>
    <w:rsid w:val="002D6311"/>
    <w:rsid w:val="002E09A3"/>
    <w:rsid w:val="002E338B"/>
    <w:rsid w:val="002E3986"/>
    <w:rsid w:val="002E5286"/>
    <w:rsid w:val="002E628F"/>
    <w:rsid w:val="002E656B"/>
    <w:rsid w:val="002E6FF7"/>
    <w:rsid w:val="002F0968"/>
    <w:rsid w:val="002F13A1"/>
    <w:rsid w:val="002F2613"/>
    <w:rsid w:val="002F3654"/>
    <w:rsid w:val="002F3EA4"/>
    <w:rsid w:val="002F4304"/>
    <w:rsid w:val="002F4BE4"/>
    <w:rsid w:val="002F4D38"/>
    <w:rsid w:val="002F4E98"/>
    <w:rsid w:val="002F5F99"/>
    <w:rsid w:val="002F63FA"/>
    <w:rsid w:val="002F7876"/>
    <w:rsid w:val="002F7EE3"/>
    <w:rsid w:val="00302F5B"/>
    <w:rsid w:val="003036D5"/>
    <w:rsid w:val="00303F93"/>
    <w:rsid w:val="00304224"/>
    <w:rsid w:val="003042C0"/>
    <w:rsid w:val="00305B89"/>
    <w:rsid w:val="00307340"/>
    <w:rsid w:val="00307FA3"/>
    <w:rsid w:val="003119B8"/>
    <w:rsid w:val="00311B2B"/>
    <w:rsid w:val="0031483A"/>
    <w:rsid w:val="00315F17"/>
    <w:rsid w:val="003161D6"/>
    <w:rsid w:val="003162D9"/>
    <w:rsid w:val="00316789"/>
    <w:rsid w:val="003178F5"/>
    <w:rsid w:val="00317A3C"/>
    <w:rsid w:val="00320550"/>
    <w:rsid w:val="00321449"/>
    <w:rsid w:val="00321451"/>
    <w:rsid w:val="00321D09"/>
    <w:rsid w:val="003230BE"/>
    <w:rsid w:val="00323768"/>
    <w:rsid w:val="0032484E"/>
    <w:rsid w:val="00324D16"/>
    <w:rsid w:val="00325183"/>
    <w:rsid w:val="00327E1A"/>
    <w:rsid w:val="003322F7"/>
    <w:rsid w:val="003323AF"/>
    <w:rsid w:val="00332C07"/>
    <w:rsid w:val="00333566"/>
    <w:rsid w:val="003349E5"/>
    <w:rsid w:val="0033522B"/>
    <w:rsid w:val="00341C45"/>
    <w:rsid w:val="00341ED8"/>
    <w:rsid w:val="00343E31"/>
    <w:rsid w:val="00345C3B"/>
    <w:rsid w:val="00345CA4"/>
    <w:rsid w:val="00351F98"/>
    <w:rsid w:val="00352650"/>
    <w:rsid w:val="0035291A"/>
    <w:rsid w:val="00352C2A"/>
    <w:rsid w:val="00353AF6"/>
    <w:rsid w:val="00354BEB"/>
    <w:rsid w:val="00356367"/>
    <w:rsid w:val="003566D4"/>
    <w:rsid w:val="00357C26"/>
    <w:rsid w:val="00357D21"/>
    <w:rsid w:val="00360519"/>
    <w:rsid w:val="00361CB2"/>
    <w:rsid w:val="00364C6C"/>
    <w:rsid w:val="00364E5B"/>
    <w:rsid w:val="003656C3"/>
    <w:rsid w:val="00366112"/>
    <w:rsid w:val="00366242"/>
    <w:rsid w:val="003665B7"/>
    <w:rsid w:val="00370807"/>
    <w:rsid w:val="00371A25"/>
    <w:rsid w:val="003720E8"/>
    <w:rsid w:val="003733E8"/>
    <w:rsid w:val="003749C4"/>
    <w:rsid w:val="00374FCA"/>
    <w:rsid w:val="00376050"/>
    <w:rsid w:val="00377946"/>
    <w:rsid w:val="00380316"/>
    <w:rsid w:val="003803CE"/>
    <w:rsid w:val="003806D5"/>
    <w:rsid w:val="003816E8"/>
    <w:rsid w:val="00381D10"/>
    <w:rsid w:val="00381DFE"/>
    <w:rsid w:val="003826BD"/>
    <w:rsid w:val="00382854"/>
    <w:rsid w:val="00383038"/>
    <w:rsid w:val="003831AB"/>
    <w:rsid w:val="00384CEB"/>
    <w:rsid w:val="00385AFD"/>
    <w:rsid w:val="00385E67"/>
    <w:rsid w:val="003865C0"/>
    <w:rsid w:val="003868EA"/>
    <w:rsid w:val="00386F9E"/>
    <w:rsid w:val="003871AC"/>
    <w:rsid w:val="003877E9"/>
    <w:rsid w:val="0038780A"/>
    <w:rsid w:val="00390118"/>
    <w:rsid w:val="0039059D"/>
    <w:rsid w:val="0039202E"/>
    <w:rsid w:val="003925E4"/>
    <w:rsid w:val="00392758"/>
    <w:rsid w:val="00392784"/>
    <w:rsid w:val="00392859"/>
    <w:rsid w:val="003936C1"/>
    <w:rsid w:val="00393D5A"/>
    <w:rsid w:val="00395B80"/>
    <w:rsid w:val="00395E45"/>
    <w:rsid w:val="00396244"/>
    <w:rsid w:val="00396399"/>
    <w:rsid w:val="00396502"/>
    <w:rsid w:val="003976DD"/>
    <w:rsid w:val="003A089F"/>
    <w:rsid w:val="003A0963"/>
    <w:rsid w:val="003A0B13"/>
    <w:rsid w:val="003A1293"/>
    <w:rsid w:val="003A13E6"/>
    <w:rsid w:val="003A1DBE"/>
    <w:rsid w:val="003A2DF1"/>
    <w:rsid w:val="003A3549"/>
    <w:rsid w:val="003A43FE"/>
    <w:rsid w:val="003A4505"/>
    <w:rsid w:val="003A4D74"/>
    <w:rsid w:val="003A51BF"/>
    <w:rsid w:val="003A5287"/>
    <w:rsid w:val="003A5F0A"/>
    <w:rsid w:val="003A5F7C"/>
    <w:rsid w:val="003A63DD"/>
    <w:rsid w:val="003A795C"/>
    <w:rsid w:val="003AAD92"/>
    <w:rsid w:val="003B1354"/>
    <w:rsid w:val="003B1A4D"/>
    <w:rsid w:val="003B1F7C"/>
    <w:rsid w:val="003B212B"/>
    <w:rsid w:val="003B41F4"/>
    <w:rsid w:val="003B4347"/>
    <w:rsid w:val="003B4521"/>
    <w:rsid w:val="003B4C4F"/>
    <w:rsid w:val="003B5571"/>
    <w:rsid w:val="003B56CC"/>
    <w:rsid w:val="003B5AA0"/>
    <w:rsid w:val="003B7F85"/>
    <w:rsid w:val="003B7FAD"/>
    <w:rsid w:val="003C1080"/>
    <w:rsid w:val="003C10F2"/>
    <w:rsid w:val="003C13BA"/>
    <w:rsid w:val="003C14C7"/>
    <w:rsid w:val="003C24F1"/>
    <w:rsid w:val="003C2ED7"/>
    <w:rsid w:val="003C3083"/>
    <w:rsid w:val="003C3705"/>
    <w:rsid w:val="003C37A3"/>
    <w:rsid w:val="003C38E7"/>
    <w:rsid w:val="003C41E6"/>
    <w:rsid w:val="003C4A8A"/>
    <w:rsid w:val="003C69E2"/>
    <w:rsid w:val="003C6DB9"/>
    <w:rsid w:val="003C7140"/>
    <w:rsid w:val="003C746A"/>
    <w:rsid w:val="003C7F4D"/>
    <w:rsid w:val="003D06D8"/>
    <w:rsid w:val="003D1387"/>
    <w:rsid w:val="003D1A07"/>
    <w:rsid w:val="003D21BF"/>
    <w:rsid w:val="003D2371"/>
    <w:rsid w:val="003D27CD"/>
    <w:rsid w:val="003D3842"/>
    <w:rsid w:val="003D4176"/>
    <w:rsid w:val="003D4A82"/>
    <w:rsid w:val="003D51D6"/>
    <w:rsid w:val="003D5243"/>
    <w:rsid w:val="003D5558"/>
    <w:rsid w:val="003D62F9"/>
    <w:rsid w:val="003D7619"/>
    <w:rsid w:val="003D770F"/>
    <w:rsid w:val="003E0658"/>
    <w:rsid w:val="003E0713"/>
    <w:rsid w:val="003E0D87"/>
    <w:rsid w:val="003E1A3B"/>
    <w:rsid w:val="003E2D65"/>
    <w:rsid w:val="003E3CCD"/>
    <w:rsid w:val="003E4539"/>
    <w:rsid w:val="003E4A65"/>
    <w:rsid w:val="003E4C3C"/>
    <w:rsid w:val="003E5834"/>
    <w:rsid w:val="003E5CE3"/>
    <w:rsid w:val="003E7A69"/>
    <w:rsid w:val="003E7D09"/>
    <w:rsid w:val="003F021F"/>
    <w:rsid w:val="003F1745"/>
    <w:rsid w:val="003F27D9"/>
    <w:rsid w:val="003F2FC1"/>
    <w:rsid w:val="003F3B26"/>
    <w:rsid w:val="003F4026"/>
    <w:rsid w:val="003F59C6"/>
    <w:rsid w:val="003F61CA"/>
    <w:rsid w:val="003F6314"/>
    <w:rsid w:val="003F7D10"/>
    <w:rsid w:val="003F7D2B"/>
    <w:rsid w:val="00401A84"/>
    <w:rsid w:val="00401BB4"/>
    <w:rsid w:val="004021A8"/>
    <w:rsid w:val="004023D3"/>
    <w:rsid w:val="0040247D"/>
    <w:rsid w:val="00402A05"/>
    <w:rsid w:val="004042A2"/>
    <w:rsid w:val="004042FC"/>
    <w:rsid w:val="004044FF"/>
    <w:rsid w:val="00404AA8"/>
    <w:rsid w:val="00405D1A"/>
    <w:rsid w:val="00406142"/>
    <w:rsid w:val="004110CB"/>
    <w:rsid w:val="004111E7"/>
    <w:rsid w:val="00411B07"/>
    <w:rsid w:val="004121DB"/>
    <w:rsid w:val="0041253A"/>
    <w:rsid w:val="00412577"/>
    <w:rsid w:val="00412B23"/>
    <w:rsid w:val="0041375F"/>
    <w:rsid w:val="00414BD8"/>
    <w:rsid w:val="00415CBB"/>
    <w:rsid w:val="004162E0"/>
    <w:rsid w:val="004163A7"/>
    <w:rsid w:val="00416484"/>
    <w:rsid w:val="00416848"/>
    <w:rsid w:val="00416A8D"/>
    <w:rsid w:val="00416FAB"/>
    <w:rsid w:val="00420401"/>
    <w:rsid w:val="00420C07"/>
    <w:rsid w:val="0042245B"/>
    <w:rsid w:val="00422D20"/>
    <w:rsid w:val="00423158"/>
    <w:rsid w:val="0042344B"/>
    <w:rsid w:val="004251D4"/>
    <w:rsid w:val="00425C43"/>
    <w:rsid w:val="00426571"/>
    <w:rsid w:val="00426E86"/>
    <w:rsid w:val="004273FF"/>
    <w:rsid w:val="0043108D"/>
    <w:rsid w:val="004313E2"/>
    <w:rsid w:val="00431EC9"/>
    <w:rsid w:val="004320E4"/>
    <w:rsid w:val="00432266"/>
    <w:rsid w:val="00432B15"/>
    <w:rsid w:val="00432F88"/>
    <w:rsid w:val="00432FF3"/>
    <w:rsid w:val="004339B6"/>
    <w:rsid w:val="0043517D"/>
    <w:rsid w:val="00435837"/>
    <w:rsid w:val="00436C00"/>
    <w:rsid w:val="00437FAD"/>
    <w:rsid w:val="004402F9"/>
    <w:rsid w:val="0044052C"/>
    <w:rsid w:val="0044054D"/>
    <w:rsid w:val="00440ACD"/>
    <w:rsid w:val="00442379"/>
    <w:rsid w:val="00442DD3"/>
    <w:rsid w:val="00443C09"/>
    <w:rsid w:val="004443BD"/>
    <w:rsid w:val="0044739D"/>
    <w:rsid w:val="004504AA"/>
    <w:rsid w:val="00450931"/>
    <w:rsid w:val="004515C3"/>
    <w:rsid w:val="004518E0"/>
    <w:rsid w:val="00452032"/>
    <w:rsid w:val="004528D8"/>
    <w:rsid w:val="00453864"/>
    <w:rsid w:val="004552CE"/>
    <w:rsid w:val="00455C07"/>
    <w:rsid w:val="00455F22"/>
    <w:rsid w:val="004564B7"/>
    <w:rsid w:val="00457556"/>
    <w:rsid w:val="00457687"/>
    <w:rsid w:val="00460974"/>
    <w:rsid w:val="00461791"/>
    <w:rsid w:val="00461D24"/>
    <w:rsid w:val="0046260D"/>
    <w:rsid w:val="00462827"/>
    <w:rsid w:val="00464AF6"/>
    <w:rsid w:val="004664A0"/>
    <w:rsid w:val="00466D0F"/>
    <w:rsid w:val="00471477"/>
    <w:rsid w:val="004715DD"/>
    <w:rsid w:val="004721D2"/>
    <w:rsid w:val="00472711"/>
    <w:rsid w:val="004741CC"/>
    <w:rsid w:val="004753EF"/>
    <w:rsid w:val="004762DB"/>
    <w:rsid w:val="00477655"/>
    <w:rsid w:val="00477C21"/>
    <w:rsid w:val="0048059E"/>
    <w:rsid w:val="00482708"/>
    <w:rsid w:val="00484473"/>
    <w:rsid w:val="00484617"/>
    <w:rsid w:val="00484950"/>
    <w:rsid w:val="00484F6C"/>
    <w:rsid w:val="004867C9"/>
    <w:rsid w:val="00490B92"/>
    <w:rsid w:val="004911F1"/>
    <w:rsid w:val="0049146D"/>
    <w:rsid w:val="00492086"/>
    <w:rsid w:val="00494499"/>
    <w:rsid w:val="00494BEB"/>
    <w:rsid w:val="00496A85"/>
    <w:rsid w:val="004973C2"/>
    <w:rsid w:val="004978C8"/>
    <w:rsid w:val="004979A5"/>
    <w:rsid w:val="004A391E"/>
    <w:rsid w:val="004A42E1"/>
    <w:rsid w:val="004A466D"/>
    <w:rsid w:val="004A5B76"/>
    <w:rsid w:val="004A71DD"/>
    <w:rsid w:val="004A7675"/>
    <w:rsid w:val="004B12CA"/>
    <w:rsid w:val="004B2597"/>
    <w:rsid w:val="004B2704"/>
    <w:rsid w:val="004B33D6"/>
    <w:rsid w:val="004B3B3D"/>
    <w:rsid w:val="004B4140"/>
    <w:rsid w:val="004B4244"/>
    <w:rsid w:val="004B43D4"/>
    <w:rsid w:val="004B598D"/>
    <w:rsid w:val="004B5F7B"/>
    <w:rsid w:val="004B71F5"/>
    <w:rsid w:val="004C12DE"/>
    <w:rsid w:val="004C2B02"/>
    <w:rsid w:val="004C3A20"/>
    <w:rsid w:val="004C46D5"/>
    <w:rsid w:val="004C4CF2"/>
    <w:rsid w:val="004C4DDB"/>
    <w:rsid w:val="004C5831"/>
    <w:rsid w:val="004C5910"/>
    <w:rsid w:val="004C5A15"/>
    <w:rsid w:val="004C655B"/>
    <w:rsid w:val="004C65C1"/>
    <w:rsid w:val="004C6D6E"/>
    <w:rsid w:val="004C790D"/>
    <w:rsid w:val="004D0517"/>
    <w:rsid w:val="004D055F"/>
    <w:rsid w:val="004D2C88"/>
    <w:rsid w:val="004D2E7C"/>
    <w:rsid w:val="004D3C38"/>
    <w:rsid w:val="004D3FD6"/>
    <w:rsid w:val="004D5FC5"/>
    <w:rsid w:val="004D7E4C"/>
    <w:rsid w:val="004E0138"/>
    <w:rsid w:val="004E0450"/>
    <w:rsid w:val="004E5D86"/>
    <w:rsid w:val="004E71CD"/>
    <w:rsid w:val="004E727A"/>
    <w:rsid w:val="004E734F"/>
    <w:rsid w:val="004E7562"/>
    <w:rsid w:val="004F051F"/>
    <w:rsid w:val="004F094D"/>
    <w:rsid w:val="004F2720"/>
    <w:rsid w:val="004F28B2"/>
    <w:rsid w:val="004F327A"/>
    <w:rsid w:val="004F3387"/>
    <w:rsid w:val="004F490C"/>
    <w:rsid w:val="004F4D35"/>
    <w:rsid w:val="004F5AB2"/>
    <w:rsid w:val="004F6A8E"/>
    <w:rsid w:val="004F7892"/>
    <w:rsid w:val="004F7A0A"/>
    <w:rsid w:val="005003AB"/>
    <w:rsid w:val="00501407"/>
    <w:rsid w:val="00503B84"/>
    <w:rsid w:val="00504365"/>
    <w:rsid w:val="0050453E"/>
    <w:rsid w:val="00504B6F"/>
    <w:rsid w:val="0050583B"/>
    <w:rsid w:val="00505F81"/>
    <w:rsid w:val="00506001"/>
    <w:rsid w:val="00506AA5"/>
    <w:rsid w:val="0050717F"/>
    <w:rsid w:val="005074FE"/>
    <w:rsid w:val="005078DA"/>
    <w:rsid w:val="00510434"/>
    <w:rsid w:val="00510997"/>
    <w:rsid w:val="005112C9"/>
    <w:rsid w:val="00511926"/>
    <w:rsid w:val="005119FB"/>
    <w:rsid w:val="00511BC8"/>
    <w:rsid w:val="00511C6C"/>
    <w:rsid w:val="0051240F"/>
    <w:rsid w:val="00512E7D"/>
    <w:rsid w:val="00513B2D"/>
    <w:rsid w:val="00513BAB"/>
    <w:rsid w:val="00513BD8"/>
    <w:rsid w:val="0051419D"/>
    <w:rsid w:val="00514E39"/>
    <w:rsid w:val="005150A2"/>
    <w:rsid w:val="00516AF8"/>
    <w:rsid w:val="00517054"/>
    <w:rsid w:val="005204B4"/>
    <w:rsid w:val="005208AD"/>
    <w:rsid w:val="00520F64"/>
    <w:rsid w:val="005217E4"/>
    <w:rsid w:val="00521AEE"/>
    <w:rsid w:val="005221C3"/>
    <w:rsid w:val="00522633"/>
    <w:rsid w:val="00523C49"/>
    <w:rsid w:val="0052407C"/>
    <w:rsid w:val="00524148"/>
    <w:rsid w:val="00524362"/>
    <w:rsid w:val="00524E0E"/>
    <w:rsid w:val="00526519"/>
    <w:rsid w:val="00527046"/>
    <w:rsid w:val="00527CAF"/>
    <w:rsid w:val="00530155"/>
    <w:rsid w:val="005318BB"/>
    <w:rsid w:val="005321CE"/>
    <w:rsid w:val="00532927"/>
    <w:rsid w:val="005342C6"/>
    <w:rsid w:val="00535109"/>
    <w:rsid w:val="00536466"/>
    <w:rsid w:val="00536547"/>
    <w:rsid w:val="005365A0"/>
    <w:rsid w:val="00536971"/>
    <w:rsid w:val="00536CD4"/>
    <w:rsid w:val="00536F91"/>
    <w:rsid w:val="0053762C"/>
    <w:rsid w:val="00537947"/>
    <w:rsid w:val="005401E4"/>
    <w:rsid w:val="00540212"/>
    <w:rsid w:val="0054022A"/>
    <w:rsid w:val="00540387"/>
    <w:rsid w:val="0054080D"/>
    <w:rsid w:val="00540A8D"/>
    <w:rsid w:val="005418E7"/>
    <w:rsid w:val="0054263B"/>
    <w:rsid w:val="00542DA2"/>
    <w:rsid w:val="00542E98"/>
    <w:rsid w:val="00543102"/>
    <w:rsid w:val="00543DCF"/>
    <w:rsid w:val="005440C9"/>
    <w:rsid w:val="00546FF8"/>
    <w:rsid w:val="005479CA"/>
    <w:rsid w:val="00547C2E"/>
    <w:rsid w:val="00547D2C"/>
    <w:rsid w:val="005500B6"/>
    <w:rsid w:val="005502B6"/>
    <w:rsid w:val="0055067A"/>
    <w:rsid w:val="00551716"/>
    <w:rsid w:val="005520E3"/>
    <w:rsid w:val="005529CC"/>
    <w:rsid w:val="00552A2C"/>
    <w:rsid w:val="00553059"/>
    <w:rsid w:val="005535B0"/>
    <w:rsid w:val="00554DCB"/>
    <w:rsid w:val="00555E0A"/>
    <w:rsid w:val="00556796"/>
    <w:rsid w:val="00556EE4"/>
    <w:rsid w:val="00557D30"/>
    <w:rsid w:val="005601AC"/>
    <w:rsid w:val="005603D1"/>
    <w:rsid w:val="005612FB"/>
    <w:rsid w:val="005613DC"/>
    <w:rsid w:val="0056227D"/>
    <w:rsid w:val="00563179"/>
    <w:rsid w:val="00564AAF"/>
    <w:rsid w:val="00565351"/>
    <w:rsid w:val="00567B74"/>
    <w:rsid w:val="0056D1AC"/>
    <w:rsid w:val="00570007"/>
    <w:rsid w:val="0057085C"/>
    <w:rsid w:val="00571649"/>
    <w:rsid w:val="0057199C"/>
    <w:rsid w:val="005720B8"/>
    <w:rsid w:val="005726BB"/>
    <w:rsid w:val="00572CF6"/>
    <w:rsid w:val="00573746"/>
    <w:rsid w:val="00574289"/>
    <w:rsid w:val="005746B4"/>
    <w:rsid w:val="00574C09"/>
    <w:rsid w:val="005755D8"/>
    <w:rsid w:val="005756A9"/>
    <w:rsid w:val="00575852"/>
    <w:rsid w:val="00575B66"/>
    <w:rsid w:val="00575D13"/>
    <w:rsid w:val="005768A3"/>
    <w:rsid w:val="00576BFA"/>
    <w:rsid w:val="0057791A"/>
    <w:rsid w:val="0058067C"/>
    <w:rsid w:val="005807C5"/>
    <w:rsid w:val="00580C88"/>
    <w:rsid w:val="00581517"/>
    <w:rsid w:val="005818F8"/>
    <w:rsid w:val="00583A91"/>
    <w:rsid w:val="00583E9A"/>
    <w:rsid w:val="00583EAD"/>
    <w:rsid w:val="00584204"/>
    <w:rsid w:val="00585586"/>
    <w:rsid w:val="00587124"/>
    <w:rsid w:val="0059112F"/>
    <w:rsid w:val="0059173B"/>
    <w:rsid w:val="00591801"/>
    <w:rsid w:val="0059366D"/>
    <w:rsid w:val="00593C33"/>
    <w:rsid w:val="00593E04"/>
    <w:rsid w:val="00593F44"/>
    <w:rsid w:val="0059470F"/>
    <w:rsid w:val="005958EF"/>
    <w:rsid w:val="005974AF"/>
    <w:rsid w:val="00597C66"/>
    <w:rsid w:val="00597DA5"/>
    <w:rsid w:val="005A0057"/>
    <w:rsid w:val="005A038F"/>
    <w:rsid w:val="005A07CE"/>
    <w:rsid w:val="005A1345"/>
    <w:rsid w:val="005A1ACC"/>
    <w:rsid w:val="005A202E"/>
    <w:rsid w:val="005A286B"/>
    <w:rsid w:val="005A2C93"/>
    <w:rsid w:val="005A2ECC"/>
    <w:rsid w:val="005A305F"/>
    <w:rsid w:val="005A3B94"/>
    <w:rsid w:val="005A48C2"/>
    <w:rsid w:val="005A5CF6"/>
    <w:rsid w:val="005A64FA"/>
    <w:rsid w:val="005A6A57"/>
    <w:rsid w:val="005A6AC3"/>
    <w:rsid w:val="005A701E"/>
    <w:rsid w:val="005A7941"/>
    <w:rsid w:val="005B0587"/>
    <w:rsid w:val="005B0EB3"/>
    <w:rsid w:val="005B15C1"/>
    <w:rsid w:val="005B18DD"/>
    <w:rsid w:val="005B1E30"/>
    <w:rsid w:val="005B2B3A"/>
    <w:rsid w:val="005B347B"/>
    <w:rsid w:val="005B3CE5"/>
    <w:rsid w:val="005B54D4"/>
    <w:rsid w:val="005B5A94"/>
    <w:rsid w:val="005B5C71"/>
    <w:rsid w:val="005B6194"/>
    <w:rsid w:val="005B631C"/>
    <w:rsid w:val="005B7165"/>
    <w:rsid w:val="005C0344"/>
    <w:rsid w:val="005C0FCC"/>
    <w:rsid w:val="005C1875"/>
    <w:rsid w:val="005C3AAC"/>
    <w:rsid w:val="005C4166"/>
    <w:rsid w:val="005C4507"/>
    <w:rsid w:val="005C47C3"/>
    <w:rsid w:val="005C4A19"/>
    <w:rsid w:val="005C598B"/>
    <w:rsid w:val="005C6831"/>
    <w:rsid w:val="005C6A56"/>
    <w:rsid w:val="005C6C03"/>
    <w:rsid w:val="005C725F"/>
    <w:rsid w:val="005C767F"/>
    <w:rsid w:val="005C76AE"/>
    <w:rsid w:val="005C793A"/>
    <w:rsid w:val="005C7F95"/>
    <w:rsid w:val="005D05ED"/>
    <w:rsid w:val="005D1A10"/>
    <w:rsid w:val="005D1B99"/>
    <w:rsid w:val="005D2A69"/>
    <w:rsid w:val="005D3AA2"/>
    <w:rsid w:val="005D486C"/>
    <w:rsid w:val="005D4D29"/>
    <w:rsid w:val="005D5777"/>
    <w:rsid w:val="005D7659"/>
    <w:rsid w:val="005D7D70"/>
    <w:rsid w:val="005E06C7"/>
    <w:rsid w:val="005E0BA1"/>
    <w:rsid w:val="005E456A"/>
    <w:rsid w:val="005E6B39"/>
    <w:rsid w:val="005E6C05"/>
    <w:rsid w:val="005E6E6C"/>
    <w:rsid w:val="005E7144"/>
    <w:rsid w:val="005E7BDE"/>
    <w:rsid w:val="005F0063"/>
    <w:rsid w:val="005F0490"/>
    <w:rsid w:val="005F2C8E"/>
    <w:rsid w:val="005F2CCF"/>
    <w:rsid w:val="005F4250"/>
    <w:rsid w:val="005F4EA6"/>
    <w:rsid w:val="005F4EA8"/>
    <w:rsid w:val="005F53BB"/>
    <w:rsid w:val="005F6526"/>
    <w:rsid w:val="005F6FF5"/>
    <w:rsid w:val="005F74EF"/>
    <w:rsid w:val="005F7CF0"/>
    <w:rsid w:val="00600311"/>
    <w:rsid w:val="00600DC0"/>
    <w:rsid w:val="00601658"/>
    <w:rsid w:val="006030F3"/>
    <w:rsid w:val="00603700"/>
    <w:rsid w:val="00605616"/>
    <w:rsid w:val="00606EEA"/>
    <w:rsid w:val="00610CDC"/>
    <w:rsid w:val="00612D95"/>
    <w:rsid w:val="006130C4"/>
    <w:rsid w:val="00613D32"/>
    <w:rsid w:val="00613DF9"/>
    <w:rsid w:val="00613F10"/>
    <w:rsid w:val="006142F8"/>
    <w:rsid w:val="00614B99"/>
    <w:rsid w:val="00614D31"/>
    <w:rsid w:val="00614E3E"/>
    <w:rsid w:val="00615E97"/>
    <w:rsid w:val="0061754F"/>
    <w:rsid w:val="00617703"/>
    <w:rsid w:val="00620188"/>
    <w:rsid w:val="006202C5"/>
    <w:rsid w:val="00620936"/>
    <w:rsid w:val="0062255C"/>
    <w:rsid w:val="006236F5"/>
    <w:rsid w:val="0062404D"/>
    <w:rsid w:val="006243C5"/>
    <w:rsid w:val="006243FA"/>
    <w:rsid w:val="00624967"/>
    <w:rsid w:val="00624DBF"/>
    <w:rsid w:val="0062554C"/>
    <w:rsid w:val="006256D9"/>
    <w:rsid w:val="00625A7B"/>
    <w:rsid w:val="00626965"/>
    <w:rsid w:val="00626BAD"/>
    <w:rsid w:val="00627F64"/>
    <w:rsid w:val="00630963"/>
    <w:rsid w:val="006319A2"/>
    <w:rsid w:val="00634C17"/>
    <w:rsid w:val="00635AB2"/>
    <w:rsid w:val="00635AC6"/>
    <w:rsid w:val="00636367"/>
    <w:rsid w:val="00636537"/>
    <w:rsid w:val="006368CB"/>
    <w:rsid w:val="00636DF0"/>
    <w:rsid w:val="0063711D"/>
    <w:rsid w:val="006375EB"/>
    <w:rsid w:val="00637A34"/>
    <w:rsid w:val="00637E29"/>
    <w:rsid w:val="0064019A"/>
    <w:rsid w:val="00640663"/>
    <w:rsid w:val="00640709"/>
    <w:rsid w:val="0064081F"/>
    <w:rsid w:val="00640ED4"/>
    <w:rsid w:val="00642C97"/>
    <w:rsid w:val="00642D76"/>
    <w:rsid w:val="0064457E"/>
    <w:rsid w:val="00644693"/>
    <w:rsid w:val="006460ED"/>
    <w:rsid w:val="00646352"/>
    <w:rsid w:val="00646BB4"/>
    <w:rsid w:val="00646C08"/>
    <w:rsid w:val="00646F60"/>
    <w:rsid w:val="00647047"/>
    <w:rsid w:val="006478C7"/>
    <w:rsid w:val="00647AE4"/>
    <w:rsid w:val="00650EE8"/>
    <w:rsid w:val="006513BE"/>
    <w:rsid w:val="00651B52"/>
    <w:rsid w:val="00651BB0"/>
    <w:rsid w:val="00652C8F"/>
    <w:rsid w:val="0065434D"/>
    <w:rsid w:val="00654E83"/>
    <w:rsid w:val="0065506B"/>
    <w:rsid w:val="006553F2"/>
    <w:rsid w:val="00655980"/>
    <w:rsid w:val="00655B6A"/>
    <w:rsid w:val="0065640F"/>
    <w:rsid w:val="00656C96"/>
    <w:rsid w:val="00657842"/>
    <w:rsid w:val="00657ED2"/>
    <w:rsid w:val="006607D2"/>
    <w:rsid w:val="006607FE"/>
    <w:rsid w:val="00660DEB"/>
    <w:rsid w:val="00661B44"/>
    <w:rsid w:val="00661BD7"/>
    <w:rsid w:val="006625ED"/>
    <w:rsid w:val="00662C3A"/>
    <w:rsid w:val="00663AAA"/>
    <w:rsid w:val="00665AF0"/>
    <w:rsid w:val="00665E70"/>
    <w:rsid w:val="006660ED"/>
    <w:rsid w:val="00667E91"/>
    <w:rsid w:val="0067028E"/>
    <w:rsid w:val="00670837"/>
    <w:rsid w:val="0067099C"/>
    <w:rsid w:val="006712D5"/>
    <w:rsid w:val="00673490"/>
    <w:rsid w:val="0067376F"/>
    <w:rsid w:val="00674861"/>
    <w:rsid w:val="00674A93"/>
    <w:rsid w:val="00675395"/>
    <w:rsid w:val="00675EF7"/>
    <w:rsid w:val="0067620C"/>
    <w:rsid w:val="0067697B"/>
    <w:rsid w:val="00676E82"/>
    <w:rsid w:val="00677083"/>
    <w:rsid w:val="00677358"/>
    <w:rsid w:val="006775C7"/>
    <w:rsid w:val="0068015C"/>
    <w:rsid w:val="00680610"/>
    <w:rsid w:val="00680D6E"/>
    <w:rsid w:val="006815A2"/>
    <w:rsid w:val="006815C4"/>
    <w:rsid w:val="006815E4"/>
    <w:rsid w:val="006823BF"/>
    <w:rsid w:val="006829B9"/>
    <w:rsid w:val="00682CCE"/>
    <w:rsid w:val="006831FD"/>
    <w:rsid w:val="00683BC1"/>
    <w:rsid w:val="00683C6F"/>
    <w:rsid w:val="00683E4D"/>
    <w:rsid w:val="00684824"/>
    <w:rsid w:val="00684D12"/>
    <w:rsid w:val="00686CA3"/>
    <w:rsid w:val="006871A0"/>
    <w:rsid w:val="00687986"/>
    <w:rsid w:val="00687DE0"/>
    <w:rsid w:val="006909FC"/>
    <w:rsid w:val="00692EBA"/>
    <w:rsid w:val="00693BA7"/>
    <w:rsid w:val="006940A0"/>
    <w:rsid w:val="006944B2"/>
    <w:rsid w:val="00694A24"/>
    <w:rsid w:val="00697877"/>
    <w:rsid w:val="00697898"/>
    <w:rsid w:val="00697E40"/>
    <w:rsid w:val="006A1EFD"/>
    <w:rsid w:val="006A2089"/>
    <w:rsid w:val="006A2EB1"/>
    <w:rsid w:val="006A4AD3"/>
    <w:rsid w:val="006A57B5"/>
    <w:rsid w:val="006A6021"/>
    <w:rsid w:val="006A7464"/>
    <w:rsid w:val="006B07BE"/>
    <w:rsid w:val="006B1107"/>
    <w:rsid w:val="006B213A"/>
    <w:rsid w:val="006B22C6"/>
    <w:rsid w:val="006B3C0A"/>
    <w:rsid w:val="006B55A9"/>
    <w:rsid w:val="006B5D88"/>
    <w:rsid w:val="006B64AE"/>
    <w:rsid w:val="006B68E4"/>
    <w:rsid w:val="006B6DD5"/>
    <w:rsid w:val="006B6E9A"/>
    <w:rsid w:val="006B708D"/>
    <w:rsid w:val="006B7FF9"/>
    <w:rsid w:val="006C14E8"/>
    <w:rsid w:val="006C1D6D"/>
    <w:rsid w:val="006C23B3"/>
    <w:rsid w:val="006C4492"/>
    <w:rsid w:val="006C544C"/>
    <w:rsid w:val="006C5F7B"/>
    <w:rsid w:val="006C6673"/>
    <w:rsid w:val="006C72FE"/>
    <w:rsid w:val="006C7412"/>
    <w:rsid w:val="006C76A3"/>
    <w:rsid w:val="006C7CB4"/>
    <w:rsid w:val="006D0088"/>
    <w:rsid w:val="006D0A02"/>
    <w:rsid w:val="006D201D"/>
    <w:rsid w:val="006D434A"/>
    <w:rsid w:val="006D447E"/>
    <w:rsid w:val="006D4A7B"/>
    <w:rsid w:val="006D514D"/>
    <w:rsid w:val="006D590A"/>
    <w:rsid w:val="006D591C"/>
    <w:rsid w:val="006D62D7"/>
    <w:rsid w:val="006D74F3"/>
    <w:rsid w:val="006E00DA"/>
    <w:rsid w:val="006E0222"/>
    <w:rsid w:val="006E1990"/>
    <w:rsid w:val="006E2BC0"/>
    <w:rsid w:val="006E3CC9"/>
    <w:rsid w:val="006E4F32"/>
    <w:rsid w:val="006E54B1"/>
    <w:rsid w:val="006E55C8"/>
    <w:rsid w:val="006E565C"/>
    <w:rsid w:val="006E566C"/>
    <w:rsid w:val="006E5968"/>
    <w:rsid w:val="006E69BA"/>
    <w:rsid w:val="006E73E6"/>
    <w:rsid w:val="006E7728"/>
    <w:rsid w:val="006E784C"/>
    <w:rsid w:val="006E7B8C"/>
    <w:rsid w:val="006E7DC7"/>
    <w:rsid w:val="006F0AC8"/>
    <w:rsid w:val="006F11F5"/>
    <w:rsid w:val="006F1468"/>
    <w:rsid w:val="006F2759"/>
    <w:rsid w:val="006F2A21"/>
    <w:rsid w:val="006F2D4B"/>
    <w:rsid w:val="006F3C14"/>
    <w:rsid w:val="006F51B7"/>
    <w:rsid w:val="006F688D"/>
    <w:rsid w:val="006F7ED6"/>
    <w:rsid w:val="0070089D"/>
    <w:rsid w:val="00702582"/>
    <w:rsid w:val="00702FEE"/>
    <w:rsid w:val="007037A0"/>
    <w:rsid w:val="0070432C"/>
    <w:rsid w:val="00705C95"/>
    <w:rsid w:val="00706744"/>
    <w:rsid w:val="00707EC4"/>
    <w:rsid w:val="00710173"/>
    <w:rsid w:val="0071023A"/>
    <w:rsid w:val="00710F7B"/>
    <w:rsid w:val="00711629"/>
    <w:rsid w:val="00712E58"/>
    <w:rsid w:val="00712EFA"/>
    <w:rsid w:val="0071384A"/>
    <w:rsid w:val="007147E7"/>
    <w:rsid w:val="00715DB7"/>
    <w:rsid w:val="007163E1"/>
    <w:rsid w:val="00716424"/>
    <w:rsid w:val="00717C33"/>
    <w:rsid w:val="00717EAE"/>
    <w:rsid w:val="00720392"/>
    <w:rsid w:val="00720F55"/>
    <w:rsid w:val="00721364"/>
    <w:rsid w:val="00722374"/>
    <w:rsid w:val="00722A74"/>
    <w:rsid w:val="007230E5"/>
    <w:rsid w:val="007239CA"/>
    <w:rsid w:val="00723EF4"/>
    <w:rsid w:val="00724D4F"/>
    <w:rsid w:val="00724DEA"/>
    <w:rsid w:val="007275EE"/>
    <w:rsid w:val="00727AAA"/>
    <w:rsid w:val="007309F3"/>
    <w:rsid w:val="00733FED"/>
    <w:rsid w:val="0073457A"/>
    <w:rsid w:val="00734905"/>
    <w:rsid w:val="00735737"/>
    <w:rsid w:val="0074012F"/>
    <w:rsid w:val="00741A98"/>
    <w:rsid w:val="007434B0"/>
    <w:rsid w:val="00743A42"/>
    <w:rsid w:val="00743E1E"/>
    <w:rsid w:val="00743FA0"/>
    <w:rsid w:val="00744EE8"/>
    <w:rsid w:val="00744FDE"/>
    <w:rsid w:val="0074669D"/>
    <w:rsid w:val="00746D18"/>
    <w:rsid w:val="007479D5"/>
    <w:rsid w:val="00751128"/>
    <w:rsid w:val="007523AA"/>
    <w:rsid w:val="0075266C"/>
    <w:rsid w:val="00752A19"/>
    <w:rsid w:val="00753932"/>
    <w:rsid w:val="00753ADE"/>
    <w:rsid w:val="00754121"/>
    <w:rsid w:val="0075495E"/>
    <w:rsid w:val="00754F43"/>
    <w:rsid w:val="007556F6"/>
    <w:rsid w:val="007605CF"/>
    <w:rsid w:val="00760C8B"/>
    <w:rsid w:val="007611B4"/>
    <w:rsid w:val="00761203"/>
    <w:rsid w:val="00761231"/>
    <w:rsid w:val="007633DC"/>
    <w:rsid w:val="00763B83"/>
    <w:rsid w:val="00763D44"/>
    <w:rsid w:val="00765145"/>
    <w:rsid w:val="00766176"/>
    <w:rsid w:val="00766ADD"/>
    <w:rsid w:val="007670E0"/>
    <w:rsid w:val="007677E3"/>
    <w:rsid w:val="00767FC4"/>
    <w:rsid w:val="00770635"/>
    <w:rsid w:val="00770B53"/>
    <w:rsid w:val="00771F0D"/>
    <w:rsid w:val="007721BD"/>
    <w:rsid w:val="00774868"/>
    <w:rsid w:val="007750B4"/>
    <w:rsid w:val="00775E67"/>
    <w:rsid w:val="00775F95"/>
    <w:rsid w:val="00776553"/>
    <w:rsid w:val="0077660E"/>
    <w:rsid w:val="00780123"/>
    <w:rsid w:val="007806B2"/>
    <w:rsid w:val="00782C10"/>
    <w:rsid w:val="00787227"/>
    <w:rsid w:val="00787382"/>
    <w:rsid w:val="00787858"/>
    <w:rsid w:val="007903A5"/>
    <w:rsid w:val="00791445"/>
    <w:rsid w:val="00792B4A"/>
    <w:rsid w:val="00794528"/>
    <w:rsid w:val="007946E5"/>
    <w:rsid w:val="00795DD7"/>
    <w:rsid w:val="0079624A"/>
    <w:rsid w:val="00797438"/>
    <w:rsid w:val="007A05E1"/>
    <w:rsid w:val="007A0CF9"/>
    <w:rsid w:val="007A1C92"/>
    <w:rsid w:val="007A252F"/>
    <w:rsid w:val="007A27D1"/>
    <w:rsid w:val="007A3199"/>
    <w:rsid w:val="007A44A4"/>
    <w:rsid w:val="007A68D2"/>
    <w:rsid w:val="007A7B6F"/>
    <w:rsid w:val="007B3AD3"/>
    <w:rsid w:val="007B4FBC"/>
    <w:rsid w:val="007B514C"/>
    <w:rsid w:val="007B5453"/>
    <w:rsid w:val="007B6C1E"/>
    <w:rsid w:val="007B72B1"/>
    <w:rsid w:val="007C138F"/>
    <w:rsid w:val="007C1E61"/>
    <w:rsid w:val="007C268E"/>
    <w:rsid w:val="007C38DB"/>
    <w:rsid w:val="007C3B0D"/>
    <w:rsid w:val="007C518B"/>
    <w:rsid w:val="007C51D4"/>
    <w:rsid w:val="007C7B69"/>
    <w:rsid w:val="007C7D6C"/>
    <w:rsid w:val="007D01C1"/>
    <w:rsid w:val="007D11A5"/>
    <w:rsid w:val="007D1B50"/>
    <w:rsid w:val="007D3BE6"/>
    <w:rsid w:val="007D4D31"/>
    <w:rsid w:val="007D4F52"/>
    <w:rsid w:val="007D52E2"/>
    <w:rsid w:val="007D6370"/>
    <w:rsid w:val="007D6932"/>
    <w:rsid w:val="007D723E"/>
    <w:rsid w:val="007D752C"/>
    <w:rsid w:val="007D7F58"/>
    <w:rsid w:val="007E199C"/>
    <w:rsid w:val="007E23CE"/>
    <w:rsid w:val="007E2E43"/>
    <w:rsid w:val="007E5CF4"/>
    <w:rsid w:val="007E679E"/>
    <w:rsid w:val="007E694E"/>
    <w:rsid w:val="007E6A42"/>
    <w:rsid w:val="007E7567"/>
    <w:rsid w:val="007E7990"/>
    <w:rsid w:val="007F0045"/>
    <w:rsid w:val="007F0C1A"/>
    <w:rsid w:val="007F0D89"/>
    <w:rsid w:val="007F0ED9"/>
    <w:rsid w:val="007F22AB"/>
    <w:rsid w:val="007F3167"/>
    <w:rsid w:val="007F380F"/>
    <w:rsid w:val="007F38E2"/>
    <w:rsid w:val="007F440E"/>
    <w:rsid w:val="007F5515"/>
    <w:rsid w:val="007F5926"/>
    <w:rsid w:val="007F639F"/>
    <w:rsid w:val="007F6531"/>
    <w:rsid w:val="007F7A74"/>
    <w:rsid w:val="00800E06"/>
    <w:rsid w:val="00801838"/>
    <w:rsid w:val="008022EA"/>
    <w:rsid w:val="008033E4"/>
    <w:rsid w:val="00804051"/>
    <w:rsid w:val="008043B0"/>
    <w:rsid w:val="00804C35"/>
    <w:rsid w:val="0080714F"/>
    <w:rsid w:val="00807D0F"/>
    <w:rsid w:val="00807F84"/>
    <w:rsid w:val="0081029E"/>
    <w:rsid w:val="00810FFC"/>
    <w:rsid w:val="008112F7"/>
    <w:rsid w:val="0081224F"/>
    <w:rsid w:val="00813308"/>
    <w:rsid w:val="00813C71"/>
    <w:rsid w:val="00814AFC"/>
    <w:rsid w:val="008151E7"/>
    <w:rsid w:val="008152EB"/>
    <w:rsid w:val="00815356"/>
    <w:rsid w:val="008153C2"/>
    <w:rsid w:val="00815C8A"/>
    <w:rsid w:val="00816266"/>
    <w:rsid w:val="00816549"/>
    <w:rsid w:val="0081664E"/>
    <w:rsid w:val="008166B9"/>
    <w:rsid w:val="008168A5"/>
    <w:rsid w:val="00816BB8"/>
    <w:rsid w:val="008171E5"/>
    <w:rsid w:val="0082076B"/>
    <w:rsid w:val="008207F1"/>
    <w:rsid w:val="00820E84"/>
    <w:rsid w:val="0082346D"/>
    <w:rsid w:val="00823DF1"/>
    <w:rsid w:val="0082429D"/>
    <w:rsid w:val="00824B25"/>
    <w:rsid w:val="00824D92"/>
    <w:rsid w:val="0082646E"/>
    <w:rsid w:val="00830D10"/>
    <w:rsid w:val="0083194E"/>
    <w:rsid w:val="0083240C"/>
    <w:rsid w:val="008332FC"/>
    <w:rsid w:val="008333A3"/>
    <w:rsid w:val="00834384"/>
    <w:rsid w:val="00834BB2"/>
    <w:rsid w:val="00836301"/>
    <w:rsid w:val="00836CEE"/>
    <w:rsid w:val="0083718A"/>
    <w:rsid w:val="008409A4"/>
    <w:rsid w:val="008411A0"/>
    <w:rsid w:val="00841621"/>
    <w:rsid w:val="00841A04"/>
    <w:rsid w:val="008420A0"/>
    <w:rsid w:val="00842413"/>
    <w:rsid w:val="00842926"/>
    <w:rsid w:val="00843085"/>
    <w:rsid w:val="0084370A"/>
    <w:rsid w:val="008454E6"/>
    <w:rsid w:val="00845813"/>
    <w:rsid w:val="00845B30"/>
    <w:rsid w:val="008473F2"/>
    <w:rsid w:val="00847B6C"/>
    <w:rsid w:val="00850077"/>
    <w:rsid w:val="00850653"/>
    <w:rsid w:val="00850677"/>
    <w:rsid w:val="008508F0"/>
    <w:rsid w:val="00851D84"/>
    <w:rsid w:val="00852B5A"/>
    <w:rsid w:val="008538FF"/>
    <w:rsid w:val="00854034"/>
    <w:rsid w:val="008566D9"/>
    <w:rsid w:val="0085677E"/>
    <w:rsid w:val="00856BE0"/>
    <w:rsid w:val="008572A7"/>
    <w:rsid w:val="00861FA4"/>
    <w:rsid w:val="008635EE"/>
    <w:rsid w:val="008639F3"/>
    <w:rsid w:val="00863D8B"/>
    <w:rsid w:val="00864311"/>
    <w:rsid w:val="00864E89"/>
    <w:rsid w:val="0086575B"/>
    <w:rsid w:val="008661B7"/>
    <w:rsid w:val="00866A25"/>
    <w:rsid w:val="00867998"/>
    <w:rsid w:val="00867C7C"/>
    <w:rsid w:val="00870012"/>
    <w:rsid w:val="008710E9"/>
    <w:rsid w:val="008720AF"/>
    <w:rsid w:val="008728BF"/>
    <w:rsid w:val="00872DBA"/>
    <w:rsid w:val="008737C5"/>
    <w:rsid w:val="00874722"/>
    <w:rsid w:val="0087476E"/>
    <w:rsid w:val="00874ABB"/>
    <w:rsid w:val="00874EA4"/>
    <w:rsid w:val="00876F4C"/>
    <w:rsid w:val="00880BC9"/>
    <w:rsid w:val="008810A5"/>
    <w:rsid w:val="0088128B"/>
    <w:rsid w:val="00882C39"/>
    <w:rsid w:val="008849EF"/>
    <w:rsid w:val="00885B5C"/>
    <w:rsid w:val="008866B4"/>
    <w:rsid w:val="008876FE"/>
    <w:rsid w:val="008877E2"/>
    <w:rsid w:val="00890DD0"/>
    <w:rsid w:val="00891583"/>
    <w:rsid w:val="00891D42"/>
    <w:rsid w:val="008924C6"/>
    <w:rsid w:val="00895546"/>
    <w:rsid w:val="00895EE5"/>
    <w:rsid w:val="00896594"/>
    <w:rsid w:val="00896953"/>
    <w:rsid w:val="008978E3"/>
    <w:rsid w:val="00897BB0"/>
    <w:rsid w:val="008A03CB"/>
    <w:rsid w:val="008A12CF"/>
    <w:rsid w:val="008A219C"/>
    <w:rsid w:val="008A26AE"/>
    <w:rsid w:val="008A2892"/>
    <w:rsid w:val="008A2C27"/>
    <w:rsid w:val="008A2E3C"/>
    <w:rsid w:val="008A3F64"/>
    <w:rsid w:val="008A54FF"/>
    <w:rsid w:val="008A56D6"/>
    <w:rsid w:val="008A5F74"/>
    <w:rsid w:val="008A63DD"/>
    <w:rsid w:val="008A677A"/>
    <w:rsid w:val="008A692F"/>
    <w:rsid w:val="008A70FE"/>
    <w:rsid w:val="008A720D"/>
    <w:rsid w:val="008A7D5E"/>
    <w:rsid w:val="008A7F12"/>
    <w:rsid w:val="008B08C5"/>
    <w:rsid w:val="008B1415"/>
    <w:rsid w:val="008B1C4D"/>
    <w:rsid w:val="008B2F22"/>
    <w:rsid w:val="008B5518"/>
    <w:rsid w:val="008B62FE"/>
    <w:rsid w:val="008B684A"/>
    <w:rsid w:val="008B6F55"/>
    <w:rsid w:val="008C0586"/>
    <w:rsid w:val="008C19AC"/>
    <w:rsid w:val="008C2067"/>
    <w:rsid w:val="008C2E74"/>
    <w:rsid w:val="008C3470"/>
    <w:rsid w:val="008C4A0A"/>
    <w:rsid w:val="008C4A95"/>
    <w:rsid w:val="008C57B2"/>
    <w:rsid w:val="008C62A1"/>
    <w:rsid w:val="008C6951"/>
    <w:rsid w:val="008C6986"/>
    <w:rsid w:val="008C7DAE"/>
    <w:rsid w:val="008D06ED"/>
    <w:rsid w:val="008D1DA6"/>
    <w:rsid w:val="008D1F08"/>
    <w:rsid w:val="008D24B1"/>
    <w:rsid w:val="008D3709"/>
    <w:rsid w:val="008D3807"/>
    <w:rsid w:val="008D3A0D"/>
    <w:rsid w:val="008D3FE6"/>
    <w:rsid w:val="008D45A8"/>
    <w:rsid w:val="008D5211"/>
    <w:rsid w:val="008D682D"/>
    <w:rsid w:val="008D6DBC"/>
    <w:rsid w:val="008D7FF1"/>
    <w:rsid w:val="008E0721"/>
    <w:rsid w:val="008E38E1"/>
    <w:rsid w:val="008E4108"/>
    <w:rsid w:val="008E5CC4"/>
    <w:rsid w:val="008E70CF"/>
    <w:rsid w:val="008E798D"/>
    <w:rsid w:val="008F2197"/>
    <w:rsid w:val="008F30C3"/>
    <w:rsid w:val="008F329D"/>
    <w:rsid w:val="008F3377"/>
    <w:rsid w:val="008F343C"/>
    <w:rsid w:val="008F3ADB"/>
    <w:rsid w:val="008F3F7F"/>
    <w:rsid w:val="008F480B"/>
    <w:rsid w:val="008F7674"/>
    <w:rsid w:val="009003E7"/>
    <w:rsid w:val="009008B9"/>
    <w:rsid w:val="00901312"/>
    <w:rsid w:val="00901B78"/>
    <w:rsid w:val="0090393A"/>
    <w:rsid w:val="00904537"/>
    <w:rsid w:val="009046F7"/>
    <w:rsid w:val="00905D49"/>
    <w:rsid w:val="00906136"/>
    <w:rsid w:val="0090689B"/>
    <w:rsid w:val="009072E3"/>
    <w:rsid w:val="00907353"/>
    <w:rsid w:val="00907D41"/>
    <w:rsid w:val="009097F4"/>
    <w:rsid w:val="00911A1E"/>
    <w:rsid w:val="00911D8B"/>
    <w:rsid w:val="00913012"/>
    <w:rsid w:val="009137BB"/>
    <w:rsid w:val="00914015"/>
    <w:rsid w:val="00914B1D"/>
    <w:rsid w:val="00914BF9"/>
    <w:rsid w:val="00914D06"/>
    <w:rsid w:val="00916516"/>
    <w:rsid w:val="009172B9"/>
    <w:rsid w:val="009175B5"/>
    <w:rsid w:val="0092064F"/>
    <w:rsid w:val="00920AC0"/>
    <w:rsid w:val="0092112E"/>
    <w:rsid w:val="0092227E"/>
    <w:rsid w:val="009226E5"/>
    <w:rsid w:val="00922E69"/>
    <w:rsid w:val="00923529"/>
    <w:rsid w:val="00924735"/>
    <w:rsid w:val="00924AF5"/>
    <w:rsid w:val="00924DC5"/>
    <w:rsid w:val="009257DB"/>
    <w:rsid w:val="00927071"/>
    <w:rsid w:val="0092770B"/>
    <w:rsid w:val="0092773F"/>
    <w:rsid w:val="00927CCC"/>
    <w:rsid w:val="00927DB3"/>
    <w:rsid w:val="0093220B"/>
    <w:rsid w:val="0093248D"/>
    <w:rsid w:val="009325AB"/>
    <w:rsid w:val="00933A8B"/>
    <w:rsid w:val="0093440B"/>
    <w:rsid w:val="009345CE"/>
    <w:rsid w:val="00935DD5"/>
    <w:rsid w:val="00936A89"/>
    <w:rsid w:val="00936FF2"/>
    <w:rsid w:val="0094222C"/>
    <w:rsid w:val="00942CC6"/>
    <w:rsid w:val="00943429"/>
    <w:rsid w:val="00943A15"/>
    <w:rsid w:val="00944862"/>
    <w:rsid w:val="00945B04"/>
    <w:rsid w:val="00946248"/>
    <w:rsid w:val="009465A3"/>
    <w:rsid w:val="00946DD6"/>
    <w:rsid w:val="009475E5"/>
    <w:rsid w:val="009479C8"/>
    <w:rsid w:val="00947E58"/>
    <w:rsid w:val="009506EB"/>
    <w:rsid w:val="00950F7F"/>
    <w:rsid w:val="009514CC"/>
    <w:rsid w:val="00951A04"/>
    <w:rsid w:val="00952B8A"/>
    <w:rsid w:val="00952D51"/>
    <w:rsid w:val="00953403"/>
    <w:rsid w:val="00955214"/>
    <w:rsid w:val="00956658"/>
    <w:rsid w:val="0095669C"/>
    <w:rsid w:val="00956F21"/>
    <w:rsid w:val="00956F67"/>
    <w:rsid w:val="00957CE2"/>
    <w:rsid w:val="00957D8F"/>
    <w:rsid w:val="00960107"/>
    <w:rsid w:val="0096062D"/>
    <w:rsid w:val="00962F18"/>
    <w:rsid w:val="00963412"/>
    <w:rsid w:val="00963A87"/>
    <w:rsid w:val="0096476A"/>
    <w:rsid w:val="00964D0E"/>
    <w:rsid w:val="009656EB"/>
    <w:rsid w:val="00965BDB"/>
    <w:rsid w:val="009664CB"/>
    <w:rsid w:val="009666DE"/>
    <w:rsid w:val="0096696C"/>
    <w:rsid w:val="00966E96"/>
    <w:rsid w:val="00967987"/>
    <w:rsid w:val="00970120"/>
    <w:rsid w:val="009703AA"/>
    <w:rsid w:val="00970B78"/>
    <w:rsid w:val="00971031"/>
    <w:rsid w:val="009711B9"/>
    <w:rsid w:val="00971A88"/>
    <w:rsid w:val="00971C48"/>
    <w:rsid w:val="00971F48"/>
    <w:rsid w:val="00972412"/>
    <w:rsid w:val="00972490"/>
    <w:rsid w:val="00972BD5"/>
    <w:rsid w:val="00973483"/>
    <w:rsid w:val="00974F5B"/>
    <w:rsid w:val="00975B62"/>
    <w:rsid w:val="00975C08"/>
    <w:rsid w:val="00975CBE"/>
    <w:rsid w:val="0097680B"/>
    <w:rsid w:val="00977498"/>
    <w:rsid w:val="009802E1"/>
    <w:rsid w:val="00980CD0"/>
    <w:rsid w:val="009824BB"/>
    <w:rsid w:val="00984EC7"/>
    <w:rsid w:val="00985321"/>
    <w:rsid w:val="0098541F"/>
    <w:rsid w:val="0098653A"/>
    <w:rsid w:val="009876B4"/>
    <w:rsid w:val="00987E9B"/>
    <w:rsid w:val="00987EDD"/>
    <w:rsid w:val="00990C5F"/>
    <w:rsid w:val="00990F99"/>
    <w:rsid w:val="00991DBA"/>
    <w:rsid w:val="00992523"/>
    <w:rsid w:val="00992725"/>
    <w:rsid w:val="009937F3"/>
    <w:rsid w:val="00995EAF"/>
    <w:rsid w:val="009963F6"/>
    <w:rsid w:val="009966A6"/>
    <w:rsid w:val="00997766"/>
    <w:rsid w:val="009A0882"/>
    <w:rsid w:val="009A18C0"/>
    <w:rsid w:val="009A2511"/>
    <w:rsid w:val="009A264F"/>
    <w:rsid w:val="009A2A07"/>
    <w:rsid w:val="009A3335"/>
    <w:rsid w:val="009A372E"/>
    <w:rsid w:val="009A3DCA"/>
    <w:rsid w:val="009A4DA7"/>
    <w:rsid w:val="009A5D19"/>
    <w:rsid w:val="009A60AD"/>
    <w:rsid w:val="009A7441"/>
    <w:rsid w:val="009A7654"/>
    <w:rsid w:val="009B09FB"/>
    <w:rsid w:val="009B1B1F"/>
    <w:rsid w:val="009B1BC3"/>
    <w:rsid w:val="009B1D3E"/>
    <w:rsid w:val="009B1E2F"/>
    <w:rsid w:val="009B1E35"/>
    <w:rsid w:val="009B21E5"/>
    <w:rsid w:val="009B2598"/>
    <w:rsid w:val="009B2C49"/>
    <w:rsid w:val="009B340E"/>
    <w:rsid w:val="009B3DED"/>
    <w:rsid w:val="009B4CCF"/>
    <w:rsid w:val="009B4E44"/>
    <w:rsid w:val="009B5099"/>
    <w:rsid w:val="009B5D6A"/>
    <w:rsid w:val="009B6702"/>
    <w:rsid w:val="009B6E78"/>
    <w:rsid w:val="009B6FB3"/>
    <w:rsid w:val="009B6FFE"/>
    <w:rsid w:val="009B7705"/>
    <w:rsid w:val="009C0067"/>
    <w:rsid w:val="009C0764"/>
    <w:rsid w:val="009C1FFB"/>
    <w:rsid w:val="009C2698"/>
    <w:rsid w:val="009C3268"/>
    <w:rsid w:val="009C3D7A"/>
    <w:rsid w:val="009C5430"/>
    <w:rsid w:val="009C5647"/>
    <w:rsid w:val="009C59C1"/>
    <w:rsid w:val="009C63D2"/>
    <w:rsid w:val="009C6721"/>
    <w:rsid w:val="009C6D6F"/>
    <w:rsid w:val="009C6DA3"/>
    <w:rsid w:val="009D02AB"/>
    <w:rsid w:val="009D0638"/>
    <w:rsid w:val="009D11AE"/>
    <w:rsid w:val="009D1427"/>
    <w:rsid w:val="009D1B57"/>
    <w:rsid w:val="009D1C03"/>
    <w:rsid w:val="009D1FB4"/>
    <w:rsid w:val="009D2E0B"/>
    <w:rsid w:val="009D321B"/>
    <w:rsid w:val="009D3518"/>
    <w:rsid w:val="009D39BE"/>
    <w:rsid w:val="009D4386"/>
    <w:rsid w:val="009D5398"/>
    <w:rsid w:val="009D5939"/>
    <w:rsid w:val="009D7352"/>
    <w:rsid w:val="009D7F53"/>
    <w:rsid w:val="009E0656"/>
    <w:rsid w:val="009E11F7"/>
    <w:rsid w:val="009E1256"/>
    <w:rsid w:val="009E18A2"/>
    <w:rsid w:val="009E1B64"/>
    <w:rsid w:val="009E20AF"/>
    <w:rsid w:val="009E28A8"/>
    <w:rsid w:val="009E2DAB"/>
    <w:rsid w:val="009E3D74"/>
    <w:rsid w:val="009E3FC0"/>
    <w:rsid w:val="009E3FCF"/>
    <w:rsid w:val="009E4733"/>
    <w:rsid w:val="009E5049"/>
    <w:rsid w:val="009E5565"/>
    <w:rsid w:val="009E6C92"/>
    <w:rsid w:val="009E6F86"/>
    <w:rsid w:val="009E72DD"/>
    <w:rsid w:val="009F115E"/>
    <w:rsid w:val="009F11D4"/>
    <w:rsid w:val="009F29F9"/>
    <w:rsid w:val="009F3415"/>
    <w:rsid w:val="009F34CD"/>
    <w:rsid w:val="009F3DED"/>
    <w:rsid w:val="009F44DE"/>
    <w:rsid w:val="009F4929"/>
    <w:rsid w:val="009F4F73"/>
    <w:rsid w:val="009F51D7"/>
    <w:rsid w:val="009F5314"/>
    <w:rsid w:val="009F6B3B"/>
    <w:rsid w:val="009F6DA0"/>
    <w:rsid w:val="009F6EAA"/>
    <w:rsid w:val="00A00124"/>
    <w:rsid w:val="00A001F4"/>
    <w:rsid w:val="00A0084A"/>
    <w:rsid w:val="00A02E9E"/>
    <w:rsid w:val="00A043AE"/>
    <w:rsid w:val="00A04503"/>
    <w:rsid w:val="00A0494B"/>
    <w:rsid w:val="00A05537"/>
    <w:rsid w:val="00A05BF7"/>
    <w:rsid w:val="00A067C2"/>
    <w:rsid w:val="00A06C97"/>
    <w:rsid w:val="00A108DB"/>
    <w:rsid w:val="00A10B05"/>
    <w:rsid w:val="00A11898"/>
    <w:rsid w:val="00A1226B"/>
    <w:rsid w:val="00A131A4"/>
    <w:rsid w:val="00A14CD4"/>
    <w:rsid w:val="00A15678"/>
    <w:rsid w:val="00A16042"/>
    <w:rsid w:val="00A16788"/>
    <w:rsid w:val="00A20156"/>
    <w:rsid w:val="00A2035C"/>
    <w:rsid w:val="00A20543"/>
    <w:rsid w:val="00A2092C"/>
    <w:rsid w:val="00A21181"/>
    <w:rsid w:val="00A224B4"/>
    <w:rsid w:val="00A2253C"/>
    <w:rsid w:val="00A226FF"/>
    <w:rsid w:val="00A23ACC"/>
    <w:rsid w:val="00A241BB"/>
    <w:rsid w:val="00A24E77"/>
    <w:rsid w:val="00A261EE"/>
    <w:rsid w:val="00A3276B"/>
    <w:rsid w:val="00A3289B"/>
    <w:rsid w:val="00A335E4"/>
    <w:rsid w:val="00A341D7"/>
    <w:rsid w:val="00A3510B"/>
    <w:rsid w:val="00A3541E"/>
    <w:rsid w:val="00A358D7"/>
    <w:rsid w:val="00A37507"/>
    <w:rsid w:val="00A37755"/>
    <w:rsid w:val="00A37E66"/>
    <w:rsid w:val="00A428B9"/>
    <w:rsid w:val="00A42EE8"/>
    <w:rsid w:val="00A43068"/>
    <w:rsid w:val="00A43604"/>
    <w:rsid w:val="00A43794"/>
    <w:rsid w:val="00A43F36"/>
    <w:rsid w:val="00A44595"/>
    <w:rsid w:val="00A44618"/>
    <w:rsid w:val="00A44E0A"/>
    <w:rsid w:val="00A450CF"/>
    <w:rsid w:val="00A45D61"/>
    <w:rsid w:val="00A46527"/>
    <w:rsid w:val="00A46BFD"/>
    <w:rsid w:val="00A50009"/>
    <w:rsid w:val="00A5027D"/>
    <w:rsid w:val="00A50392"/>
    <w:rsid w:val="00A5091B"/>
    <w:rsid w:val="00A51538"/>
    <w:rsid w:val="00A51CD2"/>
    <w:rsid w:val="00A524A2"/>
    <w:rsid w:val="00A526A9"/>
    <w:rsid w:val="00A5341B"/>
    <w:rsid w:val="00A537E4"/>
    <w:rsid w:val="00A55360"/>
    <w:rsid w:val="00A56595"/>
    <w:rsid w:val="00A57A75"/>
    <w:rsid w:val="00A57B8B"/>
    <w:rsid w:val="00A602CE"/>
    <w:rsid w:val="00A6384C"/>
    <w:rsid w:val="00A63A44"/>
    <w:rsid w:val="00A63B0D"/>
    <w:rsid w:val="00A640CD"/>
    <w:rsid w:val="00A642CB"/>
    <w:rsid w:val="00A643AC"/>
    <w:rsid w:val="00A64BD7"/>
    <w:rsid w:val="00A65711"/>
    <w:rsid w:val="00A65E5E"/>
    <w:rsid w:val="00A663BC"/>
    <w:rsid w:val="00A66760"/>
    <w:rsid w:val="00A67092"/>
    <w:rsid w:val="00A6790B"/>
    <w:rsid w:val="00A70708"/>
    <w:rsid w:val="00A71339"/>
    <w:rsid w:val="00A73183"/>
    <w:rsid w:val="00A7448C"/>
    <w:rsid w:val="00A7470A"/>
    <w:rsid w:val="00A74AE4"/>
    <w:rsid w:val="00A74B6A"/>
    <w:rsid w:val="00A74D6A"/>
    <w:rsid w:val="00A76E3D"/>
    <w:rsid w:val="00A7751D"/>
    <w:rsid w:val="00A775DD"/>
    <w:rsid w:val="00A7794C"/>
    <w:rsid w:val="00A80AF3"/>
    <w:rsid w:val="00A81184"/>
    <w:rsid w:val="00A82352"/>
    <w:rsid w:val="00A82E09"/>
    <w:rsid w:val="00A831DC"/>
    <w:rsid w:val="00A83D98"/>
    <w:rsid w:val="00A85F0F"/>
    <w:rsid w:val="00A900C8"/>
    <w:rsid w:val="00A92904"/>
    <w:rsid w:val="00A92F69"/>
    <w:rsid w:val="00A941A4"/>
    <w:rsid w:val="00A9445D"/>
    <w:rsid w:val="00A95DC8"/>
    <w:rsid w:val="00A96344"/>
    <w:rsid w:val="00A96840"/>
    <w:rsid w:val="00A96B45"/>
    <w:rsid w:val="00A96C3F"/>
    <w:rsid w:val="00A97727"/>
    <w:rsid w:val="00AA1C09"/>
    <w:rsid w:val="00AA28E3"/>
    <w:rsid w:val="00AA2D01"/>
    <w:rsid w:val="00AA2F4D"/>
    <w:rsid w:val="00AA4059"/>
    <w:rsid w:val="00AA561E"/>
    <w:rsid w:val="00AA60CF"/>
    <w:rsid w:val="00AA69B1"/>
    <w:rsid w:val="00AA6C7D"/>
    <w:rsid w:val="00AA6F73"/>
    <w:rsid w:val="00AA750E"/>
    <w:rsid w:val="00AA7759"/>
    <w:rsid w:val="00AB012D"/>
    <w:rsid w:val="00AB025F"/>
    <w:rsid w:val="00AB050E"/>
    <w:rsid w:val="00AB07E7"/>
    <w:rsid w:val="00AB0FA7"/>
    <w:rsid w:val="00AB26E2"/>
    <w:rsid w:val="00AB289B"/>
    <w:rsid w:val="00AB2BAD"/>
    <w:rsid w:val="00AB3F98"/>
    <w:rsid w:val="00AB46CC"/>
    <w:rsid w:val="00AB4DFF"/>
    <w:rsid w:val="00AB57CB"/>
    <w:rsid w:val="00AB6316"/>
    <w:rsid w:val="00AB6E46"/>
    <w:rsid w:val="00AB70B4"/>
    <w:rsid w:val="00AB7C0F"/>
    <w:rsid w:val="00AC039B"/>
    <w:rsid w:val="00AC1081"/>
    <w:rsid w:val="00AC1C43"/>
    <w:rsid w:val="00AC1DB3"/>
    <w:rsid w:val="00AC215C"/>
    <w:rsid w:val="00AC26DB"/>
    <w:rsid w:val="00AC3B3B"/>
    <w:rsid w:val="00AC46F0"/>
    <w:rsid w:val="00AC4F78"/>
    <w:rsid w:val="00AC5919"/>
    <w:rsid w:val="00AC65CC"/>
    <w:rsid w:val="00AC73F9"/>
    <w:rsid w:val="00AC76A9"/>
    <w:rsid w:val="00AC7C3F"/>
    <w:rsid w:val="00AC7E61"/>
    <w:rsid w:val="00AD0C37"/>
    <w:rsid w:val="00AD1616"/>
    <w:rsid w:val="00AD1839"/>
    <w:rsid w:val="00AD3676"/>
    <w:rsid w:val="00AD3D5F"/>
    <w:rsid w:val="00AD422E"/>
    <w:rsid w:val="00AD44F6"/>
    <w:rsid w:val="00AD5487"/>
    <w:rsid w:val="00AD694B"/>
    <w:rsid w:val="00AD6E94"/>
    <w:rsid w:val="00AE0105"/>
    <w:rsid w:val="00AE0CDB"/>
    <w:rsid w:val="00AE0F63"/>
    <w:rsid w:val="00AE12F8"/>
    <w:rsid w:val="00AE242E"/>
    <w:rsid w:val="00AE2EB4"/>
    <w:rsid w:val="00AE3E2C"/>
    <w:rsid w:val="00AE42B4"/>
    <w:rsid w:val="00AE4B14"/>
    <w:rsid w:val="00AE4FFF"/>
    <w:rsid w:val="00AE5757"/>
    <w:rsid w:val="00AE7CD7"/>
    <w:rsid w:val="00AF18A5"/>
    <w:rsid w:val="00AF18EA"/>
    <w:rsid w:val="00AF3A60"/>
    <w:rsid w:val="00AF3B82"/>
    <w:rsid w:val="00AF3F0E"/>
    <w:rsid w:val="00AF3F13"/>
    <w:rsid w:val="00AF42EF"/>
    <w:rsid w:val="00AF458C"/>
    <w:rsid w:val="00AF5ECB"/>
    <w:rsid w:val="00AF695F"/>
    <w:rsid w:val="00AF7184"/>
    <w:rsid w:val="00AF7384"/>
    <w:rsid w:val="00AF7721"/>
    <w:rsid w:val="00B00C2A"/>
    <w:rsid w:val="00B0139E"/>
    <w:rsid w:val="00B043D7"/>
    <w:rsid w:val="00B049A5"/>
    <w:rsid w:val="00B04A3E"/>
    <w:rsid w:val="00B04C54"/>
    <w:rsid w:val="00B0727D"/>
    <w:rsid w:val="00B106BA"/>
    <w:rsid w:val="00B11A4A"/>
    <w:rsid w:val="00B11AE7"/>
    <w:rsid w:val="00B11F7F"/>
    <w:rsid w:val="00B14708"/>
    <w:rsid w:val="00B14724"/>
    <w:rsid w:val="00B16670"/>
    <w:rsid w:val="00B17440"/>
    <w:rsid w:val="00B174D2"/>
    <w:rsid w:val="00B17AF0"/>
    <w:rsid w:val="00B22BCE"/>
    <w:rsid w:val="00B23670"/>
    <w:rsid w:val="00B23F85"/>
    <w:rsid w:val="00B2478F"/>
    <w:rsid w:val="00B24BF9"/>
    <w:rsid w:val="00B25172"/>
    <w:rsid w:val="00B27149"/>
    <w:rsid w:val="00B2775E"/>
    <w:rsid w:val="00B27FDB"/>
    <w:rsid w:val="00B32A19"/>
    <w:rsid w:val="00B32DDB"/>
    <w:rsid w:val="00B3355A"/>
    <w:rsid w:val="00B341A8"/>
    <w:rsid w:val="00B3466F"/>
    <w:rsid w:val="00B34869"/>
    <w:rsid w:val="00B352A0"/>
    <w:rsid w:val="00B35C2C"/>
    <w:rsid w:val="00B35EF9"/>
    <w:rsid w:val="00B36854"/>
    <w:rsid w:val="00B372EC"/>
    <w:rsid w:val="00B40E2D"/>
    <w:rsid w:val="00B40FA8"/>
    <w:rsid w:val="00B41CE0"/>
    <w:rsid w:val="00B41FE0"/>
    <w:rsid w:val="00B4329A"/>
    <w:rsid w:val="00B436B2"/>
    <w:rsid w:val="00B44634"/>
    <w:rsid w:val="00B44A63"/>
    <w:rsid w:val="00B44B5C"/>
    <w:rsid w:val="00B44F1F"/>
    <w:rsid w:val="00B4534A"/>
    <w:rsid w:val="00B45590"/>
    <w:rsid w:val="00B45757"/>
    <w:rsid w:val="00B45F6E"/>
    <w:rsid w:val="00B463EB"/>
    <w:rsid w:val="00B47488"/>
    <w:rsid w:val="00B50312"/>
    <w:rsid w:val="00B506AA"/>
    <w:rsid w:val="00B50A6C"/>
    <w:rsid w:val="00B518B5"/>
    <w:rsid w:val="00B5190C"/>
    <w:rsid w:val="00B51DA8"/>
    <w:rsid w:val="00B52B09"/>
    <w:rsid w:val="00B5320C"/>
    <w:rsid w:val="00B534C2"/>
    <w:rsid w:val="00B5496F"/>
    <w:rsid w:val="00B55853"/>
    <w:rsid w:val="00B566FB"/>
    <w:rsid w:val="00B6081F"/>
    <w:rsid w:val="00B642F0"/>
    <w:rsid w:val="00B64A40"/>
    <w:rsid w:val="00B65BFD"/>
    <w:rsid w:val="00B65DC6"/>
    <w:rsid w:val="00B66A20"/>
    <w:rsid w:val="00B678DB"/>
    <w:rsid w:val="00B67BF7"/>
    <w:rsid w:val="00B67D84"/>
    <w:rsid w:val="00B70D1B"/>
    <w:rsid w:val="00B710BB"/>
    <w:rsid w:val="00B71D77"/>
    <w:rsid w:val="00B721A9"/>
    <w:rsid w:val="00B723F8"/>
    <w:rsid w:val="00B72B4A"/>
    <w:rsid w:val="00B74874"/>
    <w:rsid w:val="00B75550"/>
    <w:rsid w:val="00B7766A"/>
    <w:rsid w:val="00B777BB"/>
    <w:rsid w:val="00B77C85"/>
    <w:rsid w:val="00B8161C"/>
    <w:rsid w:val="00B8253B"/>
    <w:rsid w:val="00B8267C"/>
    <w:rsid w:val="00B82A02"/>
    <w:rsid w:val="00B83182"/>
    <w:rsid w:val="00B846B9"/>
    <w:rsid w:val="00B847D3"/>
    <w:rsid w:val="00B848C5"/>
    <w:rsid w:val="00B86FC6"/>
    <w:rsid w:val="00B87EE9"/>
    <w:rsid w:val="00B918E2"/>
    <w:rsid w:val="00B919E0"/>
    <w:rsid w:val="00B91BAD"/>
    <w:rsid w:val="00B92343"/>
    <w:rsid w:val="00B94472"/>
    <w:rsid w:val="00B951D5"/>
    <w:rsid w:val="00B97F3A"/>
    <w:rsid w:val="00BA0492"/>
    <w:rsid w:val="00BA15DC"/>
    <w:rsid w:val="00BA183C"/>
    <w:rsid w:val="00BA1B18"/>
    <w:rsid w:val="00BA2397"/>
    <w:rsid w:val="00BA345B"/>
    <w:rsid w:val="00BA35D5"/>
    <w:rsid w:val="00BA3616"/>
    <w:rsid w:val="00BA3D95"/>
    <w:rsid w:val="00BA585B"/>
    <w:rsid w:val="00BA5B6C"/>
    <w:rsid w:val="00BA5DFC"/>
    <w:rsid w:val="00BA6950"/>
    <w:rsid w:val="00BA6B05"/>
    <w:rsid w:val="00BA6F01"/>
    <w:rsid w:val="00BA79CA"/>
    <w:rsid w:val="00BA7B7B"/>
    <w:rsid w:val="00BB0B46"/>
    <w:rsid w:val="00BB1E88"/>
    <w:rsid w:val="00BC03AE"/>
    <w:rsid w:val="00BC0950"/>
    <w:rsid w:val="00BC3146"/>
    <w:rsid w:val="00BC492D"/>
    <w:rsid w:val="00BC51E3"/>
    <w:rsid w:val="00BC5CEE"/>
    <w:rsid w:val="00BC5EDB"/>
    <w:rsid w:val="00BC637E"/>
    <w:rsid w:val="00BC67AF"/>
    <w:rsid w:val="00BC6BF2"/>
    <w:rsid w:val="00BC710F"/>
    <w:rsid w:val="00BC76DC"/>
    <w:rsid w:val="00BC79AB"/>
    <w:rsid w:val="00BD0B5F"/>
    <w:rsid w:val="00BD0F44"/>
    <w:rsid w:val="00BD185D"/>
    <w:rsid w:val="00BD1DDD"/>
    <w:rsid w:val="00BD251C"/>
    <w:rsid w:val="00BD325A"/>
    <w:rsid w:val="00BD3310"/>
    <w:rsid w:val="00BD3837"/>
    <w:rsid w:val="00BD3998"/>
    <w:rsid w:val="00BD5145"/>
    <w:rsid w:val="00BD5290"/>
    <w:rsid w:val="00BD66FB"/>
    <w:rsid w:val="00BD6F0D"/>
    <w:rsid w:val="00BD6F12"/>
    <w:rsid w:val="00BD71A4"/>
    <w:rsid w:val="00BD7EB9"/>
    <w:rsid w:val="00BE03D1"/>
    <w:rsid w:val="00BE04BF"/>
    <w:rsid w:val="00BE27F1"/>
    <w:rsid w:val="00BE3260"/>
    <w:rsid w:val="00BE3433"/>
    <w:rsid w:val="00BE36D7"/>
    <w:rsid w:val="00BE405B"/>
    <w:rsid w:val="00BE4221"/>
    <w:rsid w:val="00BE452F"/>
    <w:rsid w:val="00BE495B"/>
    <w:rsid w:val="00BE68BD"/>
    <w:rsid w:val="00BE69D2"/>
    <w:rsid w:val="00BE7AA1"/>
    <w:rsid w:val="00BE7F0F"/>
    <w:rsid w:val="00BF022A"/>
    <w:rsid w:val="00BF03F1"/>
    <w:rsid w:val="00BF158F"/>
    <w:rsid w:val="00BF1B2A"/>
    <w:rsid w:val="00BF311F"/>
    <w:rsid w:val="00BF380B"/>
    <w:rsid w:val="00BF3815"/>
    <w:rsid w:val="00BF3D0D"/>
    <w:rsid w:val="00BF446F"/>
    <w:rsid w:val="00BF47BE"/>
    <w:rsid w:val="00BF484E"/>
    <w:rsid w:val="00BF4B2B"/>
    <w:rsid w:val="00BF55BA"/>
    <w:rsid w:val="00BF5961"/>
    <w:rsid w:val="00C001FE"/>
    <w:rsid w:val="00C0036F"/>
    <w:rsid w:val="00C00588"/>
    <w:rsid w:val="00C01406"/>
    <w:rsid w:val="00C0189B"/>
    <w:rsid w:val="00C018B0"/>
    <w:rsid w:val="00C02EEE"/>
    <w:rsid w:val="00C04332"/>
    <w:rsid w:val="00C0484E"/>
    <w:rsid w:val="00C057BE"/>
    <w:rsid w:val="00C05B30"/>
    <w:rsid w:val="00C05C6C"/>
    <w:rsid w:val="00C0647A"/>
    <w:rsid w:val="00C06CFA"/>
    <w:rsid w:val="00C0710A"/>
    <w:rsid w:val="00C07A4E"/>
    <w:rsid w:val="00C1062B"/>
    <w:rsid w:val="00C12348"/>
    <w:rsid w:val="00C12690"/>
    <w:rsid w:val="00C13824"/>
    <w:rsid w:val="00C13929"/>
    <w:rsid w:val="00C13C27"/>
    <w:rsid w:val="00C14CC9"/>
    <w:rsid w:val="00C1596B"/>
    <w:rsid w:val="00C15D9E"/>
    <w:rsid w:val="00C16A40"/>
    <w:rsid w:val="00C172DD"/>
    <w:rsid w:val="00C20FB0"/>
    <w:rsid w:val="00C22593"/>
    <w:rsid w:val="00C22816"/>
    <w:rsid w:val="00C22EF4"/>
    <w:rsid w:val="00C23166"/>
    <w:rsid w:val="00C233D1"/>
    <w:rsid w:val="00C24ACC"/>
    <w:rsid w:val="00C24ACE"/>
    <w:rsid w:val="00C24CDB"/>
    <w:rsid w:val="00C24DC3"/>
    <w:rsid w:val="00C24F8E"/>
    <w:rsid w:val="00C263DE"/>
    <w:rsid w:val="00C26DC9"/>
    <w:rsid w:val="00C2782F"/>
    <w:rsid w:val="00C31F0C"/>
    <w:rsid w:val="00C31FF5"/>
    <w:rsid w:val="00C32416"/>
    <w:rsid w:val="00C32425"/>
    <w:rsid w:val="00C325D3"/>
    <w:rsid w:val="00C32CEE"/>
    <w:rsid w:val="00C32E99"/>
    <w:rsid w:val="00C3397E"/>
    <w:rsid w:val="00C37A69"/>
    <w:rsid w:val="00C40018"/>
    <w:rsid w:val="00C4026C"/>
    <w:rsid w:val="00C40304"/>
    <w:rsid w:val="00C40611"/>
    <w:rsid w:val="00C418E1"/>
    <w:rsid w:val="00C4259B"/>
    <w:rsid w:val="00C43405"/>
    <w:rsid w:val="00C44189"/>
    <w:rsid w:val="00C4421E"/>
    <w:rsid w:val="00C4432E"/>
    <w:rsid w:val="00C4521A"/>
    <w:rsid w:val="00C45250"/>
    <w:rsid w:val="00C45784"/>
    <w:rsid w:val="00C46E6A"/>
    <w:rsid w:val="00C473B1"/>
    <w:rsid w:val="00C4753C"/>
    <w:rsid w:val="00C477CA"/>
    <w:rsid w:val="00C47A62"/>
    <w:rsid w:val="00C5031B"/>
    <w:rsid w:val="00C507A9"/>
    <w:rsid w:val="00C50835"/>
    <w:rsid w:val="00C5182D"/>
    <w:rsid w:val="00C51AE6"/>
    <w:rsid w:val="00C5255D"/>
    <w:rsid w:val="00C5540B"/>
    <w:rsid w:val="00C561E3"/>
    <w:rsid w:val="00C5625F"/>
    <w:rsid w:val="00C56353"/>
    <w:rsid w:val="00C56560"/>
    <w:rsid w:val="00C56CA2"/>
    <w:rsid w:val="00C60909"/>
    <w:rsid w:val="00C61243"/>
    <w:rsid w:val="00C61790"/>
    <w:rsid w:val="00C61D38"/>
    <w:rsid w:val="00C62346"/>
    <w:rsid w:val="00C62830"/>
    <w:rsid w:val="00C62A58"/>
    <w:rsid w:val="00C63885"/>
    <w:rsid w:val="00C63D82"/>
    <w:rsid w:val="00C64E4C"/>
    <w:rsid w:val="00C653C3"/>
    <w:rsid w:val="00C65480"/>
    <w:rsid w:val="00C66815"/>
    <w:rsid w:val="00C66965"/>
    <w:rsid w:val="00C66B6A"/>
    <w:rsid w:val="00C66C5C"/>
    <w:rsid w:val="00C676CA"/>
    <w:rsid w:val="00C71077"/>
    <w:rsid w:val="00C7270F"/>
    <w:rsid w:val="00C72FC6"/>
    <w:rsid w:val="00C735E5"/>
    <w:rsid w:val="00C73CC2"/>
    <w:rsid w:val="00C74A20"/>
    <w:rsid w:val="00C74D3C"/>
    <w:rsid w:val="00C753FA"/>
    <w:rsid w:val="00C7555F"/>
    <w:rsid w:val="00C76568"/>
    <w:rsid w:val="00C76A68"/>
    <w:rsid w:val="00C76F43"/>
    <w:rsid w:val="00C77BCE"/>
    <w:rsid w:val="00C802EB"/>
    <w:rsid w:val="00C8074B"/>
    <w:rsid w:val="00C807ED"/>
    <w:rsid w:val="00C81359"/>
    <w:rsid w:val="00C8207C"/>
    <w:rsid w:val="00C82271"/>
    <w:rsid w:val="00C82315"/>
    <w:rsid w:val="00C82392"/>
    <w:rsid w:val="00C83023"/>
    <w:rsid w:val="00C84C69"/>
    <w:rsid w:val="00C85D98"/>
    <w:rsid w:val="00C86FB5"/>
    <w:rsid w:val="00C879D5"/>
    <w:rsid w:val="00C907A7"/>
    <w:rsid w:val="00C90936"/>
    <w:rsid w:val="00C90AB2"/>
    <w:rsid w:val="00C9241A"/>
    <w:rsid w:val="00C92484"/>
    <w:rsid w:val="00C930F8"/>
    <w:rsid w:val="00C94714"/>
    <w:rsid w:val="00C948DC"/>
    <w:rsid w:val="00C9642E"/>
    <w:rsid w:val="00C96D62"/>
    <w:rsid w:val="00C9708E"/>
    <w:rsid w:val="00C97575"/>
    <w:rsid w:val="00C97D67"/>
    <w:rsid w:val="00CA0551"/>
    <w:rsid w:val="00CA1366"/>
    <w:rsid w:val="00CA163F"/>
    <w:rsid w:val="00CA1781"/>
    <w:rsid w:val="00CA2E50"/>
    <w:rsid w:val="00CA3737"/>
    <w:rsid w:val="00CA4821"/>
    <w:rsid w:val="00CA5A7E"/>
    <w:rsid w:val="00CA5D4D"/>
    <w:rsid w:val="00CA6601"/>
    <w:rsid w:val="00CA698E"/>
    <w:rsid w:val="00CA6E19"/>
    <w:rsid w:val="00CA7758"/>
    <w:rsid w:val="00CB0264"/>
    <w:rsid w:val="00CB088A"/>
    <w:rsid w:val="00CB11B0"/>
    <w:rsid w:val="00CB126F"/>
    <w:rsid w:val="00CB1E7D"/>
    <w:rsid w:val="00CB2371"/>
    <w:rsid w:val="00CB4213"/>
    <w:rsid w:val="00CB5AA4"/>
    <w:rsid w:val="00CB6371"/>
    <w:rsid w:val="00CB648E"/>
    <w:rsid w:val="00CB65CD"/>
    <w:rsid w:val="00CB6712"/>
    <w:rsid w:val="00CB6D60"/>
    <w:rsid w:val="00CB6E36"/>
    <w:rsid w:val="00CB6E96"/>
    <w:rsid w:val="00CB7D46"/>
    <w:rsid w:val="00CC0570"/>
    <w:rsid w:val="00CC2BA9"/>
    <w:rsid w:val="00CC378A"/>
    <w:rsid w:val="00CC44C0"/>
    <w:rsid w:val="00CC5C99"/>
    <w:rsid w:val="00CC6263"/>
    <w:rsid w:val="00CD0373"/>
    <w:rsid w:val="00CD0BAA"/>
    <w:rsid w:val="00CD2ACD"/>
    <w:rsid w:val="00CD33C4"/>
    <w:rsid w:val="00CD3589"/>
    <w:rsid w:val="00CD47C1"/>
    <w:rsid w:val="00CD49BE"/>
    <w:rsid w:val="00CD4A1A"/>
    <w:rsid w:val="00CD6008"/>
    <w:rsid w:val="00CD6502"/>
    <w:rsid w:val="00CD6795"/>
    <w:rsid w:val="00CD67D5"/>
    <w:rsid w:val="00CD704A"/>
    <w:rsid w:val="00CD7E79"/>
    <w:rsid w:val="00CE0962"/>
    <w:rsid w:val="00CE277C"/>
    <w:rsid w:val="00CE2A58"/>
    <w:rsid w:val="00CE2DC9"/>
    <w:rsid w:val="00CE3423"/>
    <w:rsid w:val="00CE3C6A"/>
    <w:rsid w:val="00CE511C"/>
    <w:rsid w:val="00CE57D5"/>
    <w:rsid w:val="00CE582E"/>
    <w:rsid w:val="00CE5EF2"/>
    <w:rsid w:val="00CE617D"/>
    <w:rsid w:val="00CE6365"/>
    <w:rsid w:val="00CE63F0"/>
    <w:rsid w:val="00CE691F"/>
    <w:rsid w:val="00CE7E1F"/>
    <w:rsid w:val="00CF09D7"/>
    <w:rsid w:val="00CF0DB4"/>
    <w:rsid w:val="00CF0EB3"/>
    <w:rsid w:val="00CF0FBB"/>
    <w:rsid w:val="00CF293A"/>
    <w:rsid w:val="00CF2DFF"/>
    <w:rsid w:val="00CF31EB"/>
    <w:rsid w:val="00CF3214"/>
    <w:rsid w:val="00CF6581"/>
    <w:rsid w:val="00CF6593"/>
    <w:rsid w:val="00CF6695"/>
    <w:rsid w:val="00CF6836"/>
    <w:rsid w:val="00CF693A"/>
    <w:rsid w:val="00CF715A"/>
    <w:rsid w:val="00CF7BD5"/>
    <w:rsid w:val="00D00BDD"/>
    <w:rsid w:val="00D021A0"/>
    <w:rsid w:val="00D07724"/>
    <w:rsid w:val="00D07903"/>
    <w:rsid w:val="00D07E3D"/>
    <w:rsid w:val="00D1083F"/>
    <w:rsid w:val="00D1188C"/>
    <w:rsid w:val="00D11A89"/>
    <w:rsid w:val="00D123F8"/>
    <w:rsid w:val="00D12733"/>
    <w:rsid w:val="00D13049"/>
    <w:rsid w:val="00D13188"/>
    <w:rsid w:val="00D136DC"/>
    <w:rsid w:val="00D139C1"/>
    <w:rsid w:val="00D15BA4"/>
    <w:rsid w:val="00D16056"/>
    <w:rsid w:val="00D1639A"/>
    <w:rsid w:val="00D16BD3"/>
    <w:rsid w:val="00D16ED5"/>
    <w:rsid w:val="00D17232"/>
    <w:rsid w:val="00D17317"/>
    <w:rsid w:val="00D1789D"/>
    <w:rsid w:val="00D17A55"/>
    <w:rsid w:val="00D21449"/>
    <w:rsid w:val="00D217FB"/>
    <w:rsid w:val="00D21F62"/>
    <w:rsid w:val="00D23A35"/>
    <w:rsid w:val="00D23C37"/>
    <w:rsid w:val="00D24954"/>
    <w:rsid w:val="00D2495F"/>
    <w:rsid w:val="00D26709"/>
    <w:rsid w:val="00D26EF7"/>
    <w:rsid w:val="00D274B1"/>
    <w:rsid w:val="00D27EDC"/>
    <w:rsid w:val="00D3017A"/>
    <w:rsid w:val="00D3054F"/>
    <w:rsid w:val="00D31C18"/>
    <w:rsid w:val="00D323BE"/>
    <w:rsid w:val="00D34512"/>
    <w:rsid w:val="00D34AC9"/>
    <w:rsid w:val="00D34F66"/>
    <w:rsid w:val="00D3555F"/>
    <w:rsid w:val="00D35B13"/>
    <w:rsid w:val="00D35CD9"/>
    <w:rsid w:val="00D3657B"/>
    <w:rsid w:val="00D368DC"/>
    <w:rsid w:val="00D3727B"/>
    <w:rsid w:val="00D37323"/>
    <w:rsid w:val="00D377F2"/>
    <w:rsid w:val="00D37A4F"/>
    <w:rsid w:val="00D37C90"/>
    <w:rsid w:val="00D40143"/>
    <w:rsid w:val="00D4186C"/>
    <w:rsid w:val="00D42F10"/>
    <w:rsid w:val="00D4330A"/>
    <w:rsid w:val="00D44065"/>
    <w:rsid w:val="00D46C50"/>
    <w:rsid w:val="00D47253"/>
    <w:rsid w:val="00D47F16"/>
    <w:rsid w:val="00D508B3"/>
    <w:rsid w:val="00D51060"/>
    <w:rsid w:val="00D5139C"/>
    <w:rsid w:val="00D519C3"/>
    <w:rsid w:val="00D52EBF"/>
    <w:rsid w:val="00D533C7"/>
    <w:rsid w:val="00D5356C"/>
    <w:rsid w:val="00D53FA9"/>
    <w:rsid w:val="00D54C78"/>
    <w:rsid w:val="00D553D6"/>
    <w:rsid w:val="00D56757"/>
    <w:rsid w:val="00D56880"/>
    <w:rsid w:val="00D57B21"/>
    <w:rsid w:val="00D60D40"/>
    <w:rsid w:val="00D62571"/>
    <w:rsid w:val="00D6269A"/>
    <w:rsid w:val="00D62B82"/>
    <w:rsid w:val="00D63A7F"/>
    <w:rsid w:val="00D64B13"/>
    <w:rsid w:val="00D6599B"/>
    <w:rsid w:val="00D65BC5"/>
    <w:rsid w:val="00D67119"/>
    <w:rsid w:val="00D67F14"/>
    <w:rsid w:val="00D709FC"/>
    <w:rsid w:val="00D72A76"/>
    <w:rsid w:val="00D74B8D"/>
    <w:rsid w:val="00D75371"/>
    <w:rsid w:val="00D776B5"/>
    <w:rsid w:val="00D81CC8"/>
    <w:rsid w:val="00D83565"/>
    <w:rsid w:val="00D84123"/>
    <w:rsid w:val="00D841CD"/>
    <w:rsid w:val="00D84D8F"/>
    <w:rsid w:val="00D84EEC"/>
    <w:rsid w:val="00D869D7"/>
    <w:rsid w:val="00D86A08"/>
    <w:rsid w:val="00D86ED5"/>
    <w:rsid w:val="00D909EF"/>
    <w:rsid w:val="00D90F7B"/>
    <w:rsid w:val="00D917F4"/>
    <w:rsid w:val="00D92862"/>
    <w:rsid w:val="00D928F8"/>
    <w:rsid w:val="00D92F5A"/>
    <w:rsid w:val="00D934BF"/>
    <w:rsid w:val="00D937E1"/>
    <w:rsid w:val="00D93F26"/>
    <w:rsid w:val="00D9459C"/>
    <w:rsid w:val="00D95D6D"/>
    <w:rsid w:val="00D964F8"/>
    <w:rsid w:val="00D96568"/>
    <w:rsid w:val="00D96997"/>
    <w:rsid w:val="00D972D2"/>
    <w:rsid w:val="00D97623"/>
    <w:rsid w:val="00D97653"/>
    <w:rsid w:val="00D97BB6"/>
    <w:rsid w:val="00DA04C2"/>
    <w:rsid w:val="00DA057D"/>
    <w:rsid w:val="00DA08F3"/>
    <w:rsid w:val="00DA0BBC"/>
    <w:rsid w:val="00DA1106"/>
    <w:rsid w:val="00DA1316"/>
    <w:rsid w:val="00DA4917"/>
    <w:rsid w:val="00DA4A61"/>
    <w:rsid w:val="00DA59DF"/>
    <w:rsid w:val="00DA773A"/>
    <w:rsid w:val="00DA79DF"/>
    <w:rsid w:val="00DA7E22"/>
    <w:rsid w:val="00DB099E"/>
    <w:rsid w:val="00DB2666"/>
    <w:rsid w:val="00DB28C3"/>
    <w:rsid w:val="00DB3A9B"/>
    <w:rsid w:val="00DB4202"/>
    <w:rsid w:val="00DB4D6E"/>
    <w:rsid w:val="00DB515D"/>
    <w:rsid w:val="00DB5C14"/>
    <w:rsid w:val="00DB5F58"/>
    <w:rsid w:val="00DB6269"/>
    <w:rsid w:val="00DB6F6E"/>
    <w:rsid w:val="00DB7628"/>
    <w:rsid w:val="00DC0286"/>
    <w:rsid w:val="00DC0BF2"/>
    <w:rsid w:val="00DC1608"/>
    <w:rsid w:val="00DC353A"/>
    <w:rsid w:val="00DC3A2E"/>
    <w:rsid w:val="00DC54D8"/>
    <w:rsid w:val="00DC551B"/>
    <w:rsid w:val="00DC583F"/>
    <w:rsid w:val="00DC5C50"/>
    <w:rsid w:val="00DC5CBA"/>
    <w:rsid w:val="00DC60B3"/>
    <w:rsid w:val="00DC7841"/>
    <w:rsid w:val="00DC7B02"/>
    <w:rsid w:val="00DC7C8E"/>
    <w:rsid w:val="00DC7EBD"/>
    <w:rsid w:val="00DD0B8D"/>
    <w:rsid w:val="00DD1F50"/>
    <w:rsid w:val="00DD32FA"/>
    <w:rsid w:val="00DD4604"/>
    <w:rsid w:val="00DD58FA"/>
    <w:rsid w:val="00DD5FCE"/>
    <w:rsid w:val="00DD66F7"/>
    <w:rsid w:val="00DD6911"/>
    <w:rsid w:val="00DD6E5E"/>
    <w:rsid w:val="00DE07A4"/>
    <w:rsid w:val="00DE1E56"/>
    <w:rsid w:val="00DE2639"/>
    <w:rsid w:val="00DE3EF2"/>
    <w:rsid w:val="00DE4008"/>
    <w:rsid w:val="00DE5ACF"/>
    <w:rsid w:val="00DE5C0A"/>
    <w:rsid w:val="00DE5E37"/>
    <w:rsid w:val="00DE61FD"/>
    <w:rsid w:val="00DE63AD"/>
    <w:rsid w:val="00DE6800"/>
    <w:rsid w:val="00DE726F"/>
    <w:rsid w:val="00DF1359"/>
    <w:rsid w:val="00DF1C96"/>
    <w:rsid w:val="00DF2503"/>
    <w:rsid w:val="00DF3E45"/>
    <w:rsid w:val="00DF4E97"/>
    <w:rsid w:val="00DF52EA"/>
    <w:rsid w:val="00DF5964"/>
    <w:rsid w:val="00DF77FB"/>
    <w:rsid w:val="00DF7F3A"/>
    <w:rsid w:val="00E00815"/>
    <w:rsid w:val="00E00BC6"/>
    <w:rsid w:val="00E01C99"/>
    <w:rsid w:val="00E02145"/>
    <w:rsid w:val="00E02F4D"/>
    <w:rsid w:val="00E03331"/>
    <w:rsid w:val="00E03897"/>
    <w:rsid w:val="00E04363"/>
    <w:rsid w:val="00E04F53"/>
    <w:rsid w:val="00E05373"/>
    <w:rsid w:val="00E0544C"/>
    <w:rsid w:val="00E05B00"/>
    <w:rsid w:val="00E05BBB"/>
    <w:rsid w:val="00E06110"/>
    <w:rsid w:val="00E10B69"/>
    <w:rsid w:val="00E10F44"/>
    <w:rsid w:val="00E113C1"/>
    <w:rsid w:val="00E1361D"/>
    <w:rsid w:val="00E13CA5"/>
    <w:rsid w:val="00E13E68"/>
    <w:rsid w:val="00E16280"/>
    <w:rsid w:val="00E164C3"/>
    <w:rsid w:val="00E17514"/>
    <w:rsid w:val="00E2027E"/>
    <w:rsid w:val="00E202F7"/>
    <w:rsid w:val="00E20D66"/>
    <w:rsid w:val="00E210D5"/>
    <w:rsid w:val="00E216A9"/>
    <w:rsid w:val="00E2299E"/>
    <w:rsid w:val="00E25A41"/>
    <w:rsid w:val="00E25F17"/>
    <w:rsid w:val="00E276BB"/>
    <w:rsid w:val="00E27F1E"/>
    <w:rsid w:val="00E308DF"/>
    <w:rsid w:val="00E30AF9"/>
    <w:rsid w:val="00E31594"/>
    <w:rsid w:val="00E32669"/>
    <w:rsid w:val="00E33F59"/>
    <w:rsid w:val="00E35036"/>
    <w:rsid w:val="00E3578B"/>
    <w:rsid w:val="00E35D79"/>
    <w:rsid w:val="00E36C61"/>
    <w:rsid w:val="00E372A5"/>
    <w:rsid w:val="00E377B5"/>
    <w:rsid w:val="00E37DD6"/>
    <w:rsid w:val="00E4068D"/>
    <w:rsid w:val="00E408D9"/>
    <w:rsid w:val="00E43AE9"/>
    <w:rsid w:val="00E43E48"/>
    <w:rsid w:val="00E44B45"/>
    <w:rsid w:val="00E4618C"/>
    <w:rsid w:val="00E4648E"/>
    <w:rsid w:val="00E46AAA"/>
    <w:rsid w:val="00E473DF"/>
    <w:rsid w:val="00E503CF"/>
    <w:rsid w:val="00E50BD8"/>
    <w:rsid w:val="00E53602"/>
    <w:rsid w:val="00E55118"/>
    <w:rsid w:val="00E55657"/>
    <w:rsid w:val="00E55A3E"/>
    <w:rsid w:val="00E56273"/>
    <w:rsid w:val="00E568E2"/>
    <w:rsid w:val="00E56C0F"/>
    <w:rsid w:val="00E56D03"/>
    <w:rsid w:val="00E56F97"/>
    <w:rsid w:val="00E572BD"/>
    <w:rsid w:val="00E60528"/>
    <w:rsid w:val="00E6069A"/>
    <w:rsid w:val="00E616ED"/>
    <w:rsid w:val="00E61847"/>
    <w:rsid w:val="00E61B33"/>
    <w:rsid w:val="00E6232F"/>
    <w:rsid w:val="00E62997"/>
    <w:rsid w:val="00E62BE7"/>
    <w:rsid w:val="00E63350"/>
    <w:rsid w:val="00E6390B"/>
    <w:rsid w:val="00E64E5F"/>
    <w:rsid w:val="00E654A4"/>
    <w:rsid w:val="00E6583B"/>
    <w:rsid w:val="00E65A15"/>
    <w:rsid w:val="00E65C6B"/>
    <w:rsid w:val="00E66315"/>
    <w:rsid w:val="00E66357"/>
    <w:rsid w:val="00E6701D"/>
    <w:rsid w:val="00E67CA0"/>
    <w:rsid w:val="00E67F6E"/>
    <w:rsid w:val="00E7024B"/>
    <w:rsid w:val="00E7047C"/>
    <w:rsid w:val="00E70D33"/>
    <w:rsid w:val="00E70D92"/>
    <w:rsid w:val="00E71288"/>
    <w:rsid w:val="00E71358"/>
    <w:rsid w:val="00E7159A"/>
    <w:rsid w:val="00E73444"/>
    <w:rsid w:val="00E73CDE"/>
    <w:rsid w:val="00E751B0"/>
    <w:rsid w:val="00E76960"/>
    <w:rsid w:val="00E769E2"/>
    <w:rsid w:val="00E7753A"/>
    <w:rsid w:val="00E77FA5"/>
    <w:rsid w:val="00E82ACE"/>
    <w:rsid w:val="00E83591"/>
    <w:rsid w:val="00E83A8F"/>
    <w:rsid w:val="00E84523"/>
    <w:rsid w:val="00E853D4"/>
    <w:rsid w:val="00E8607F"/>
    <w:rsid w:val="00E8669E"/>
    <w:rsid w:val="00E87A52"/>
    <w:rsid w:val="00E91CDD"/>
    <w:rsid w:val="00E93DB8"/>
    <w:rsid w:val="00E9415A"/>
    <w:rsid w:val="00E94637"/>
    <w:rsid w:val="00E949E4"/>
    <w:rsid w:val="00E94A0F"/>
    <w:rsid w:val="00E94ED5"/>
    <w:rsid w:val="00E9539B"/>
    <w:rsid w:val="00E97B84"/>
    <w:rsid w:val="00EA0844"/>
    <w:rsid w:val="00EA293C"/>
    <w:rsid w:val="00EA2BDF"/>
    <w:rsid w:val="00EA3249"/>
    <w:rsid w:val="00EA3B09"/>
    <w:rsid w:val="00EA3E21"/>
    <w:rsid w:val="00EA4141"/>
    <w:rsid w:val="00EA5A2C"/>
    <w:rsid w:val="00EA5BC1"/>
    <w:rsid w:val="00EA5FB6"/>
    <w:rsid w:val="00EA6507"/>
    <w:rsid w:val="00EA7961"/>
    <w:rsid w:val="00EB003B"/>
    <w:rsid w:val="00EB0930"/>
    <w:rsid w:val="00EB1C42"/>
    <w:rsid w:val="00EB338E"/>
    <w:rsid w:val="00EB45D1"/>
    <w:rsid w:val="00EB6545"/>
    <w:rsid w:val="00EB6EDF"/>
    <w:rsid w:val="00EB7270"/>
    <w:rsid w:val="00EC1E64"/>
    <w:rsid w:val="00EC3D15"/>
    <w:rsid w:val="00EC5372"/>
    <w:rsid w:val="00EC550A"/>
    <w:rsid w:val="00EC6A21"/>
    <w:rsid w:val="00EC7118"/>
    <w:rsid w:val="00EC7667"/>
    <w:rsid w:val="00EC7FCE"/>
    <w:rsid w:val="00ED002A"/>
    <w:rsid w:val="00ED0324"/>
    <w:rsid w:val="00ED0900"/>
    <w:rsid w:val="00ED0D2E"/>
    <w:rsid w:val="00ED1C08"/>
    <w:rsid w:val="00ED2F73"/>
    <w:rsid w:val="00ED3980"/>
    <w:rsid w:val="00ED4E37"/>
    <w:rsid w:val="00ED5549"/>
    <w:rsid w:val="00ED59E1"/>
    <w:rsid w:val="00ED5BB6"/>
    <w:rsid w:val="00ED6717"/>
    <w:rsid w:val="00ED687F"/>
    <w:rsid w:val="00EE0705"/>
    <w:rsid w:val="00EE1B89"/>
    <w:rsid w:val="00EE2655"/>
    <w:rsid w:val="00EE3296"/>
    <w:rsid w:val="00EE3EB7"/>
    <w:rsid w:val="00EE6D29"/>
    <w:rsid w:val="00EE6F29"/>
    <w:rsid w:val="00EE7F1C"/>
    <w:rsid w:val="00EF00AE"/>
    <w:rsid w:val="00EF01D9"/>
    <w:rsid w:val="00EF0F5A"/>
    <w:rsid w:val="00EF13A6"/>
    <w:rsid w:val="00EF2B5B"/>
    <w:rsid w:val="00EF49B9"/>
    <w:rsid w:val="00EF699B"/>
    <w:rsid w:val="00EF6C98"/>
    <w:rsid w:val="00F0097B"/>
    <w:rsid w:val="00F01831"/>
    <w:rsid w:val="00F03E61"/>
    <w:rsid w:val="00F04108"/>
    <w:rsid w:val="00F043CE"/>
    <w:rsid w:val="00F0463A"/>
    <w:rsid w:val="00F05B9D"/>
    <w:rsid w:val="00F06588"/>
    <w:rsid w:val="00F06E9A"/>
    <w:rsid w:val="00F105BC"/>
    <w:rsid w:val="00F1099C"/>
    <w:rsid w:val="00F109FB"/>
    <w:rsid w:val="00F10E9C"/>
    <w:rsid w:val="00F1101B"/>
    <w:rsid w:val="00F12E86"/>
    <w:rsid w:val="00F13152"/>
    <w:rsid w:val="00F132B9"/>
    <w:rsid w:val="00F13960"/>
    <w:rsid w:val="00F15BD6"/>
    <w:rsid w:val="00F16073"/>
    <w:rsid w:val="00F16680"/>
    <w:rsid w:val="00F16DA2"/>
    <w:rsid w:val="00F17CDA"/>
    <w:rsid w:val="00F210D4"/>
    <w:rsid w:val="00F2191B"/>
    <w:rsid w:val="00F22132"/>
    <w:rsid w:val="00F23330"/>
    <w:rsid w:val="00F23D17"/>
    <w:rsid w:val="00F25064"/>
    <w:rsid w:val="00F25989"/>
    <w:rsid w:val="00F260A3"/>
    <w:rsid w:val="00F26362"/>
    <w:rsid w:val="00F264E9"/>
    <w:rsid w:val="00F26974"/>
    <w:rsid w:val="00F27A84"/>
    <w:rsid w:val="00F30156"/>
    <w:rsid w:val="00F30239"/>
    <w:rsid w:val="00F30665"/>
    <w:rsid w:val="00F30DF8"/>
    <w:rsid w:val="00F317A7"/>
    <w:rsid w:val="00F32903"/>
    <w:rsid w:val="00F32C35"/>
    <w:rsid w:val="00F33641"/>
    <w:rsid w:val="00F3449D"/>
    <w:rsid w:val="00F348B8"/>
    <w:rsid w:val="00F359E7"/>
    <w:rsid w:val="00F3750A"/>
    <w:rsid w:val="00F37F45"/>
    <w:rsid w:val="00F41646"/>
    <w:rsid w:val="00F4180F"/>
    <w:rsid w:val="00F42DA1"/>
    <w:rsid w:val="00F435DD"/>
    <w:rsid w:val="00F43B5E"/>
    <w:rsid w:val="00F448CD"/>
    <w:rsid w:val="00F453C2"/>
    <w:rsid w:val="00F45D9F"/>
    <w:rsid w:val="00F45E45"/>
    <w:rsid w:val="00F45F10"/>
    <w:rsid w:val="00F46497"/>
    <w:rsid w:val="00F474B5"/>
    <w:rsid w:val="00F47A32"/>
    <w:rsid w:val="00F5099C"/>
    <w:rsid w:val="00F5226E"/>
    <w:rsid w:val="00F52315"/>
    <w:rsid w:val="00F527EA"/>
    <w:rsid w:val="00F53C45"/>
    <w:rsid w:val="00F561C3"/>
    <w:rsid w:val="00F576FC"/>
    <w:rsid w:val="00F57B12"/>
    <w:rsid w:val="00F6018C"/>
    <w:rsid w:val="00F61BC3"/>
    <w:rsid w:val="00F621AF"/>
    <w:rsid w:val="00F623D8"/>
    <w:rsid w:val="00F62B79"/>
    <w:rsid w:val="00F6371A"/>
    <w:rsid w:val="00F65731"/>
    <w:rsid w:val="00F712FC"/>
    <w:rsid w:val="00F71F3F"/>
    <w:rsid w:val="00F728D8"/>
    <w:rsid w:val="00F75FA1"/>
    <w:rsid w:val="00F77927"/>
    <w:rsid w:val="00F77BDF"/>
    <w:rsid w:val="00F802E9"/>
    <w:rsid w:val="00F80572"/>
    <w:rsid w:val="00F80863"/>
    <w:rsid w:val="00F808F2"/>
    <w:rsid w:val="00F80DAC"/>
    <w:rsid w:val="00F8166C"/>
    <w:rsid w:val="00F81E84"/>
    <w:rsid w:val="00F83A9C"/>
    <w:rsid w:val="00F8473F"/>
    <w:rsid w:val="00F858B7"/>
    <w:rsid w:val="00F86B13"/>
    <w:rsid w:val="00F8761A"/>
    <w:rsid w:val="00F87662"/>
    <w:rsid w:val="00F91453"/>
    <w:rsid w:val="00F91D8E"/>
    <w:rsid w:val="00F91F62"/>
    <w:rsid w:val="00F93468"/>
    <w:rsid w:val="00F93CBB"/>
    <w:rsid w:val="00F943B8"/>
    <w:rsid w:val="00F94421"/>
    <w:rsid w:val="00F949B6"/>
    <w:rsid w:val="00F956DC"/>
    <w:rsid w:val="00F957A5"/>
    <w:rsid w:val="00F96157"/>
    <w:rsid w:val="00F96D93"/>
    <w:rsid w:val="00F9775F"/>
    <w:rsid w:val="00FA2EB2"/>
    <w:rsid w:val="00FA2F53"/>
    <w:rsid w:val="00FA3B8A"/>
    <w:rsid w:val="00FA46AA"/>
    <w:rsid w:val="00FA574D"/>
    <w:rsid w:val="00FA6D46"/>
    <w:rsid w:val="00FA739E"/>
    <w:rsid w:val="00FA78B1"/>
    <w:rsid w:val="00FA7E04"/>
    <w:rsid w:val="00FB04C2"/>
    <w:rsid w:val="00FB13D6"/>
    <w:rsid w:val="00FB1602"/>
    <w:rsid w:val="00FB295D"/>
    <w:rsid w:val="00FB3E37"/>
    <w:rsid w:val="00FB5CB4"/>
    <w:rsid w:val="00FB634D"/>
    <w:rsid w:val="00FB6AAB"/>
    <w:rsid w:val="00FB7B64"/>
    <w:rsid w:val="00FC0A1A"/>
    <w:rsid w:val="00FC0D69"/>
    <w:rsid w:val="00FC152C"/>
    <w:rsid w:val="00FC211E"/>
    <w:rsid w:val="00FC2E86"/>
    <w:rsid w:val="00FC2EFF"/>
    <w:rsid w:val="00FC38EC"/>
    <w:rsid w:val="00FC43FB"/>
    <w:rsid w:val="00FC5FB7"/>
    <w:rsid w:val="00FC69DC"/>
    <w:rsid w:val="00FC7A43"/>
    <w:rsid w:val="00FD01B7"/>
    <w:rsid w:val="00FD21EB"/>
    <w:rsid w:val="00FD2BB5"/>
    <w:rsid w:val="00FD3BEF"/>
    <w:rsid w:val="00FD7803"/>
    <w:rsid w:val="00FD7EFE"/>
    <w:rsid w:val="00FE1584"/>
    <w:rsid w:val="00FE16D2"/>
    <w:rsid w:val="00FE2483"/>
    <w:rsid w:val="00FE2780"/>
    <w:rsid w:val="00FE27E7"/>
    <w:rsid w:val="00FE32C7"/>
    <w:rsid w:val="00FE34A5"/>
    <w:rsid w:val="00FE5B75"/>
    <w:rsid w:val="00FE5F2D"/>
    <w:rsid w:val="00FE680D"/>
    <w:rsid w:val="00FE69B9"/>
    <w:rsid w:val="00FE7746"/>
    <w:rsid w:val="00FF072B"/>
    <w:rsid w:val="00FF102B"/>
    <w:rsid w:val="00FF138D"/>
    <w:rsid w:val="00FF2ECC"/>
    <w:rsid w:val="00FF309C"/>
    <w:rsid w:val="00FF4D81"/>
    <w:rsid w:val="00FF4D98"/>
    <w:rsid w:val="00FF5966"/>
    <w:rsid w:val="00FF5B46"/>
    <w:rsid w:val="00FF6439"/>
    <w:rsid w:val="00FF69DF"/>
    <w:rsid w:val="00FF6BC2"/>
    <w:rsid w:val="00FF7177"/>
    <w:rsid w:val="00FF7E75"/>
    <w:rsid w:val="01239BFA"/>
    <w:rsid w:val="0148F9BC"/>
    <w:rsid w:val="01B9F6E2"/>
    <w:rsid w:val="01CFBC83"/>
    <w:rsid w:val="01F8A38F"/>
    <w:rsid w:val="020CB5BB"/>
    <w:rsid w:val="024F3582"/>
    <w:rsid w:val="025794DE"/>
    <w:rsid w:val="0261D840"/>
    <w:rsid w:val="02771E9F"/>
    <w:rsid w:val="0285906B"/>
    <w:rsid w:val="02C4E02A"/>
    <w:rsid w:val="02D0A7AC"/>
    <w:rsid w:val="02D7571E"/>
    <w:rsid w:val="02EF4D74"/>
    <w:rsid w:val="02EF8F3C"/>
    <w:rsid w:val="03006F04"/>
    <w:rsid w:val="0300D4A7"/>
    <w:rsid w:val="030A9826"/>
    <w:rsid w:val="032643CF"/>
    <w:rsid w:val="034953BB"/>
    <w:rsid w:val="0353FA19"/>
    <w:rsid w:val="037C37E9"/>
    <w:rsid w:val="039BD4B8"/>
    <w:rsid w:val="03A7FF82"/>
    <w:rsid w:val="03BA95D8"/>
    <w:rsid w:val="03CA67B2"/>
    <w:rsid w:val="04650596"/>
    <w:rsid w:val="046EEB09"/>
    <w:rsid w:val="047A119B"/>
    <w:rsid w:val="04B34B39"/>
    <w:rsid w:val="04FE8DBD"/>
    <w:rsid w:val="051AAF48"/>
    <w:rsid w:val="056D06AA"/>
    <w:rsid w:val="05D32AEF"/>
    <w:rsid w:val="0611F542"/>
    <w:rsid w:val="0681A88A"/>
    <w:rsid w:val="069C7CBF"/>
    <w:rsid w:val="06BF343B"/>
    <w:rsid w:val="06D4B55A"/>
    <w:rsid w:val="06F2AD0B"/>
    <w:rsid w:val="071EC503"/>
    <w:rsid w:val="0744B672"/>
    <w:rsid w:val="0762593C"/>
    <w:rsid w:val="07BA0D87"/>
    <w:rsid w:val="0816F1D6"/>
    <w:rsid w:val="083E2A5A"/>
    <w:rsid w:val="08616814"/>
    <w:rsid w:val="08A59F86"/>
    <w:rsid w:val="08AC1BBC"/>
    <w:rsid w:val="08CA9D33"/>
    <w:rsid w:val="08F14FEF"/>
    <w:rsid w:val="0902DB09"/>
    <w:rsid w:val="09204A97"/>
    <w:rsid w:val="09244363"/>
    <w:rsid w:val="09315B47"/>
    <w:rsid w:val="093F1915"/>
    <w:rsid w:val="097FCFEE"/>
    <w:rsid w:val="09E8B776"/>
    <w:rsid w:val="0A32C46E"/>
    <w:rsid w:val="0A58EFD5"/>
    <w:rsid w:val="0A758099"/>
    <w:rsid w:val="0A7ACD63"/>
    <w:rsid w:val="0AB7F8FB"/>
    <w:rsid w:val="0AF03FC0"/>
    <w:rsid w:val="0B2D87D6"/>
    <w:rsid w:val="0B2DAF00"/>
    <w:rsid w:val="0B38D021"/>
    <w:rsid w:val="0B97788F"/>
    <w:rsid w:val="0BB958ED"/>
    <w:rsid w:val="0BD2FE4F"/>
    <w:rsid w:val="0C1F212B"/>
    <w:rsid w:val="0C22C49D"/>
    <w:rsid w:val="0C390528"/>
    <w:rsid w:val="0C4C3847"/>
    <w:rsid w:val="0C9AADA1"/>
    <w:rsid w:val="0CAB1D7B"/>
    <w:rsid w:val="0CB894C8"/>
    <w:rsid w:val="0CE3FACD"/>
    <w:rsid w:val="0CFAB3AC"/>
    <w:rsid w:val="0CFBB4FE"/>
    <w:rsid w:val="0D395855"/>
    <w:rsid w:val="0DCC4048"/>
    <w:rsid w:val="0DD8E4F9"/>
    <w:rsid w:val="0E2169AC"/>
    <w:rsid w:val="0E394917"/>
    <w:rsid w:val="0E3C87FC"/>
    <w:rsid w:val="0E45FCFE"/>
    <w:rsid w:val="0E6FC0E0"/>
    <w:rsid w:val="0EBC28FB"/>
    <w:rsid w:val="0ED25147"/>
    <w:rsid w:val="0EFB722D"/>
    <w:rsid w:val="0F39048D"/>
    <w:rsid w:val="0F6A3722"/>
    <w:rsid w:val="0F8226C4"/>
    <w:rsid w:val="0FBAB856"/>
    <w:rsid w:val="0FF8325D"/>
    <w:rsid w:val="10475BD8"/>
    <w:rsid w:val="107865BE"/>
    <w:rsid w:val="10930E7D"/>
    <w:rsid w:val="10A83A48"/>
    <w:rsid w:val="10E6655C"/>
    <w:rsid w:val="1136D1EA"/>
    <w:rsid w:val="1170DC72"/>
    <w:rsid w:val="11AD0650"/>
    <w:rsid w:val="11D8890A"/>
    <w:rsid w:val="122700B3"/>
    <w:rsid w:val="126264AA"/>
    <w:rsid w:val="1311953E"/>
    <w:rsid w:val="13292DFD"/>
    <w:rsid w:val="13381F4F"/>
    <w:rsid w:val="1339BA9F"/>
    <w:rsid w:val="133DE7E1"/>
    <w:rsid w:val="13463978"/>
    <w:rsid w:val="137BBDB3"/>
    <w:rsid w:val="13BDECA4"/>
    <w:rsid w:val="13F3E4D9"/>
    <w:rsid w:val="147649A0"/>
    <w:rsid w:val="14D502CD"/>
    <w:rsid w:val="14F64986"/>
    <w:rsid w:val="15075F90"/>
    <w:rsid w:val="150B3B3C"/>
    <w:rsid w:val="150BE79A"/>
    <w:rsid w:val="1517E079"/>
    <w:rsid w:val="153B56A1"/>
    <w:rsid w:val="158982F6"/>
    <w:rsid w:val="159A0D40"/>
    <w:rsid w:val="15CCC33B"/>
    <w:rsid w:val="15F1BC22"/>
    <w:rsid w:val="16143125"/>
    <w:rsid w:val="1625E22D"/>
    <w:rsid w:val="165929AE"/>
    <w:rsid w:val="165D2B4B"/>
    <w:rsid w:val="16E42022"/>
    <w:rsid w:val="1737FB0D"/>
    <w:rsid w:val="176A2306"/>
    <w:rsid w:val="176FD439"/>
    <w:rsid w:val="1789A6D4"/>
    <w:rsid w:val="17D0D110"/>
    <w:rsid w:val="17FE9EA3"/>
    <w:rsid w:val="1869475A"/>
    <w:rsid w:val="18725C73"/>
    <w:rsid w:val="188764EE"/>
    <w:rsid w:val="188F2DB7"/>
    <w:rsid w:val="18A26EBF"/>
    <w:rsid w:val="190FCA27"/>
    <w:rsid w:val="192A4D2B"/>
    <w:rsid w:val="193CFFE6"/>
    <w:rsid w:val="19891F96"/>
    <w:rsid w:val="198DB727"/>
    <w:rsid w:val="19A9A176"/>
    <w:rsid w:val="19DA5C58"/>
    <w:rsid w:val="19EAA643"/>
    <w:rsid w:val="1A0BADDA"/>
    <w:rsid w:val="1A248426"/>
    <w:rsid w:val="1A2A0277"/>
    <w:rsid w:val="1A3252CC"/>
    <w:rsid w:val="1A60D234"/>
    <w:rsid w:val="1A805EF2"/>
    <w:rsid w:val="1A8539C4"/>
    <w:rsid w:val="1A8ED812"/>
    <w:rsid w:val="1A9B614D"/>
    <w:rsid w:val="1AD04799"/>
    <w:rsid w:val="1AF1E789"/>
    <w:rsid w:val="1B35A363"/>
    <w:rsid w:val="1B3C7B51"/>
    <w:rsid w:val="1B641580"/>
    <w:rsid w:val="1BB20FBC"/>
    <w:rsid w:val="1BB89FEA"/>
    <w:rsid w:val="1BC07BF2"/>
    <w:rsid w:val="1BC9EE45"/>
    <w:rsid w:val="1BEF241B"/>
    <w:rsid w:val="1C3A3098"/>
    <w:rsid w:val="1C42AB48"/>
    <w:rsid w:val="1D215F5D"/>
    <w:rsid w:val="1D2C05D8"/>
    <w:rsid w:val="1D35E261"/>
    <w:rsid w:val="1D4663E5"/>
    <w:rsid w:val="1D63A1BF"/>
    <w:rsid w:val="1D70FA17"/>
    <w:rsid w:val="1D8314B1"/>
    <w:rsid w:val="1D9D53AB"/>
    <w:rsid w:val="1DC76684"/>
    <w:rsid w:val="1DCC76AD"/>
    <w:rsid w:val="1DF3050A"/>
    <w:rsid w:val="1E0F0336"/>
    <w:rsid w:val="1E5A9A94"/>
    <w:rsid w:val="1E919DD4"/>
    <w:rsid w:val="1F3B952B"/>
    <w:rsid w:val="1F440621"/>
    <w:rsid w:val="1F4B72C4"/>
    <w:rsid w:val="1F5C0F18"/>
    <w:rsid w:val="1F5ED285"/>
    <w:rsid w:val="1F92B416"/>
    <w:rsid w:val="20044776"/>
    <w:rsid w:val="208F04C0"/>
    <w:rsid w:val="20C5A43D"/>
    <w:rsid w:val="2105AE1F"/>
    <w:rsid w:val="210CDC99"/>
    <w:rsid w:val="212CCB56"/>
    <w:rsid w:val="2151E730"/>
    <w:rsid w:val="217CC23D"/>
    <w:rsid w:val="21AF421A"/>
    <w:rsid w:val="220716C7"/>
    <w:rsid w:val="220DFA55"/>
    <w:rsid w:val="2222BE13"/>
    <w:rsid w:val="22659399"/>
    <w:rsid w:val="22852E58"/>
    <w:rsid w:val="229716E3"/>
    <w:rsid w:val="22CD54DA"/>
    <w:rsid w:val="22D6A637"/>
    <w:rsid w:val="22F8E6F9"/>
    <w:rsid w:val="230345B9"/>
    <w:rsid w:val="230B4FA1"/>
    <w:rsid w:val="233756BD"/>
    <w:rsid w:val="239B43C3"/>
    <w:rsid w:val="23A8E3AC"/>
    <w:rsid w:val="23BCBF26"/>
    <w:rsid w:val="23C8DC74"/>
    <w:rsid w:val="23F870C4"/>
    <w:rsid w:val="242C02A1"/>
    <w:rsid w:val="24319053"/>
    <w:rsid w:val="24350F16"/>
    <w:rsid w:val="2455972D"/>
    <w:rsid w:val="2461BAF8"/>
    <w:rsid w:val="246BCFE6"/>
    <w:rsid w:val="24E86C78"/>
    <w:rsid w:val="257682F0"/>
    <w:rsid w:val="2583BC7D"/>
    <w:rsid w:val="2585B273"/>
    <w:rsid w:val="258E4582"/>
    <w:rsid w:val="258EA7F2"/>
    <w:rsid w:val="25BF1522"/>
    <w:rsid w:val="2646DD57"/>
    <w:rsid w:val="26782700"/>
    <w:rsid w:val="267DF5A5"/>
    <w:rsid w:val="267F35A9"/>
    <w:rsid w:val="26A468A2"/>
    <w:rsid w:val="26B9E99A"/>
    <w:rsid w:val="26D57A71"/>
    <w:rsid w:val="270B78CC"/>
    <w:rsid w:val="2720EF1C"/>
    <w:rsid w:val="276E14CD"/>
    <w:rsid w:val="276EE841"/>
    <w:rsid w:val="278974DA"/>
    <w:rsid w:val="27C73C93"/>
    <w:rsid w:val="2808D1F9"/>
    <w:rsid w:val="28109B51"/>
    <w:rsid w:val="28235ECC"/>
    <w:rsid w:val="284143B2"/>
    <w:rsid w:val="288DEFE2"/>
    <w:rsid w:val="28923693"/>
    <w:rsid w:val="289D3308"/>
    <w:rsid w:val="28E6DB1B"/>
    <w:rsid w:val="28ED827C"/>
    <w:rsid w:val="28F5F2F3"/>
    <w:rsid w:val="2906A730"/>
    <w:rsid w:val="291C6665"/>
    <w:rsid w:val="2989CEFA"/>
    <w:rsid w:val="298DA337"/>
    <w:rsid w:val="29989E6D"/>
    <w:rsid w:val="299F5783"/>
    <w:rsid w:val="29B917F5"/>
    <w:rsid w:val="29DB2034"/>
    <w:rsid w:val="2A0BA3CC"/>
    <w:rsid w:val="2A7B6F19"/>
    <w:rsid w:val="2AA12BE0"/>
    <w:rsid w:val="2ABB7563"/>
    <w:rsid w:val="2AC15A17"/>
    <w:rsid w:val="2AE207DF"/>
    <w:rsid w:val="2AE8556D"/>
    <w:rsid w:val="2B4C73D2"/>
    <w:rsid w:val="2B5DB7AC"/>
    <w:rsid w:val="2B6A4896"/>
    <w:rsid w:val="2BD3CF70"/>
    <w:rsid w:val="2BD93177"/>
    <w:rsid w:val="2BE34E6C"/>
    <w:rsid w:val="2BFF1F00"/>
    <w:rsid w:val="2C07989E"/>
    <w:rsid w:val="2C335D3E"/>
    <w:rsid w:val="2C514BAB"/>
    <w:rsid w:val="2C8316A3"/>
    <w:rsid w:val="2C8BE3F3"/>
    <w:rsid w:val="2CB1B885"/>
    <w:rsid w:val="2CC9CCB2"/>
    <w:rsid w:val="2CDBB91D"/>
    <w:rsid w:val="2D06C7D7"/>
    <w:rsid w:val="2D1980F8"/>
    <w:rsid w:val="2D1983EC"/>
    <w:rsid w:val="2D9D7B2E"/>
    <w:rsid w:val="2DF319EA"/>
    <w:rsid w:val="2E29C28C"/>
    <w:rsid w:val="2E626414"/>
    <w:rsid w:val="2E8663F5"/>
    <w:rsid w:val="2ED36080"/>
    <w:rsid w:val="2ED61726"/>
    <w:rsid w:val="2EDC4D83"/>
    <w:rsid w:val="2F2FFE2F"/>
    <w:rsid w:val="2F9BCCF4"/>
    <w:rsid w:val="2FDE1864"/>
    <w:rsid w:val="3011197C"/>
    <w:rsid w:val="303553E6"/>
    <w:rsid w:val="304EE116"/>
    <w:rsid w:val="306F8585"/>
    <w:rsid w:val="30824C49"/>
    <w:rsid w:val="30E69A5B"/>
    <w:rsid w:val="31057D7D"/>
    <w:rsid w:val="313C20C9"/>
    <w:rsid w:val="3164914D"/>
    <w:rsid w:val="31B2D5AE"/>
    <w:rsid w:val="31DB3C78"/>
    <w:rsid w:val="325A8EF9"/>
    <w:rsid w:val="329B4167"/>
    <w:rsid w:val="32AC4CD3"/>
    <w:rsid w:val="32FF3F02"/>
    <w:rsid w:val="333A6FF7"/>
    <w:rsid w:val="335E0394"/>
    <w:rsid w:val="33783586"/>
    <w:rsid w:val="33904FAB"/>
    <w:rsid w:val="33D37C81"/>
    <w:rsid w:val="342218FE"/>
    <w:rsid w:val="34228F31"/>
    <w:rsid w:val="3436360D"/>
    <w:rsid w:val="348D1D97"/>
    <w:rsid w:val="34EE749C"/>
    <w:rsid w:val="350BFA41"/>
    <w:rsid w:val="356D8385"/>
    <w:rsid w:val="356E8B93"/>
    <w:rsid w:val="357AF8B9"/>
    <w:rsid w:val="3591B442"/>
    <w:rsid w:val="35D23B7D"/>
    <w:rsid w:val="35DEDC45"/>
    <w:rsid w:val="3649A49C"/>
    <w:rsid w:val="3650467D"/>
    <w:rsid w:val="36A157AF"/>
    <w:rsid w:val="36DD859A"/>
    <w:rsid w:val="36E448EC"/>
    <w:rsid w:val="37449C10"/>
    <w:rsid w:val="376BEB18"/>
    <w:rsid w:val="377D1B02"/>
    <w:rsid w:val="37C53768"/>
    <w:rsid w:val="37FC17E0"/>
    <w:rsid w:val="381FB2F8"/>
    <w:rsid w:val="38516F43"/>
    <w:rsid w:val="3851F90E"/>
    <w:rsid w:val="387B578B"/>
    <w:rsid w:val="38CA6713"/>
    <w:rsid w:val="393F1D98"/>
    <w:rsid w:val="395A0400"/>
    <w:rsid w:val="3963B8E5"/>
    <w:rsid w:val="39AFA83F"/>
    <w:rsid w:val="39B2A3EA"/>
    <w:rsid w:val="39CA312C"/>
    <w:rsid w:val="39F7947B"/>
    <w:rsid w:val="3A02DDAD"/>
    <w:rsid w:val="3A3FBF6A"/>
    <w:rsid w:val="3A65B2EE"/>
    <w:rsid w:val="3A841E7C"/>
    <w:rsid w:val="3ABB8CAD"/>
    <w:rsid w:val="3AFA29AD"/>
    <w:rsid w:val="3AFE2E1D"/>
    <w:rsid w:val="3B27511D"/>
    <w:rsid w:val="3B3922FA"/>
    <w:rsid w:val="3B4A35B6"/>
    <w:rsid w:val="3B4B3FAD"/>
    <w:rsid w:val="3B9DDD9F"/>
    <w:rsid w:val="3BA49C7C"/>
    <w:rsid w:val="3BAC8160"/>
    <w:rsid w:val="3BBF530F"/>
    <w:rsid w:val="3BE6059C"/>
    <w:rsid w:val="3C98A5E9"/>
    <w:rsid w:val="3C9C5E31"/>
    <w:rsid w:val="3C9CF5DA"/>
    <w:rsid w:val="3CAAFFBE"/>
    <w:rsid w:val="3CB44E68"/>
    <w:rsid w:val="3CCE581E"/>
    <w:rsid w:val="3CE3870B"/>
    <w:rsid w:val="3D179092"/>
    <w:rsid w:val="3D3AA6D1"/>
    <w:rsid w:val="3D62D5BA"/>
    <w:rsid w:val="3D69859E"/>
    <w:rsid w:val="3DB867DA"/>
    <w:rsid w:val="3DCF00E0"/>
    <w:rsid w:val="3DD3A35D"/>
    <w:rsid w:val="3DD9D626"/>
    <w:rsid w:val="3DFC273A"/>
    <w:rsid w:val="3E176929"/>
    <w:rsid w:val="3EC56C63"/>
    <w:rsid w:val="3F56C792"/>
    <w:rsid w:val="3F73EB18"/>
    <w:rsid w:val="3FB12D7D"/>
    <w:rsid w:val="40786854"/>
    <w:rsid w:val="409D0F5C"/>
    <w:rsid w:val="4107F618"/>
    <w:rsid w:val="4133C0A8"/>
    <w:rsid w:val="4199EA10"/>
    <w:rsid w:val="41B866CD"/>
    <w:rsid w:val="41C9C728"/>
    <w:rsid w:val="41DB0B5A"/>
    <w:rsid w:val="41FD77DE"/>
    <w:rsid w:val="42A6523C"/>
    <w:rsid w:val="42D912B6"/>
    <w:rsid w:val="42DF7421"/>
    <w:rsid w:val="433C6121"/>
    <w:rsid w:val="434BFA0D"/>
    <w:rsid w:val="4350A36D"/>
    <w:rsid w:val="4368E4DB"/>
    <w:rsid w:val="438B7783"/>
    <w:rsid w:val="43B21F3A"/>
    <w:rsid w:val="43F758BB"/>
    <w:rsid w:val="43F93330"/>
    <w:rsid w:val="444CC861"/>
    <w:rsid w:val="44589373"/>
    <w:rsid w:val="4461C0A7"/>
    <w:rsid w:val="4509977A"/>
    <w:rsid w:val="4520F4D6"/>
    <w:rsid w:val="4537425E"/>
    <w:rsid w:val="45592CF0"/>
    <w:rsid w:val="455FB065"/>
    <w:rsid w:val="4570A5F5"/>
    <w:rsid w:val="4571438B"/>
    <w:rsid w:val="457C70DC"/>
    <w:rsid w:val="4590A2CB"/>
    <w:rsid w:val="459BD3E8"/>
    <w:rsid w:val="45A99056"/>
    <w:rsid w:val="45B5D6B6"/>
    <w:rsid w:val="45C9A16E"/>
    <w:rsid w:val="45FAFB75"/>
    <w:rsid w:val="4608399D"/>
    <w:rsid w:val="460A68F0"/>
    <w:rsid w:val="4626DF25"/>
    <w:rsid w:val="462A3569"/>
    <w:rsid w:val="46518276"/>
    <w:rsid w:val="4668F42D"/>
    <w:rsid w:val="46713C4A"/>
    <w:rsid w:val="46A3D8C0"/>
    <w:rsid w:val="46BD2332"/>
    <w:rsid w:val="46C6BE53"/>
    <w:rsid w:val="46D2710B"/>
    <w:rsid w:val="46D4515D"/>
    <w:rsid w:val="46F7AC60"/>
    <w:rsid w:val="47031E43"/>
    <w:rsid w:val="472B9C4E"/>
    <w:rsid w:val="473470E8"/>
    <w:rsid w:val="478F7CF4"/>
    <w:rsid w:val="47A7BF2D"/>
    <w:rsid w:val="47C7D0B8"/>
    <w:rsid w:val="47ED03A7"/>
    <w:rsid w:val="4821B524"/>
    <w:rsid w:val="4835D5C7"/>
    <w:rsid w:val="4850D4DF"/>
    <w:rsid w:val="488F5881"/>
    <w:rsid w:val="4896993F"/>
    <w:rsid w:val="48B21C53"/>
    <w:rsid w:val="48C2BB2D"/>
    <w:rsid w:val="490A3564"/>
    <w:rsid w:val="493B811E"/>
    <w:rsid w:val="4986C5B4"/>
    <w:rsid w:val="49986243"/>
    <w:rsid w:val="49DEE93F"/>
    <w:rsid w:val="49E17CC9"/>
    <w:rsid w:val="49F457AB"/>
    <w:rsid w:val="4A11400C"/>
    <w:rsid w:val="4A29B6A2"/>
    <w:rsid w:val="4A679A48"/>
    <w:rsid w:val="4A93200C"/>
    <w:rsid w:val="4AB81F2B"/>
    <w:rsid w:val="4AE31A99"/>
    <w:rsid w:val="4AF3D457"/>
    <w:rsid w:val="4AF7AF1C"/>
    <w:rsid w:val="4B236EF1"/>
    <w:rsid w:val="4B66BD72"/>
    <w:rsid w:val="4B6A62A5"/>
    <w:rsid w:val="4C3B7250"/>
    <w:rsid w:val="4C40318E"/>
    <w:rsid w:val="4C599A2B"/>
    <w:rsid w:val="4C5C842A"/>
    <w:rsid w:val="4CD63EA9"/>
    <w:rsid w:val="4CDB5F8C"/>
    <w:rsid w:val="4D225EC5"/>
    <w:rsid w:val="4DA518AF"/>
    <w:rsid w:val="4DC0B53B"/>
    <w:rsid w:val="4DC4BA39"/>
    <w:rsid w:val="4DDF1D07"/>
    <w:rsid w:val="4E046CD3"/>
    <w:rsid w:val="4E0FCCE1"/>
    <w:rsid w:val="4E43256B"/>
    <w:rsid w:val="4F98F9E0"/>
    <w:rsid w:val="5054AEBC"/>
    <w:rsid w:val="5111969E"/>
    <w:rsid w:val="513C2304"/>
    <w:rsid w:val="5145F306"/>
    <w:rsid w:val="5167216B"/>
    <w:rsid w:val="51C6C3AF"/>
    <w:rsid w:val="52517F79"/>
    <w:rsid w:val="52677BE9"/>
    <w:rsid w:val="531FB600"/>
    <w:rsid w:val="53712EC1"/>
    <w:rsid w:val="53C782C4"/>
    <w:rsid w:val="53C9E9B4"/>
    <w:rsid w:val="53FDE343"/>
    <w:rsid w:val="544DB4A6"/>
    <w:rsid w:val="54675DA5"/>
    <w:rsid w:val="548C287E"/>
    <w:rsid w:val="549B1C71"/>
    <w:rsid w:val="54EDE83E"/>
    <w:rsid w:val="54FE4A18"/>
    <w:rsid w:val="55474914"/>
    <w:rsid w:val="554FD149"/>
    <w:rsid w:val="5580EA0A"/>
    <w:rsid w:val="558A1199"/>
    <w:rsid w:val="55A61A6E"/>
    <w:rsid w:val="55E8E9F5"/>
    <w:rsid w:val="56061BC6"/>
    <w:rsid w:val="565052A7"/>
    <w:rsid w:val="566F64B8"/>
    <w:rsid w:val="5670A282"/>
    <w:rsid w:val="56E8C2D2"/>
    <w:rsid w:val="572F7468"/>
    <w:rsid w:val="5734F711"/>
    <w:rsid w:val="576FF716"/>
    <w:rsid w:val="577AE8F8"/>
    <w:rsid w:val="57E2B437"/>
    <w:rsid w:val="57F9AFC0"/>
    <w:rsid w:val="582A4B97"/>
    <w:rsid w:val="5841914E"/>
    <w:rsid w:val="5851AC33"/>
    <w:rsid w:val="5854C5FC"/>
    <w:rsid w:val="58AAA3D8"/>
    <w:rsid w:val="58B739EC"/>
    <w:rsid w:val="58DA0FF1"/>
    <w:rsid w:val="5948258F"/>
    <w:rsid w:val="595E39B6"/>
    <w:rsid w:val="59602A69"/>
    <w:rsid w:val="596A781F"/>
    <w:rsid w:val="59CBC1D4"/>
    <w:rsid w:val="59D3A875"/>
    <w:rsid w:val="5A29FF07"/>
    <w:rsid w:val="5A905B50"/>
    <w:rsid w:val="5AB7F6ED"/>
    <w:rsid w:val="5ADE646A"/>
    <w:rsid w:val="5B015E88"/>
    <w:rsid w:val="5B1B6DAC"/>
    <w:rsid w:val="5B3C8781"/>
    <w:rsid w:val="5B5944D9"/>
    <w:rsid w:val="5B7B2BA6"/>
    <w:rsid w:val="5BD6E190"/>
    <w:rsid w:val="5C2817C8"/>
    <w:rsid w:val="5C5346B8"/>
    <w:rsid w:val="5C9CF0B7"/>
    <w:rsid w:val="5CF61636"/>
    <w:rsid w:val="5D855C53"/>
    <w:rsid w:val="5E0D29E1"/>
    <w:rsid w:val="5E0DCC2D"/>
    <w:rsid w:val="5E35FA51"/>
    <w:rsid w:val="5E4CF20F"/>
    <w:rsid w:val="5E653C32"/>
    <w:rsid w:val="5E8003AC"/>
    <w:rsid w:val="5E8981EF"/>
    <w:rsid w:val="5E9E58B4"/>
    <w:rsid w:val="5EA00C36"/>
    <w:rsid w:val="5EBBB320"/>
    <w:rsid w:val="5ED265CE"/>
    <w:rsid w:val="5EF1296E"/>
    <w:rsid w:val="5EF13912"/>
    <w:rsid w:val="5F183FE5"/>
    <w:rsid w:val="5F38ECD4"/>
    <w:rsid w:val="5F4CF138"/>
    <w:rsid w:val="5F527F36"/>
    <w:rsid w:val="5F690D97"/>
    <w:rsid w:val="5F94E3F5"/>
    <w:rsid w:val="5FE26315"/>
    <w:rsid w:val="5FE90D9F"/>
    <w:rsid w:val="601D54FE"/>
    <w:rsid w:val="60239D69"/>
    <w:rsid w:val="602FC7DC"/>
    <w:rsid w:val="605AB1AC"/>
    <w:rsid w:val="6095DE1B"/>
    <w:rsid w:val="60989768"/>
    <w:rsid w:val="60CD0FE9"/>
    <w:rsid w:val="617E9179"/>
    <w:rsid w:val="6180C9F7"/>
    <w:rsid w:val="618885DF"/>
    <w:rsid w:val="61C22B63"/>
    <w:rsid w:val="61C35355"/>
    <w:rsid w:val="61D54460"/>
    <w:rsid w:val="62370483"/>
    <w:rsid w:val="628CDC38"/>
    <w:rsid w:val="62B83477"/>
    <w:rsid w:val="62BE8FDF"/>
    <w:rsid w:val="62EF9326"/>
    <w:rsid w:val="62F21F9E"/>
    <w:rsid w:val="63B3179D"/>
    <w:rsid w:val="63D0FB03"/>
    <w:rsid w:val="63D6A717"/>
    <w:rsid w:val="63EFC463"/>
    <w:rsid w:val="64AF1B18"/>
    <w:rsid w:val="64BAE086"/>
    <w:rsid w:val="64BE698B"/>
    <w:rsid w:val="64C6EA87"/>
    <w:rsid w:val="64FFC39A"/>
    <w:rsid w:val="651CB9D8"/>
    <w:rsid w:val="654A6701"/>
    <w:rsid w:val="658B6DBE"/>
    <w:rsid w:val="65A490EB"/>
    <w:rsid w:val="65D2587C"/>
    <w:rsid w:val="65FBF876"/>
    <w:rsid w:val="6626D4BD"/>
    <w:rsid w:val="664D91FA"/>
    <w:rsid w:val="66665B6B"/>
    <w:rsid w:val="66B0D4F0"/>
    <w:rsid w:val="66FD8433"/>
    <w:rsid w:val="66FD9E40"/>
    <w:rsid w:val="6706670F"/>
    <w:rsid w:val="672E16A7"/>
    <w:rsid w:val="6758479F"/>
    <w:rsid w:val="679F137B"/>
    <w:rsid w:val="67A7A5A4"/>
    <w:rsid w:val="67BB9AA8"/>
    <w:rsid w:val="67C4692D"/>
    <w:rsid w:val="67C74506"/>
    <w:rsid w:val="67EE1BA6"/>
    <w:rsid w:val="680DE76D"/>
    <w:rsid w:val="68107A0C"/>
    <w:rsid w:val="681AFE6F"/>
    <w:rsid w:val="6831B2B7"/>
    <w:rsid w:val="68622939"/>
    <w:rsid w:val="686D7F64"/>
    <w:rsid w:val="689892F6"/>
    <w:rsid w:val="68B6AEE8"/>
    <w:rsid w:val="68EE8E93"/>
    <w:rsid w:val="690CC6EB"/>
    <w:rsid w:val="693CD1EE"/>
    <w:rsid w:val="696AD5A6"/>
    <w:rsid w:val="6984FAF1"/>
    <w:rsid w:val="6A30E77C"/>
    <w:rsid w:val="6A844DAC"/>
    <w:rsid w:val="6ABBB9E2"/>
    <w:rsid w:val="6B0F81FA"/>
    <w:rsid w:val="6B4AE8EC"/>
    <w:rsid w:val="6B4D1C72"/>
    <w:rsid w:val="6B73728E"/>
    <w:rsid w:val="6BB0E7C7"/>
    <w:rsid w:val="6C04734D"/>
    <w:rsid w:val="6C22B62B"/>
    <w:rsid w:val="6C56AF0D"/>
    <w:rsid w:val="6C8B3E7C"/>
    <w:rsid w:val="6C8EAD83"/>
    <w:rsid w:val="6CF7C512"/>
    <w:rsid w:val="6D37B41D"/>
    <w:rsid w:val="6D44367E"/>
    <w:rsid w:val="6D957114"/>
    <w:rsid w:val="6DACCD1F"/>
    <w:rsid w:val="6DC38C5B"/>
    <w:rsid w:val="6DECACA6"/>
    <w:rsid w:val="6DF0A8E1"/>
    <w:rsid w:val="6E5B14CC"/>
    <w:rsid w:val="6E5F34DC"/>
    <w:rsid w:val="6E80D726"/>
    <w:rsid w:val="6EE69184"/>
    <w:rsid w:val="6F90E5CF"/>
    <w:rsid w:val="6F94BF7E"/>
    <w:rsid w:val="6FBD243C"/>
    <w:rsid w:val="7005E599"/>
    <w:rsid w:val="70546ACD"/>
    <w:rsid w:val="709D1430"/>
    <w:rsid w:val="70DBB380"/>
    <w:rsid w:val="70DD60BF"/>
    <w:rsid w:val="70FB90B0"/>
    <w:rsid w:val="70FC693E"/>
    <w:rsid w:val="714AEC15"/>
    <w:rsid w:val="7174935F"/>
    <w:rsid w:val="717ACEF2"/>
    <w:rsid w:val="719AEFB8"/>
    <w:rsid w:val="72185DC2"/>
    <w:rsid w:val="7236D04A"/>
    <w:rsid w:val="726F7613"/>
    <w:rsid w:val="7273A2EF"/>
    <w:rsid w:val="727D663A"/>
    <w:rsid w:val="73640FAC"/>
    <w:rsid w:val="7387F7D5"/>
    <w:rsid w:val="739E750A"/>
    <w:rsid w:val="742FB786"/>
    <w:rsid w:val="744778F2"/>
    <w:rsid w:val="74479C47"/>
    <w:rsid w:val="74759727"/>
    <w:rsid w:val="748AA14C"/>
    <w:rsid w:val="74D2129A"/>
    <w:rsid w:val="752AF4B9"/>
    <w:rsid w:val="75699F78"/>
    <w:rsid w:val="75768D9E"/>
    <w:rsid w:val="75935F8B"/>
    <w:rsid w:val="75AF13F3"/>
    <w:rsid w:val="7602394E"/>
    <w:rsid w:val="760DBE4C"/>
    <w:rsid w:val="764D3F7A"/>
    <w:rsid w:val="768A9C76"/>
    <w:rsid w:val="768F13A6"/>
    <w:rsid w:val="769C1459"/>
    <w:rsid w:val="76A8D013"/>
    <w:rsid w:val="76C0B6C3"/>
    <w:rsid w:val="76D24F3F"/>
    <w:rsid w:val="76D89604"/>
    <w:rsid w:val="774E3556"/>
    <w:rsid w:val="779D44BA"/>
    <w:rsid w:val="77BE1A6C"/>
    <w:rsid w:val="77EA3A0D"/>
    <w:rsid w:val="77FB456D"/>
    <w:rsid w:val="782B0F1D"/>
    <w:rsid w:val="78598392"/>
    <w:rsid w:val="7862C2EF"/>
    <w:rsid w:val="78DF9C70"/>
    <w:rsid w:val="78FE404B"/>
    <w:rsid w:val="79123546"/>
    <w:rsid w:val="79545971"/>
    <w:rsid w:val="796AE153"/>
    <w:rsid w:val="796BC0A4"/>
    <w:rsid w:val="79E0203E"/>
    <w:rsid w:val="79EE0CAA"/>
    <w:rsid w:val="79F6EB99"/>
    <w:rsid w:val="7AF8BD81"/>
    <w:rsid w:val="7B1A36EE"/>
    <w:rsid w:val="7B5711D4"/>
    <w:rsid w:val="7BA3A3DC"/>
    <w:rsid w:val="7C015D56"/>
    <w:rsid w:val="7C4FEDC1"/>
    <w:rsid w:val="7C7B8957"/>
    <w:rsid w:val="7C8E3B56"/>
    <w:rsid w:val="7CA5F3DB"/>
    <w:rsid w:val="7D0D89CB"/>
    <w:rsid w:val="7D70000C"/>
    <w:rsid w:val="7DF7E4F0"/>
    <w:rsid w:val="7E3340CF"/>
    <w:rsid w:val="7E5364DA"/>
    <w:rsid w:val="7E70EE9B"/>
    <w:rsid w:val="7E99959C"/>
    <w:rsid w:val="7E99B9A8"/>
    <w:rsid w:val="7F2F4313"/>
    <w:rsid w:val="7F5E4DC0"/>
    <w:rsid w:val="7F6B66A5"/>
    <w:rsid w:val="7F8F0342"/>
    <w:rsid w:val="7F9DB65F"/>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3A28B"/>
  <w15:chartTrackingRefBased/>
  <w15:docId w15:val="{CA52F15E-7E9A-4ECE-A4E7-95CF97B8D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66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566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95669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95669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95669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5669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5669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5669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5669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669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5669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95669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95669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95669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5669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5669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5669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5669C"/>
    <w:rPr>
      <w:rFonts w:eastAsiaTheme="majorEastAsia" w:cstheme="majorBidi"/>
      <w:color w:val="272727" w:themeColor="text1" w:themeTint="D8"/>
    </w:rPr>
  </w:style>
  <w:style w:type="paragraph" w:styleId="Ttulo">
    <w:name w:val="Title"/>
    <w:basedOn w:val="Normal"/>
    <w:next w:val="Normal"/>
    <w:link w:val="TtuloCar"/>
    <w:uiPriority w:val="10"/>
    <w:qFormat/>
    <w:rsid w:val="00956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669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5669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5669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5669C"/>
    <w:pPr>
      <w:spacing w:before="160"/>
      <w:jc w:val="center"/>
    </w:pPr>
    <w:rPr>
      <w:i/>
      <w:iCs/>
      <w:color w:val="404040" w:themeColor="text1" w:themeTint="BF"/>
    </w:rPr>
  </w:style>
  <w:style w:type="character" w:customStyle="1" w:styleId="CitaCar">
    <w:name w:val="Cita Car"/>
    <w:basedOn w:val="Fuentedeprrafopredeter"/>
    <w:link w:val="Cita"/>
    <w:uiPriority w:val="29"/>
    <w:rsid w:val="0095669C"/>
    <w:rPr>
      <w:i/>
      <w:iCs/>
      <w:color w:val="404040" w:themeColor="text1" w:themeTint="BF"/>
    </w:rPr>
  </w:style>
  <w:style w:type="paragraph" w:styleId="Prrafodelista">
    <w:name w:val="List Paragraph"/>
    <w:basedOn w:val="Normal"/>
    <w:uiPriority w:val="34"/>
    <w:qFormat/>
    <w:rsid w:val="0095669C"/>
    <w:pPr>
      <w:ind w:left="720"/>
      <w:contextualSpacing/>
    </w:pPr>
  </w:style>
  <w:style w:type="character" w:styleId="nfasisintenso">
    <w:name w:val="Intense Emphasis"/>
    <w:basedOn w:val="Fuentedeprrafopredeter"/>
    <w:uiPriority w:val="21"/>
    <w:qFormat/>
    <w:rsid w:val="0095669C"/>
    <w:rPr>
      <w:i/>
      <w:iCs/>
      <w:color w:val="0F4761" w:themeColor="accent1" w:themeShade="BF"/>
    </w:rPr>
  </w:style>
  <w:style w:type="paragraph" w:styleId="Citadestacada">
    <w:name w:val="Intense Quote"/>
    <w:basedOn w:val="Normal"/>
    <w:next w:val="Normal"/>
    <w:link w:val="CitadestacadaCar"/>
    <w:uiPriority w:val="30"/>
    <w:qFormat/>
    <w:rsid w:val="009566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5669C"/>
    <w:rPr>
      <w:i/>
      <w:iCs/>
      <w:color w:val="0F4761" w:themeColor="accent1" w:themeShade="BF"/>
    </w:rPr>
  </w:style>
  <w:style w:type="character" w:styleId="Referenciaintensa">
    <w:name w:val="Intense Reference"/>
    <w:basedOn w:val="Fuentedeprrafopredeter"/>
    <w:uiPriority w:val="32"/>
    <w:qFormat/>
    <w:rsid w:val="0095669C"/>
    <w:rPr>
      <w:b/>
      <w:bCs/>
      <w:smallCaps/>
      <w:color w:val="0F4761" w:themeColor="accent1" w:themeShade="BF"/>
      <w:spacing w:val="5"/>
    </w:rPr>
  </w:style>
  <w:style w:type="paragraph" w:styleId="TtuloTDC">
    <w:name w:val="TOC Heading"/>
    <w:basedOn w:val="Ttulo1"/>
    <w:next w:val="Normal"/>
    <w:uiPriority w:val="39"/>
    <w:unhideWhenUsed/>
    <w:qFormat/>
    <w:rsid w:val="00687DE0"/>
    <w:pPr>
      <w:spacing w:before="240" w:after="0" w:line="259" w:lineRule="auto"/>
      <w:outlineLvl w:val="9"/>
    </w:pPr>
    <w:rPr>
      <w:kern w:val="0"/>
      <w:sz w:val="32"/>
      <w:szCs w:val="32"/>
      <w:lang w:val="es-PE" w:eastAsia="es-PE"/>
      <w14:ligatures w14:val="none"/>
    </w:rPr>
  </w:style>
  <w:style w:type="paragraph" w:styleId="TDC1">
    <w:name w:val="toc 1"/>
    <w:basedOn w:val="Normal"/>
    <w:next w:val="Normal"/>
    <w:autoRedefine/>
    <w:uiPriority w:val="39"/>
    <w:unhideWhenUsed/>
    <w:rsid w:val="00687DE0"/>
    <w:pPr>
      <w:spacing w:after="100"/>
    </w:pPr>
  </w:style>
  <w:style w:type="paragraph" w:styleId="TDC2">
    <w:name w:val="toc 2"/>
    <w:basedOn w:val="Normal"/>
    <w:next w:val="Normal"/>
    <w:autoRedefine/>
    <w:uiPriority w:val="39"/>
    <w:unhideWhenUsed/>
    <w:rsid w:val="00687DE0"/>
    <w:pPr>
      <w:spacing w:after="100"/>
      <w:ind w:left="240"/>
    </w:pPr>
  </w:style>
  <w:style w:type="paragraph" w:styleId="TDC3">
    <w:name w:val="toc 3"/>
    <w:basedOn w:val="Normal"/>
    <w:next w:val="Normal"/>
    <w:autoRedefine/>
    <w:uiPriority w:val="39"/>
    <w:unhideWhenUsed/>
    <w:rsid w:val="00687DE0"/>
    <w:pPr>
      <w:spacing w:after="100"/>
      <w:ind w:left="480"/>
    </w:pPr>
  </w:style>
  <w:style w:type="character" w:styleId="Hipervnculo">
    <w:name w:val="Hyperlink"/>
    <w:basedOn w:val="Fuentedeprrafopredeter"/>
    <w:uiPriority w:val="99"/>
    <w:unhideWhenUsed/>
    <w:rsid w:val="00687DE0"/>
    <w:rPr>
      <w:color w:val="467886" w:themeColor="hyperlink"/>
      <w:u w:val="single"/>
    </w:rPr>
  </w:style>
  <w:style w:type="paragraph" w:styleId="Encabezado">
    <w:name w:val="header"/>
    <w:basedOn w:val="Normal"/>
    <w:link w:val="EncabezadoCar"/>
    <w:uiPriority w:val="99"/>
    <w:unhideWhenUsed/>
    <w:rsid w:val="00160A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0A51"/>
  </w:style>
  <w:style w:type="paragraph" w:styleId="Piedepgina">
    <w:name w:val="footer"/>
    <w:basedOn w:val="Normal"/>
    <w:link w:val="PiedepginaCar"/>
    <w:uiPriority w:val="99"/>
    <w:unhideWhenUsed/>
    <w:rsid w:val="00160A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0A51"/>
  </w:style>
  <w:style w:type="table" w:styleId="Tablaconcuadrcula">
    <w:name w:val="Table Grid"/>
    <w:basedOn w:val="Tablanormal"/>
    <w:uiPriority w:val="59"/>
    <w:rsid w:val="00DC16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escripcin">
    <w:name w:val="caption"/>
    <w:basedOn w:val="Normal"/>
    <w:next w:val="Normal"/>
    <w:uiPriority w:val="35"/>
    <w:unhideWhenUsed/>
    <w:qFormat/>
    <w:rsid w:val="00DC1608"/>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DC1608"/>
    <w:pPr>
      <w:spacing w:after="0"/>
    </w:pPr>
    <w:rPr>
      <w:i/>
      <w:iCs/>
      <w:sz w:val="20"/>
      <w:szCs w:val="20"/>
    </w:rPr>
  </w:style>
  <w:style w:type="paragraph" w:styleId="Textonotapie">
    <w:name w:val="footnote text"/>
    <w:basedOn w:val="Normal"/>
    <w:link w:val="TextonotapieCar"/>
    <w:uiPriority w:val="99"/>
    <w:semiHidden/>
    <w:unhideWhenUsed/>
    <w:rsid w:val="00DC160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C1608"/>
    <w:rPr>
      <w:sz w:val="20"/>
      <w:szCs w:val="20"/>
    </w:rPr>
  </w:style>
  <w:style w:type="character" w:styleId="Refdenotaalpie">
    <w:name w:val="footnote reference"/>
    <w:basedOn w:val="Fuentedeprrafopredeter"/>
    <w:uiPriority w:val="99"/>
    <w:semiHidden/>
    <w:unhideWhenUsed/>
    <w:rsid w:val="00DC1608"/>
    <w:rPr>
      <w:vertAlign w:val="superscript"/>
    </w:rPr>
  </w:style>
  <w:style w:type="paragraph" w:styleId="Textocomentario">
    <w:name w:val="annotation text"/>
    <w:basedOn w:val="Normal"/>
    <w:link w:val="TextocomentarioCar"/>
    <w:uiPriority w:val="99"/>
    <w:semiHidden/>
    <w:unhideWhenUsed/>
    <w:rsid w:val="00DC160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C1608"/>
    <w:rPr>
      <w:sz w:val="20"/>
      <w:szCs w:val="20"/>
    </w:rPr>
  </w:style>
  <w:style w:type="character" w:styleId="Refdecomentario">
    <w:name w:val="annotation reference"/>
    <w:basedOn w:val="Fuentedeprrafopredeter"/>
    <w:uiPriority w:val="99"/>
    <w:semiHidden/>
    <w:unhideWhenUsed/>
    <w:rsid w:val="00DC1608"/>
    <w:rPr>
      <w:sz w:val="16"/>
      <w:szCs w:val="16"/>
    </w:rPr>
  </w:style>
  <w:style w:type="paragraph" w:styleId="Textodeglobo">
    <w:name w:val="Balloon Text"/>
    <w:basedOn w:val="Normal"/>
    <w:link w:val="TextodegloboCar"/>
    <w:uiPriority w:val="99"/>
    <w:semiHidden/>
    <w:unhideWhenUsed/>
    <w:rsid w:val="00DC16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1608"/>
    <w:rPr>
      <w:rFonts w:ascii="Segoe UI" w:hAnsi="Segoe UI" w:cs="Segoe UI"/>
      <w:sz w:val="18"/>
      <w:szCs w:val="18"/>
    </w:rPr>
  </w:style>
  <w:style w:type="paragraph" w:styleId="NormalWeb">
    <w:name w:val="Normal (Web)"/>
    <w:basedOn w:val="Normal"/>
    <w:uiPriority w:val="99"/>
    <w:unhideWhenUsed/>
    <w:rsid w:val="00DC1608"/>
    <w:rPr>
      <w:rFonts w:ascii="Times New Roman" w:hAnsi="Times New Roman" w:cs="Times New Roman"/>
    </w:rPr>
  </w:style>
  <w:style w:type="paragraph" w:styleId="Bibliografa">
    <w:name w:val="Bibliography"/>
    <w:basedOn w:val="Normal"/>
    <w:next w:val="Normal"/>
    <w:uiPriority w:val="37"/>
    <w:unhideWhenUsed/>
    <w:rsid w:val="00DC1608"/>
  </w:style>
  <w:style w:type="table" w:styleId="Tablanormal2">
    <w:name w:val="Plain Table 2"/>
    <w:basedOn w:val="Tablanormal"/>
    <w:uiPriority w:val="42"/>
    <w:rsid w:val="00DC160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dice1">
    <w:name w:val="index 1"/>
    <w:basedOn w:val="Normal"/>
    <w:next w:val="Normal"/>
    <w:autoRedefine/>
    <w:uiPriority w:val="99"/>
    <w:unhideWhenUsed/>
    <w:rsid w:val="0068015C"/>
    <w:pPr>
      <w:spacing w:after="0"/>
      <w:ind w:left="240" w:hanging="240"/>
    </w:pPr>
    <w:rPr>
      <w:sz w:val="18"/>
      <w:szCs w:val="18"/>
    </w:rPr>
  </w:style>
  <w:style w:type="paragraph" w:styleId="ndice2">
    <w:name w:val="index 2"/>
    <w:basedOn w:val="Normal"/>
    <w:next w:val="Normal"/>
    <w:autoRedefine/>
    <w:uiPriority w:val="99"/>
    <w:unhideWhenUsed/>
    <w:rsid w:val="0068015C"/>
    <w:pPr>
      <w:spacing w:after="0"/>
      <w:ind w:left="480" w:hanging="240"/>
    </w:pPr>
    <w:rPr>
      <w:sz w:val="18"/>
      <w:szCs w:val="18"/>
    </w:rPr>
  </w:style>
  <w:style w:type="paragraph" w:styleId="ndice3">
    <w:name w:val="index 3"/>
    <w:basedOn w:val="Normal"/>
    <w:next w:val="Normal"/>
    <w:autoRedefine/>
    <w:uiPriority w:val="99"/>
    <w:unhideWhenUsed/>
    <w:rsid w:val="0068015C"/>
    <w:pPr>
      <w:spacing w:after="0"/>
      <w:ind w:left="720" w:hanging="240"/>
    </w:pPr>
    <w:rPr>
      <w:sz w:val="18"/>
      <w:szCs w:val="18"/>
    </w:rPr>
  </w:style>
  <w:style w:type="paragraph" w:styleId="ndice4">
    <w:name w:val="index 4"/>
    <w:basedOn w:val="Normal"/>
    <w:next w:val="Normal"/>
    <w:autoRedefine/>
    <w:uiPriority w:val="99"/>
    <w:unhideWhenUsed/>
    <w:rsid w:val="0068015C"/>
    <w:pPr>
      <w:spacing w:after="0"/>
      <w:ind w:left="960" w:hanging="240"/>
    </w:pPr>
    <w:rPr>
      <w:sz w:val="18"/>
      <w:szCs w:val="18"/>
    </w:rPr>
  </w:style>
  <w:style w:type="paragraph" w:styleId="ndice5">
    <w:name w:val="index 5"/>
    <w:basedOn w:val="Normal"/>
    <w:next w:val="Normal"/>
    <w:autoRedefine/>
    <w:uiPriority w:val="99"/>
    <w:unhideWhenUsed/>
    <w:rsid w:val="0068015C"/>
    <w:pPr>
      <w:spacing w:after="0"/>
      <w:ind w:left="1200" w:hanging="240"/>
    </w:pPr>
    <w:rPr>
      <w:sz w:val="18"/>
      <w:szCs w:val="18"/>
    </w:rPr>
  </w:style>
  <w:style w:type="paragraph" w:styleId="ndice6">
    <w:name w:val="index 6"/>
    <w:basedOn w:val="Normal"/>
    <w:next w:val="Normal"/>
    <w:autoRedefine/>
    <w:uiPriority w:val="99"/>
    <w:unhideWhenUsed/>
    <w:rsid w:val="0068015C"/>
    <w:pPr>
      <w:spacing w:after="0"/>
      <w:ind w:left="1440" w:hanging="240"/>
    </w:pPr>
    <w:rPr>
      <w:sz w:val="18"/>
      <w:szCs w:val="18"/>
    </w:rPr>
  </w:style>
  <w:style w:type="paragraph" w:styleId="ndice7">
    <w:name w:val="index 7"/>
    <w:basedOn w:val="Normal"/>
    <w:next w:val="Normal"/>
    <w:autoRedefine/>
    <w:uiPriority w:val="99"/>
    <w:unhideWhenUsed/>
    <w:rsid w:val="0068015C"/>
    <w:pPr>
      <w:spacing w:after="0"/>
      <w:ind w:left="1680" w:hanging="240"/>
    </w:pPr>
    <w:rPr>
      <w:sz w:val="18"/>
      <w:szCs w:val="18"/>
    </w:rPr>
  </w:style>
  <w:style w:type="paragraph" w:styleId="ndice8">
    <w:name w:val="index 8"/>
    <w:basedOn w:val="Normal"/>
    <w:next w:val="Normal"/>
    <w:autoRedefine/>
    <w:uiPriority w:val="99"/>
    <w:unhideWhenUsed/>
    <w:rsid w:val="0068015C"/>
    <w:pPr>
      <w:spacing w:after="0"/>
      <w:ind w:left="1920" w:hanging="240"/>
    </w:pPr>
    <w:rPr>
      <w:sz w:val="18"/>
      <w:szCs w:val="18"/>
    </w:rPr>
  </w:style>
  <w:style w:type="paragraph" w:styleId="ndice9">
    <w:name w:val="index 9"/>
    <w:basedOn w:val="Normal"/>
    <w:next w:val="Normal"/>
    <w:autoRedefine/>
    <w:uiPriority w:val="99"/>
    <w:unhideWhenUsed/>
    <w:rsid w:val="0068015C"/>
    <w:pPr>
      <w:spacing w:after="0"/>
      <w:ind w:left="2160" w:hanging="240"/>
    </w:pPr>
    <w:rPr>
      <w:sz w:val="18"/>
      <w:szCs w:val="18"/>
    </w:rPr>
  </w:style>
  <w:style w:type="paragraph" w:styleId="Ttulodendice">
    <w:name w:val="index heading"/>
    <w:basedOn w:val="Normal"/>
    <w:next w:val="ndice1"/>
    <w:uiPriority w:val="99"/>
    <w:unhideWhenUsed/>
    <w:rsid w:val="0068015C"/>
    <w:pPr>
      <w:spacing w:before="240" w:after="120"/>
      <w:jc w:val="center"/>
    </w:pPr>
    <w:rPr>
      <w:b/>
      <w:bCs/>
      <w:sz w:val="26"/>
      <w:szCs w:val="26"/>
    </w:rPr>
  </w:style>
  <w:style w:type="character" w:styleId="Mencinsinresolver">
    <w:name w:val="Unresolved Mention"/>
    <w:basedOn w:val="Fuentedeprrafopredeter"/>
    <w:uiPriority w:val="99"/>
    <w:semiHidden/>
    <w:unhideWhenUsed/>
    <w:rsid w:val="001171B0"/>
    <w:rPr>
      <w:color w:val="605E5C"/>
      <w:shd w:val="clear" w:color="auto" w:fill="E1DFDD"/>
    </w:rPr>
  </w:style>
  <w:style w:type="character" w:styleId="Hipervnculovisitado">
    <w:name w:val="FollowedHyperlink"/>
    <w:basedOn w:val="Fuentedeprrafopredeter"/>
    <w:uiPriority w:val="99"/>
    <w:semiHidden/>
    <w:unhideWhenUsed/>
    <w:rsid w:val="00936FF2"/>
    <w:rPr>
      <w:color w:val="96607D" w:themeColor="followedHyperlink"/>
      <w:u w:val="single"/>
    </w:rPr>
  </w:style>
  <w:style w:type="character" w:styleId="Textoennegrita">
    <w:name w:val="Strong"/>
    <w:basedOn w:val="Fuentedeprrafopredeter"/>
    <w:uiPriority w:val="22"/>
    <w:qFormat/>
    <w:rsid w:val="00B44F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5902">
      <w:bodyDiv w:val="1"/>
      <w:marLeft w:val="0"/>
      <w:marRight w:val="0"/>
      <w:marTop w:val="0"/>
      <w:marBottom w:val="0"/>
      <w:divBdr>
        <w:top w:val="none" w:sz="0" w:space="0" w:color="auto"/>
        <w:left w:val="none" w:sz="0" w:space="0" w:color="auto"/>
        <w:bottom w:val="none" w:sz="0" w:space="0" w:color="auto"/>
        <w:right w:val="none" w:sz="0" w:space="0" w:color="auto"/>
      </w:divBdr>
    </w:div>
    <w:div w:id="6715202">
      <w:bodyDiv w:val="1"/>
      <w:marLeft w:val="0"/>
      <w:marRight w:val="0"/>
      <w:marTop w:val="0"/>
      <w:marBottom w:val="0"/>
      <w:divBdr>
        <w:top w:val="none" w:sz="0" w:space="0" w:color="auto"/>
        <w:left w:val="none" w:sz="0" w:space="0" w:color="auto"/>
        <w:bottom w:val="none" w:sz="0" w:space="0" w:color="auto"/>
        <w:right w:val="none" w:sz="0" w:space="0" w:color="auto"/>
      </w:divBdr>
    </w:div>
    <w:div w:id="8026229">
      <w:bodyDiv w:val="1"/>
      <w:marLeft w:val="0"/>
      <w:marRight w:val="0"/>
      <w:marTop w:val="0"/>
      <w:marBottom w:val="0"/>
      <w:divBdr>
        <w:top w:val="none" w:sz="0" w:space="0" w:color="auto"/>
        <w:left w:val="none" w:sz="0" w:space="0" w:color="auto"/>
        <w:bottom w:val="none" w:sz="0" w:space="0" w:color="auto"/>
        <w:right w:val="none" w:sz="0" w:space="0" w:color="auto"/>
      </w:divBdr>
    </w:div>
    <w:div w:id="11491891">
      <w:bodyDiv w:val="1"/>
      <w:marLeft w:val="0"/>
      <w:marRight w:val="0"/>
      <w:marTop w:val="0"/>
      <w:marBottom w:val="0"/>
      <w:divBdr>
        <w:top w:val="none" w:sz="0" w:space="0" w:color="auto"/>
        <w:left w:val="none" w:sz="0" w:space="0" w:color="auto"/>
        <w:bottom w:val="none" w:sz="0" w:space="0" w:color="auto"/>
        <w:right w:val="none" w:sz="0" w:space="0" w:color="auto"/>
      </w:divBdr>
    </w:div>
    <w:div w:id="19206804">
      <w:bodyDiv w:val="1"/>
      <w:marLeft w:val="0"/>
      <w:marRight w:val="0"/>
      <w:marTop w:val="0"/>
      <w:marBottom w:val="0"/>
      <w:divBdr>
        <w:top w:val="none" w:sz="0" w:space="0" w:color="auto"/>
        <w:left w:val="none" w:sz="0" w:space="0" w:color="auto"/>
        <w:bottom w:val="none" w:sz="0" w:space="0" w:color="auto"/>
        <w:right w:val="none" w:sz="0" w:space="0" w:color="auto"/>
      </w:divBdr>
    </w:div>
    <w:div w:id="19362628">
      <w:bodyDiv w:val="1"/>
      <w:marLeft w:val="0"/>
      <w:marRight w:val="0"/>
      <w:marTop w:val="0"/>
      <w:marBottom w:val="0"/>
      <w:divBdr>
        <w:top w:val="none" w:sz="0" w:space="0" w:color="auto"/>
        <w:left w:val="none" w:sz="0" w:space="0" w:color="auto"/>
        <w:bottom w:val="none" w:sz="0" w:space="0" w:color="auto"/>
        <w:right w:val="none" w:sz="0" w:space="0" w:color="auto"/>
      </w:divBdr>
    </w:div>
    <w:div w:id="22898794">
      <w:bodyDiv w:val="1"/>
      <w:marLeft w:val="0"/>
      <w:marRight w:val="0"/>
      <w:marTop w:val="0"/>
      <w:marBottom w:val="0"/>
      <w:divBdr>
        <w:top w:val="none" w:sz="0" w:space="0" w:color="auto"/>
        <w:left w:val="none" w:sz="0" w:space="0" w:color="auto"/>
        <w:bottom w:val="none" w:sz="0" w:space="0" w:color="auto"/>
        <w:right w:val="none" w:sz="0" w:space="0" w:color="auto"/>
      </w:divBdr>
    </w:div>
    <w:div w:id="23605310">
      <w:bodyDiv w:val="1"/>
      <w:marLeft w:val="0"/>
      <w:marRight w:val="0"/>
      <w:marTop w:val="0"/>
      <w:marBottom w:val="0"/>
      <w:divBdr>
        <w:top w:val="none" w:sz="0" w:space="0" w:color="auto"/>
        <w:left w:val="none" w:sz="0" w:space="0" w:color="auto"/>
        <w:bottom w:val="none" w:sz="0" w:space="0" w:color="auto"/>
        <w:right w:val="none" w:sz="0" w:space="0" w:color="auto"/>
      </w:divBdr>
    </w:div>
    <w:div w:id="25837942">
      <w:bodyDiv w:val="1"/>
      <w:marLeft w:val="0"/>
      <w:marRight w:val="0"/>
      <w:marTop w:val="0"/>
      <w:marBottom w:val="0"/>
      <w:divBdr>
        <w:top w:val="none" w:sz="0" w:space="0" w:color="auto"/>
        <w:left w:val="none" w:sz="0" w:space="0" w:color="auto"/>
        <w:bottom w:val="none" w:sz="0" w:space="0" w:color="auto"/>
        <w:right w:val="none" w:sz="0" w:space="0" w:color="auto"/>
      </w:divBdr>
    </w:div>
    <w:div w:id="30542439">
      <w:bodyDiv w:val="1"/>
      <w:marLeft w:val="0"/>
      <w:marRight w:val="0"/>
      <w:marTop w:val="0"/>
      <w:marBottom w:val="0"/>
      <w:divBdr>
        <w:top w:val="none" w:sz="0" w:space="0" w:color="auto"/>
        <w:left w:val="none" w:sz="0" w:space="0" w:color="auto"/>
        <w:bottom w:val="none" w:sz="0" w:space="0" w:color="auto"/>
        <w:right w:val="none" w:sz="0" w:space="0" w:color="auto"/>
      </w:divBdr>
    </w:div>
    <w:div w:id="38625958">
      <w:bodyDiv w:val="1"/>
      <w:marLeft w:val="0"/>
      <w:marRight w:val="0"/>
      <w:marTop w:val="0"/>
      <w:marBottom w:val="0"/>
      <w:divBdr>
        <w:top w:val="none" w:sz="0" w:space="0" w:color="auto"/>
        <w:left w:val="none" w:sz="0" w:space="0" w:color="auto"/>
        <w:bottom w:val="none" w:sz="0" w:space="0" w:color="auto"/>
        <w:right w:val="none" w:sz="0" w:space="0" w:color="auto"/>
      </w:divBdr>
    </w:div>
    <w:div w:id="42533385">
      <w:bodyDiv w:val="1"/>
      <w:marLeft w:val="0"/>
      <w:marRight w:val="0"/>
      <w:marTop w:val="0"/>
      <w:marBottom w:val="0"/>
      <w:divBdr>
        <w:top w:val="none" w:sz="0" w:space="0" w:color="auto"/>
        <w:left w:val="none" w:sz="0" w:space="0" w:color="auto"/>
        <w:bottom w:val="none" w:sz="0" w:space="0" w:color="auto"/>
        <w:right w:val="none" w:sz="0" w:space="0" w:color="auto"/>
      </w:divBdr>
    </w:div>
    <w:div w:id="47338288">
      <w:bodyDiv w:val="1"/>
      <w:marLeft w:val="0"/>
      <w:marRight w:val="0"/>
      <w:marTop w:val="0"/>
      <w:marBottom w:val="0"/>
      <w:divBdr>
        <w:top w:val="none" w:sz="0" w:space="0" w:color="auto"/>
        <w:left w:val="none" w:sz="0" w:space="0" w:color="auto"/>
        <w:bottom w:val="none" w:sz="0" w:space="0" w:color="auto"/>
        <w:right w:val="none" w:sz="0" w:space="0" w:color="auto"/>
      </w:divBdr>
    </w:div>
    <w:div w:id="52049379">
      <w:bodyDiv w:val="1"/>
      <w:marLeft w:val="0"/>
      <w:marRight w:val="0"/>
      <w:marTop w:val="0"/>
      <w:marBottom w:val="0"/>
      <w:divBdr>
        <w:top w:val="none" w:sz="0" w:space="0" w:color="auto"/>
        <w:left w:val="none" w:sz="0" w:space="0" w:color="auto"/>
        <w:bottom w:val="none" w:sz="0" w:space="0" w:color="auto"/>
        <w:right w:val="none" w:sz="0" w:space="0" w:color="auto"/>
      </w:divBdr>
    </w:div>
    <w:div w:id="61873084">
      <w:bodyDiv w:val="1"/>
      <w:marLeft w:val="0"/>
      <w:marRight w:val="0"/>
      <w:marTop w:val="0"/>
      <w:marBottom w:val="0"/>
      <w:divBdr>
        <w:top w:val="none" w:sz="0" w:space="0" w:color="auto"/>
        <w:left w:val="none" w:sz="0" w:space="0" w:color="auto"/>
        <w:bottom w:val="none" w:sz="0" w:space="0" w:color="auto"/>
        <w:right w:val="none" w:sz="0" w:space="0" w:color="auto"/>
      </w:divBdr>
    </w:div>
    <w:div w:id="62266109">
      <w:bodyDiv w:val="1"/>
      <w:marLeft w:val="0"/>
      <w:marRight w:val="0"/>
      <w:marTop w:val="0"/>
      <w:marBottom w:val="0"/>
      <w:divBdr>
        <w:top w:val="none" w:sz="0" w:space="0" w:color="auto"/>
        <w:left w:val="none" w:sz="0" w:space="0" w:color="auto"/>
        <w:bottom w:val="none" w:sz="0" w:space="0" w:color="auto"/>
        <w:right w:val="none" w:sz="0" w:space="0" w:color="auto"/>
      </w:divBdr>
    </w:div>
    <w:div w:id="62528685">
      <w:bodyDiv w:val="1"/>
      <w:marLeft w:val="0"/>
      <w:marRight w:val="0"/>
      <w:marTop w:val="0"/>
      <w:marBottom w:val="0"/>
      <w:divBdr>
        <w:top w:val="none" w:sz="0" w:space="0" w:color="auto"/>
        <w:left w:val="none" w:sz="0" w:space="0" w:color="auto"/>
        <w:bottom w:val="none" w:sz="0" w:space="0" w:color="auto"/>
        <w:right w:val="none" w:sz="0" w:space="0" w:color="auto"/>
      </w:divBdr>
    </w:div>
    <w:div w:id="62917964">
      <w:bodyDiv w:val="1"/>
      <w:marLeft w:val="0"/>
      <w:marRight w:val="0"/>
      <w:marTop w:val="0"/>
      <w:marBottom w:val="0"/>
      <w:divBdr>
        <w:top w:val="none" w:sz="0" w:space="0" w:color="auto"/>
        <w:left w:val="none" w:sz="0" w:space="0" w:color="auto"/>
        <w:bottom w:val="none" w:sz="0" w:space="0" w:color="auto"/>
        <w:right w:val="none" w:sz="0" w:space="0" w:color="auto"/>
      </w:divBdr>
    </w:div>
    <w:div w:id="64648556">
      <w:bodyDiv w:val="1"/>
      <w:marLeft w:val="0"/>
      <w:marRight w:val="0"/>
      <w:marTop w:val="0"/>
      <w:marBottom w:val="0"/>
      <w:divBdr>
        <w:top w:val="none" w:sz="0" w:space="0" w:color="auto"/>
        <w:left w:val="none" w:sz="0" w:space="0" w:color="auto"/>
        <w:bottom w:val="none" w:sz="0" w:space="0" w:color="auto"/>
        <w:right w:val="none" w:sz="0" w:space="0" w:color="auto"/>
      </w:divBdr>
    </w:div>
    <w:div w:id="66538321">
      <w:bodyDiv w:val="1"/>
      <w:marLeft w:val="0"/>
      <w:marRight w:val="0"/>
      <w:marTop w:val="0"/>
      <w:marBottom w:val="0"/>
      <w:divBdr>
        <w:top w:val="none" w:sz="0" w:space="0" w:color="auto"/>
        <w:left w:val="none" w:sz="0" w:space="0" w:color="auto"/>
        <w:bottom w:val="none" w:sz="0" w:space="0" w:color="auto"/>
        <w:right w:val="none" w:sz="0" w:space="0" w:color="auto"/>
      </w:divBdr>
    </w:div>
    <w:div w:id="69667106">
      <w:bodyDiv w:val="1"/>
      <w:marLeft w:val="0"/>
      <w:marRight w:val="0"/>
      <w:marTop w:val="0"/>
      <w:marBottom w:val="0"/>
      <w:divBdr>
        <w:top w:val="none" w:sz="0" w:space="0" w:color="auto"/>
        <w:left w:val="none" w:sz="0" w:space="0" w:color="auto"/>
        <w:bottom w:val="none" w:sz="0" w:space="0" w:color="auto"/>
        <w:right w:val="none" w:sz="0" w:space="0" w:color="auto"/>
      </w:divBdr>
    </w:div>
    <w:div w:id="71465633">
      <w:bodyDiv w:val="1"/>
      <w:marLeft w:val="0"/>
      <w:marRight w:val="0"/>
      <w:marTop w:val="0"/>
      <w:marBottom w:val="0"/>
      <w:divBdr>
        <w:top w:val="none" w:sz="0" w:space="0" w:color="auto"/>
        <w:left w:val="none" w:sz="0" w:space="0" w:color="auto"/>
        <w:bottom w:val="none" w:sz="0" w:space="0" w:color="auto"/>
        <w:right w:val="none" w:sz="0" w:space="0" w:color="auto"/>
      </w:divBdr>
    </w:div>
    <w:div w:id="73165241">
      <w:bodyDiv w:val="1"/>
      <w:marLeft w:val="0"/>
      <w:marRight w:val="0"/>
      <w:marTop w:val="0"/>
      <w:marBottom w:val="0"/>
      <w:divBdr>
        <w:top w:val="none" w:sz="0" w:space="0" w:color="auto"/>
        <w:left w:val="none" w:sz="0" w:space="0" w:color="auto"/>
        <w:bottom w:val="none" w:sz="0" w:space="0" w:color="auto"/>
        <w:right w:val="none" w:sz="0" w:space="0" w:color="auto"/>
      </w:divBdr>
    </w:div>
    <w:div w:id="75715432">
      <w:bodyDiv w:val="1"/>
      <w:marLeft w:val="0"/>
      <w:marRight w:val="0"/>
      <w:marTop w:val="0"/>
      <w:marBottom w:val="0"/>
      <w:divBdr>
        <w:top w:val="none" w:sz="0" w:space="0" w:color="auto"/>
        <w:left w:val="none" w:sz="0" w:space="0" w:color="auto"/>
        <w:bottom w:val="none" w:sz="0" w:space="0" w:color="auto"/>
        <w:right w:val="none" w:sz="0" w:space="0" w:color="auto"/>
      </w:divBdr>
    </w:div>
    <w:div w:id="94325031">
      <w:bodyDiv w:val="1"/>
      <w:marLeft w:val="0"/>
      <w:marRight w:val="0"/>
      <w:marTop w:val="0"/>
      <w:marBottom w:val="0"/>
      <w:divBdr>
        <w:top w:val="none" w:sz="0" w:space="0" w:color="auto"/>
        <w:left w:val="none" w:sz="0" w:space="0" w:color="auto"/>
        <w:bottom w:val="none" w:sz="0" w:space="0" w:color="auto"/>
        <w:right w:val="none" w:sz="0" w:space="0" w:color="auto"/>
      </w:divBdr>
    </w:div>
    <w:div w:id="96100227">
      <w:bodyDiv w:val="1"/>
      <w:marLeft w:val="0"/>
      <w:marRight w:val="0"/>
      <w:marTop w:val="0"/>
      <w:marBottom w:val="0"/>
      <w:divBdr>
        <w:top w:val="none" w:sz="0" w:space="0" w:color="auto"/>
        <w:left w:val="none" w:sz="0" w:space="0" w:color="auto"/>
        <w:bottom w:val="none" w:sz="0" w:space="0" w:color="auto"/>
        <w:right w:val="none" w:sz="0" w:space="0" w:color="auto"/>
      </w:divBdr>
    </w:div>
    <w:div w:id="97608237">
      <w:bodyDiv w:val="1"/>
      <w:marLeft w:val="0"/>
      <w:marRight w:val="0"/>
      <w:marTop w:val="0"/>
      <w:marBottom w:val="0"/>
      <w:divBdr>
        <w:top w:val="none" w:sz="0" w:space="0" w:color="auto"/>
        <w:left w:val="none" w:sz="0" w:space="0" w:color="auto"/>
        <w:bottom w:val="none" w:sz="0" w:space="0" w:color="auto"/>
        <w:right w:val="none" w:sz="0" w:space="0" w:color="auto"/>
      </w:divBdr>
    </w:div>
    <w:div w:id="99373613">
      <w:bodyDiv w:val="1"/>
      <w:marLeft w:val="0"/>
      <w:marRight w:val="0"/>
      <w:marTop w:val="0"/>
      <w:marBottom w:val="0"/>
      <w:divBdr>
        <w:top w:val="none" w:sz="0" w:space="0" w:color="auto"/>
        <w:left w:val="none" w:sz="0" w:space="0" w:color="auto"/>
        <w:bottom w:val="none" w:sz="0" w:space="0" w:color="auto"/>
        <w:right w:val="none" w:sz="0" w:space="0" w:color="auto"/>
      </w:divBdr>
    </w:div>
    <w:div w:id="103766513">
      <w:bodyDiv w:val="1"/>
      <w:marLeft w:val="0"/>
      <w:marRight w:val="0"/>
      <w:marTop w:val="0"/>
      <w:marBottom w:val="0"/>
      <w:divBdr>
        <w:top w:val="none" w:sz="0" w:space="0" w:color="auto"/>
        <w:left w:val="none" w:sz="0" w:space="0" w:color="auto"/>
        <w:bottom w:val="none" w:sz="0" w:space="0" w:color="auto"/>
        <w:right w:val="none" w:sz="0" w:space="0" w:color="auto"/>
      </w:divBdr>
    </w:div>
    <w:div w:id="104544985">
      <w:bodyDiv w:val="1"/>
      <w:marLeft w:val="0"/>
      <w:marRight w:val="0"/>
      <w:marTop w:val="0"/>
      <w:marBottom w:val="0"/>
      <w:divBdr>
        <w:top w:val="none" w:sz="0" w:space="0" w:color="auto"/>
        <w:left w:val="none" w:sz="0" w:space="0" w:color="auto"/>
        <w:bottom w:val="none" w:sz="0" w:space="0" w:color="auto"/>
        <w:right w:val="none" w:sz="0" w:space="0" w:color="auto"/>
      </w:divBdr>
    </w:div>
    <w:div w:id="104548000">
      <w:bodyDiv w:val="1"/>
      <w:marLeft w:val="0"/>
      <w:marRight w:val="0"/>
      <w:marTop w:val="0"/>
      <w:marBottom w:val="0"/>
      <w:divBdr>
        <w:top w:val="none" w:sz="0" w:space="0" w:color="auto"/>
        <w:left w:val="none" w:sz="0" w:space="0" w:color="auto"/>
        <w:bottom w:val="none" w:sz="0" w:space="0" w:color="auto"/>
        <w:right w:val="none" w:sz="0" w:space="0" w:color="auto"/>
      </w:divBdr>
    </w:div>
    <w:div w:id="118183423">
      <w:bodyDiv w:val="1"/>
      <w:marLeft w:val="0"/>
      <w:marRight w:val="0"/>
      <w:marTop w:val="0"/>
      <w:marBottom w:val="0"/>
      <w:divBdr>
        <w:top w:val="none" w:sz="0" w:space="0" w:color="auto"/>
        <w:left w:val="none" w:sz="0" w:space="0" w:color="auto"/>
        <w:bottom w:val="none" w:sz="0" w:space="0" w:color="auto"/>
        <w:right w:val="none" w:sz="0" w:space="0" w:color="auto"/>
      </w:divBdr>
    </w:div>
    <w:div w:id="120342297">
      <w:bodyDiv w:val="1"/>
      <w:marLeft w:val="0"/>
      <w:marRight w:val="0"/>
      <w:marTop w:val="0"/>
      <w:marBottom w:val="0"/>
      <w:divBdr>
        <w:top w:val="none" w:sz="0" w:space="0" w:color="auto"/>
        <w:left w:val="none" w:sz="0" w:space="0" w:color="auto"/>
        <w:bottom w:val="none" w:sz="0" w:space="0" w:color="auto"/>
        <w:right w:val="none" w:sz="0" w:space="0" w:color="auto"/>
      </w:divBdr>
    </w:div>
    <w:div w:id="123281945">
      <w:bodyDiv w:val="1"/>
      <w:marLeft w:val="0"/>
      <w:marRight w:val="0"/>
      <w:marTop w:val="0"/>
      <w:marBottom w:val="0"/>
      <w:divBdr>
        <w:top w:val="none" w:sz="0" w:space="0" w:color="auto"/>
        <w:left w:val="none" w:sz="0" w:space="0" w:color="auto"/>
        <w:bottom w:val="none" w:sz="0" w:space="0" w:color="auto"/>
        <w:right w:val="none" w:sz="0" w:space="0" w:color="auto"/>
      </w:divBdr>
    </w:div>
    <w:div w:id="124931486">
      <w:bodyDiv w:val="1"/>
      <w:marLeft w:val="0"/>
      <w:marRight w:val="0"/>
      <w:marTop w:val="0"/>
      <w:marBottom w:val="0"/>
      <w:divBdr>
        <w:top w:val="none" w:sz="0" w:space="0" w:color="auto"/>
        <w:left w:val="none" w:sz="0" w:space="0" w:color="auto"/>
        <w:bottom w:val="none" w:sz="0" w:space="0" w:color="auto"/>
        <w:right w:val="none" w:sz="0" w:space="0" w:color="auto"/>
      </w:divBdr>
    </w:div>
    <w:div w:id="132604871">
      <w:bodyDiv w:val="1"/>
      <w:marLeft w:val="0"/>
      <w:marRight w:val="0"/>
      <w:marTop w:val="0"/>
      <w:marBottom w:val="0"/>
      <w:divBdr>
        <w:top w:val="none" w:sz="0" w:space="0" w:color="auto"/>
        <w:left w:val="none" w:sz="0" w:space="0" w:color="auto"/>
        <w:bottom w:val="none" w:sz="0" w:space="0" w:color="auto"/>
        <w:right w:val="none" w:sz="0" w:space="0" w:color="auto"/>
      </w:divBdr>
    </w:div>
    <w:div w:id="133104098">
      <w:bodyDiv w:val="1"/>
      <w:marLeft w:val="0"/>
      <w:marRight w:val="0"/>
      <w:marTop w:val="0"/>
      <w:marBottom w:val="0"/>
      <w:divBdr>
        <w:top w:val="none" w:sz="0" w:space="0" w:color="auto"/>
        <w:left w:val="none" w:sz="0" w:space="0" w:color="auto"/>
        <w:bottom w:val="none" w:sz="0" w:space="0" w:color="auto"/>
        <w:right w:val="none" w:sz="0" w:space="0" w:color="auto"/>
      </w:divBdr>
    </w:div>
    <w:div w:id="134181852">
      <w:bodyDiv w:val="1"/>
      <w:marLeft w:val="0"/>
      <w:marRight w:val="0"/>
      <w:marTop w:val="0"/>
      <w:marBottom w:val="0"/>
      <w:divBdr>
        <w:top w:val="none" w:sz="0" w:space="0" w:color="auto"/>
        <w:left w:val="none" w:sz="0" w:space="0" w:color="auto"/>
        <w:bottom w:val="none" w:sz="0" w:space="0" w:color="auto"/>
        <w:right w:val="none" w:sz="0" w:space="0" w:color="auto"/>
      </w:divBdr>
    </w:div>
    <w:div w:id="135605647">
      <w:bodyDiv w:val="1"/>
      <w:marLeft w:val="0"/>
      <w:marRight w:val="0"/>
      <w:marTop w:val="0"/>
      <w:marBottom w:val="0"/>
      <w:divBdr>
        <w:top w:val="none" w:sz="0" w:space="0" w:color="auto"/>
        <w:left w:val="none" w:sz="0" w:space="0" w:color="auto"/>
        <w:bottom w:val="none" w:sz="0" w:space="0" w:color="auto"/>
        <w:right w:val="none" w:sz="0" w:space="0" w:color="auto"/>
      </w:divBdr>
    </w:div>
    <w:div w:id="136268487">
      <w:bodyDiv w:val="1"/>
      <w:marLeft w:val="0"/>
      <w:marRight w:val="0"/>
      <w:marTop w:val="0"/>
      <w:marBottom w:val="0"/>
      <w:divBdr>
        <w:top w:val="none" w:sz="0" w:space="0" w:color="auto"/>
        <w:left w:val="none" w:sz="0" w:space="0" w:color="auto"/>
        <w:bottom w:val="none" w:sz="0" w:space="0" w:color="auto"/>
        <w:right w:val="none" w:sz="0" w:space="0" w:color="auto"/>
      </w:divBdr>
    </w:div>
    <w:div w:id="137386942">
      <w:bodyDiv w:val="1"/>
      <w:marLeft w:val="0"/>
      <w:marRight w:val="0"/>
      <w:marTop w:val="0"/>
      <w:marBottom w:val="0"/>
      <w:divBdr>
        <w:top w:val="none" w:sz="0" w:space="0" w:color="auto"/>
        <w:left w:val="none" w:sz="0" w:space="0" w:color="auto"/>
        <w:bottom w:val="none" w:sz="0" w:space="0" w:color="auto"/>
        <w:right w:val="none" w:sz="0" w:space="0" w:color="auto"/>
      </w:divBdr>
    </w:div>
    <w:div w:id="139419426">
      <w:bodyDiv w:val="1"/>
      <w:marLeft w:val="0"/>
      <w:marRight w:val="0"/>
      <w:marTop w:val="0"/>
      <w:marBottom w:val="0"/>
      <w:divBdr>
        <w:top w:val="none" w:sz="0" w:space="0" w:color="auto"/>
        <w:left w:val="none" w:sz="0" w:space="0" w:color="auto"/>
        <w:bottom w:val="none" w:sz="0" w:space="0" w:color="auto"/>
        <w:right w:val="none" w:sz="0" w:space="0" w:color="auto"/>
      </w:divBdr>
    </w:div>
    <w:div w:id="145782839">
      <w:bodyDiv w:val="1"/>
      <w:marLeft w:val="0"/>
      <w:marRight w:val="0"/>
      <w:marTop w:val="0"/>
      <w:marBottom w:val="0"/>
      <w:divBdr>
        <w:top w:val="none" w:sz="0" w:space="0" w:color="auto"/>
        <w:left w:val="none" w:sz="0" w:space="0" w:color="auto"/>
        <w:bottom w:val="none" w:sz="0" w:space="0" w:color="auto"/>
        <w:right w:val="none" w:sz="0" w:space="0" w:color="auto"/>
      </w:divBdr>
      <w:divsChild>
        <w:div w:id="688918119">
          <w:marLeft w:val="0"/>
          <w:marRight w:val="0"/>
          <w:marTop w:val="0"/>
          <w:marBottom w:val="0"/>
          <w:divBdr>
            <w:top w:val="none" w:sz="0" w:space="0" w:color="auto"/>
            <w:left w:val="none" w:sz="0" w:space="0" w:color="auto"/>
            <w:bottom w:val="none" w:sz="0" w:space="0" w:color="auto"/>
            <w:right w:val="none" w:sz="0" w:space="0" w:color="auto"/>
          </w:divBdr>
        </w:div>
      </w:divsChild>
    </w:div>
    <w:div w:id="145904938">
      <w:bodyDiv w:val="1"/>
      <w:marLeft w:val="0"/>
      <w:marRight w:val="0"/>
      <w:marTop w:val="0"/>
      <w:marBottom w:val="0"/>
      <w:divBdr>
        <w:top w:val="none" w:sz="0" w:space="0" w:color="auto"/>
        <w:left w:val="none" w:sz="0" w:space="0" w:color="auto"/>
        <w:bottom w:val="none" w:sz="0" w:space="0" w:color="auto"/>
        <w:right w:val="none" w:sz="0" w:space="0" w:color="auto"/>
      </w:divBdr>
    </w:div>
    <w:div w:id="146438176">
      <w:bodyDiv w:val="1"/>
      <w:marLeft w:val="0"/>
      <w:marRight w:val="0"/>
      <w:marTop w:val="0"/>
      <w:marBottom w:val="0"/>
      <w:divBdr>
        <w:top w:val="none" w:sz="0" w:space="0" w:color="auto"/>
        <w:left w:val="none" w:sz="0" w:space="0" w:color="auto"/>
        <w:bottom w:val="none" w:sz="0" w:space="0" w:color="auto"/>
        <w:right w:val="none" w:sz="0" w:space="0" w:color="auto"/>
      </w:divBdr>
    </w:div>
    <w:div w:id="157816851">
      <w:bodyDiv w:val="1"/>
      <w:marLeft w:val="0"/>
      <w:marRight w:val="0"/>
      <w:marTop w:val="0"/>
      <w:marBottom w:val="0"/>
      <w:divBdr>
        <w:top w:val="none" w:sz="0" w:space="0" w:color="auto"/>
        <w:left w:val="none" w:sz="0" w:space="0" w:color="auto"/>
        <w:bottom w:val="none" w:sz="0" w:space="0" w:color="auto"/>
        <w:right w:val="none" w:sz="0" w:space="0" w:color="auto"/>
      </w:divBdr>
    </w:div>
    <w:div w:id="160899337">
      <w:bodyDiv w:val="1"/>
      <w:marLeft w:val="0"/>
      <w:marRight w:val="0"/>
      <w:marTop w:val="0"/>
      <w:marBottom w:val="0"/>
      <w:divBdr>
        <w:top w:val="none" w:sz="0" w:space="0" w:color="auto"/>
        <w:left w:val="none" w:sz="0" w:space="0" w:color="auto"/>
        <w:bottom w:val="none" w:sz="0" w:space="0" w:color="auto"/>
        <w:right w:val="none" w:sz="0" w:space="0" w:color="auto"/>
      </w:divBdr>
    </w:div>
    <w:div w:id="161363069">
      <w:bodyDiv w:val="1"/>
      <w:marLeft w:val="0"/>
      <w:marRight w:val="0"/>
      <w:marTop w:val="0"/>
      <w:marBottom w:val="0"/>
      <w:divBdr>
        <w:top w:val="none" w:sz="0" w:space="0" w:color="auto"/>
        <w:left w:val="none" w:sz="0" w:space="0" w:color="auto"/>
        <w:bottom w:val="none" w:sz="0" w:space="0" w:color="auto"/>
        <w:right w:val="none" w:sz="0" w:space="0" w:color="auto"/>
      </w:divBdr>
    </w:div>
    <w:div w:id="169951456">
      <w:bodyDiv w:val="1"/>
      <w:marLeft w:val="0"/>
      <w:marRight w:val="0"/>
      <w:marTop w:val="0"/>
      <w:marBottom w:val="0"/>
      <w:divBdr>
        <w:top w:val="none" w:sz="0" w:space="0" w:color="auto"/>
        <w:left w:val="none" w:sz="0" w:space="0" w:color="auto"/>
        <w:bottom w:val="none" w:sz="0" w:space="0" w:color="auto"/>
        <w:right w:val="none" w:sz="0" w:space="0" w:color="auto"/>
      </w:divBdr>
    </w:div>
    <w:div w:id="171144641">
      <w:bodyDiv w:val="1"/>
      <w:marLeft w:val="0"/>
      <w:marRight w:val="0"/>
      <w:marTop w:val="0"/>
      <w:marBottom w:val="0"/>
      <w:divBdr>
        <w:top w:val="none" w:sz="0" w:space="0" w:color="auto"/>
        <w:left w:val="none" w:sz="0" w:space="0" w:color="auto"/>
        <w:bottom w:val="none" w:sz="0" w:space="0" w:color="auto"/>
        <w:right w:val="none" w:sz="0" w:space="0" w:color="auto"/>
      </w:divBdr>
    </w:div>
    <w:div w:id="175584518">
      <w:bodyDiv w:val="1"/>
      <w:marLeft w:val="0"/>
      <w:marRight w:val="0"/>
      <w:marTop w:val="0"/>
      <w:marBottom w:val="0"/>
      <w:divBdr>
        <w:top w:val="none" w:sz="0" w:space="0" w:color="auto"/>
        <w:left w:val="none" w:sz="0" w:space="0" w:color="auto"/>
        <w:bottom w:val="none" w:sz="0" w:space="0" w:color="auto"/>
        <w:right w:val="none" w:sz="0" w:space="0" w:color="auto"/>
      </w:divBdr>
    </w:div>
    <w:div w:id="177432211">
      <w:bodyDiv w:val="1"/>
      <w:marLeft w:val="0"/>
      <w:marRight w:val="0"/>
      <w:marTop w:val="0"/>
      <w:marBottom w:val="0"/>
      <w:divBdr>
        <w:top w:val="none" w:sz="0" w:space="0" w:color="auto"/>
        <w:left w:val="none" w:sz="0" w:space="0" w:color="auto"/>
        <w:bottom w:val="none" w:sz="0" w:space="0" w:color="auto"/>
        <w:right w:val="none" w:sz="0" w:space="0" w:color="auto"/>
      </w:divBdr>
      <w:divsChild>
        <w:div w:id="1941794424">
          <w:marLeft w:val="0"/>
          <w:marRight w:val="0"/>
          <w:marTop w:val="0"/>
          <w:marBottom w:val="0"/>
          <w:divBdr>
            <w:top w:val="none" w:sz="0" w:space="0" w:color="auto"/>
            <w:left w:val="none" w:sz="0" w:space="0" w:color="auto"/>
            <w:bottom w:val="none" w:sz="0" w:space="0" w:color="auto"/>
            <w:right w:val="none" w:sz="0" w:space="0" w:color="auto"/>
          </w:divBdr>
        </w:div>
      </w:divsChild>
    </w:div>
    <w:div w:id="180360086">
      <w:bodyDiv w:val="1"/>
      <w:marLeft w:val="0"/>
      <w:marRight w:val="0"/>
      <w:marTop w:val="0"/>
      <w:marBottom w:val="0"/>
      <w:divBdr>
        <w:top w:val="none" w:sz="0" w:space="0" w:color="auto"/>
        <w:left w:val="none" w:sz="0" w:space="0" w:color="auto"/>
        <w:bottom w:val="none" w:sz="0" w:space="0" w:color="auto"/>
        <w:right w:val="none" w:sz="0" w:space="0" w:color="auto"/>
      </w:divBdr>
    </w:div>
    <w:div w:id="180827289">
      <w:bodyDiv w:val="1"/>
      <w:marLeft w:val="0"/>
      <w:marRight w:val="0"/>
      <w:marTop w:val="0"/>
      <w:marBottom w:val="0"/>
      <w:divBdr>
        <w:top w:val="none" w:sz="0" w:space="0" w:color="auto"/>
        <w:left w:val="none" w:sz="0" w:space="0" w:color="auto"/>
        <w:bottom w:val="none" w:sz="0" w:space="0" w:color="auto"/>
        <w:right w:val="none" w:sz="0" w:space="0" w:color="auto"/>
      </w:divBdr>
    </w:div>
    <w:div w:id="181017242">
      <w:bodyDiv w:val="1"/>
      <w:marLeft w:val="0"/>
      <w:marRight w:val="0"/>
      <w:marTop w:val="0"/>
      <w:marBottom w:val="0"/>
      <w:divBdr>
        <w:top w:val="none" w:sz="0" w:space="0" w:color="auto"/>
        <w:left w:val="none" w:sz="0" w:space="0" w:color="auto"/>
        <w:bottom w:val="none" w:sz="0" w:space="0" w:color="auto"/>
        <w:right w:val="none" w:sz="0" w:space="0" w:color="auto"/>
      </w:divBdr>
    </w:div>
    <w:div w:id="184557882">
      <w:bodyDiv w:val="1"/>
      <w:marLeft w:val="0"/>
      <w:marRight w:val="0"/>
      <w:marTop w:val="0"/>
      <w:marBottom w:val="0"/>
      <w:divBdr>
        <w:top w:val="none" w:sz="0" w:space="0" w:color="auto"/>
        <w:left w:val="none" w:sz="0" w:space="0" w:color="auto"/>
        <w:bottom w:val="none" w:sz="0" w:space="0" w:color="auto"/>
        <w:right w:val="none" w:sz="0" w:space="0" w:color="auto"/>
      </w:divBdr>
      <w:divsChild>
        <w:div w:id="1024986605">
          <w:marLeft w:val="0"/>
          <w:marRight w:val="0"/>
          <w:marTop w:val="0"/>
          <w:marBottom w:val="0"/>
          <w:divBdr>
            <w:top w:val="none" w:sz="0" w:space="0" w:color="auto"/>
            <w:left w:val="none" w:sz="0" w:space="0" w:color="auto"/>
            <w:bottom w:val="none" w:sz="0" w:space="0" w:color="auto"/>
            <w:right w:val="none" w:sz="0" w:space="0" w:color="auto"/>
          </w:divBdr>
        </w:div>
        <w:div w:id="1526477945">
          <w:marLeft w:val="0"/>
          <w:marRight w:val="0"/>
          <w:marTop w:val="0"/>
          <w:marBottom w:val="0"/>
          <w:divBdr>
            <w:top w:val="none" w:sz="0" w:space="0" w:color="auto"/>
            <w:left w:val="none" w:sz="0" w:space="0" w:color="auto"/>
            <w:bottom w:val="none" w:sz="0" w:space="0" w:color="auto"/>
            <w:right w:val="none" w:sz="0" w:space="0" w:color="auto"/>
          </w:divBdr>
        </w:div>
        <w:div w:id="1875776271">
          <w:marLeft w:val="0"/>
          <w:marRight w:val="0"/>
          <w:marTop w:val="0"/>
          <w:marBottom w:val="0"/>
          <w:divBdr>
            <w:top w:val="none" w:sz="0" w:space="0" w:color="auto"/>
            <w:left w:val="none" w:sz="0" w:space="0" w:color="auto"/>
            <w:bottom w:val="none" w:sz="0" w:space="0" w:color="auto"/>
            <w:right w:val="none" w:sz="0" w:space="0" w:color="auto"/>
          </w:divBdr>
        </w:div>
      </w:divsChild>
    </w:div>
    <w:div w:id="187064455">
      <w:bodyDiv w:val="1"/>
      <w:marLeft w:val="0"/>
      <w:marRight w:val="0"/>
      <w:marTop w:val="0"/>
      <w:marBottom w:val="0"/>
      <w:divBdr>
        <w:top w:val="none" w:sz="0" w:space="0" w:color="auto"/>
        <w:left w:val="none" w:sz="0" w:space="0" w:color="auto"/>
        <w:bottom w:val="none" w:sz="0" w:space="0" w:color="auto"/>
        <w:right w:val="none" w:sz="0" w:space="0" w:color="auto"/>
      </w:divBdr>
    </w:div>
    <w:div w:id="189535567">
      <w:bodyDiv w:val="1"/>
      <w:marLeft w:val="0"/>
      <w:marRight w:val="0"/>
      <w:marTop w:val="0"/>
      <w:marBottom w:val="0"/>
      <w:divBdr>
        <w:top w:val="none" w:sz="0" w:space="0" w:color="auto"/>
        <w:left w:val="none" w:sz="0" w:space="0" w:color="auto"/>
        <w:bottom w:val="none" w:sz="0" w:space="0" w:color="auto"/>
        <w:right w:val="none" w:sz="0" w:space="0" w:color="auto"/>
      </w:divBdr>
    </w:div>
    <w:div w:id="191266274">
      <w:bodyDiv w:val="1"/>
      <w:marLeft w:val="0"/>
      <w:marRight w:val="0"/>
      <w:marTop w:val="0"/>
      <w:marBottom w:val="0"/>
      <w:divBdr>
        <w:top w:val="none" w:sz="0" w:space="0" w:color="auto"/>
        <w:left w:val="none" w:sz="0" w:space="0" w:color="auto"/>
        <w:bottom w:val="none" w:sz="0" w:space="0" w:color="auto"/>
        <w:right w:val="none" w:sz="0" w:space="0" w:color="auto"/>
      </w:divBdr>
    </w:div>
    <w:div w:id="194007410">
      <w:bodyDiv w:val="1"/>
      <w:marLeft w:val="0"/>
      <w:marRight w:val="0"/>
      <w:marTop w:val="0"/>
      <w:marBottom w:val="0"/>
      <w:divBdr>
        <w:top w:val="none" w:sz="0" w:space="0" w:color="auto"/>
        <w:left w:val="none" w:sz="0" w:space="0" w:color="auto"/>
        <w:bottom w:val="none" w:sz="0" w:space="0" w:color="auto"/>
        <w:right w:val="none" w:sz="0" w:space="0" w:color="auto"/>
      </w:divBdr>
    </w:div>
    <w:div w:id="194390602">
      <w:bodyDiv w:val="1"/>
      <w:marLeft w:val="0"/>
      <w:marRight w:val="0"/>
      <w:marTop w:val="0"/>
      <w:marBottom w:val="0"/>
      <w:divBdr>
        <w:top w:val="none" w:sz="0" w:space="0" w:color="auto"/>
        <w:left w:val="none" w:sz="0" w:space="0" w:color="auto"/>
        <w:bottom w:val="none" w:sz="0" w:space="0" w:color="auto"/>
        <w:right w:val="none" w:sz="0" w:space="0" w:color="auto"/>
      </w:divBdr>
    </w:div>
    <w:div w:id="196356211">
      <w:bodyDiv w:val="1"/>
      <w:marLeft w:val="0"/>
      <w:marRight w:val="0"/>
      <w:marTop w:val="0"/>
      <w:marBottom w:val="0"/>
      <w:divBdr>
        <w:top w:val="none" w:sz="0" w:space="0" w:color="auto"/>
        <w:left w:val="none" w:sz="0" w:space="0" w:color="auto"/>
        <w:bottom w:val="none" w:sz="0" w:space="0" w:color="auto"/>
        <w:right w:val="none" w:sz="0" w:space="0" w:color="auto"/>
      </w:divBdr>
    </w:div>
    <w:div w:id="200090705">
      <w:bodyDiv w:val="1"/>
      <w:marLeft w:val="0"/>
      <w:marRight w:val="0"/>
      <w:marTop w:val="0"/>
      <w:marBottom w:val="0"/>
      <w:divBdr>
        <w:top w:val="none" w:sz="0" w:space="0" w:color="auto"/>
        <w:left w:val="none" w:sz="0" w:space="0" w:color="auto"/>
        <w:bottom w:val="none" w:sz="0" w:space="0" w:color="auto"/>
        <w:right w:val="none" w:sz="0" w:space="0" w:color="auto"/>
      </w:divBdr>
    </w:div>
    <w:div w:id="202602706">
      <w:bodyDiv w:val="1"/>
      <w:marLeft w:val="0"/>
      <w:marRight w:val="0"/>
      <w:marTop w:val="0"/>
      <w:marBottom w:val="0"/>
      <w:divBdr>
        <w:top w:val="none" w:sz="0" w:space="0" w:color="auto"/>
        <w:left w:val="none" w:sz="0" w:space="0" w:color="auto"/>
        <w:bottom w:val="none" w:sz="0" w:space="0" w:color="auto"/>
        <w:right w:val="none" w:sz="0" w:space="0" w:color="auto"/>
      </w:divBdr>
    </w:div>
    <w:div w:id="202907670">
      <w:bodyDiv w:val="1"/>
      <w:marLeft w:val="0"/>
      <w:marRight w:val="0"/>
      <w:marTop w:val="0"/>
      <w:marBottom w:val="0"/>
      <w:divBdr>
        <w:top w:val="none" w:sz="0" w:space="0" w:color="auto"/>
        <w:left w:val="none" w:sz="0" w:space="0" w:color="auto"/>
        <w:bottom w:val="none" w:sz="0" w:space="0" w:color="auto"/>
        <w:right w:val="none" w:sz="0" w:space="0" w:color="auto"/>
      </w:divBdr>
    </w:div>
    <w:div w:id="213396973">
      <w:bodyDiv w:val="1"/>
      <w:marLeft w:val="0"/>
      <w:marRight w:val="0"/>
      <w:marTop w:val="0"/>
      <w:marBottom w:val="0"/>
      <w:divBdr>
        <w:top w:val="none" w:sz="0" w:space="0" w:color="auto"/>
        <w:left w:val="none" w:sz="0" w:space="0" w:color="auto"/>
        <w:bottom w:val="none" w:sz="0" w:space="0" w:color="auto"/>
        <w:right w:val="none" w:sz="0" w:space="0" w:color="auto"/>
      </w:divBdr>
    </w:div>
    <w:div w:id="214050845">
      <w:bodyDiv w:val="1"/>
      <w:marLeft w:val="0"/>
      <w:marRight w:val="0"/>
      <w:marTop w:val="0"/>
      <w:marBottom w:val="0"/>
      <w:divBdr>
        <w:top w:val="none" w:sz="0" w:space="0" w:color="auto"/>
        <w:left w:val="none" w:sz="0" w:space="0" w:color="auto"/>
        <w:bottom w:val="none" w:sz="0" w:space="0" w:color="auto"/>
        <w:right w:val="none" w:sz="0" w:space="0" w:color="auto"/>
      </w:divBdr>
    </w:div>
    <w:div w:id="215824677">
      <w:bodyDiv w:val="1"/>
      <w:marLeft w:val="0"/>
      <w:marRight w:val="0"/>
      <w:marTop w:val="0"/>
      <w:marBottom w:val="0"/>
      <w:divBdr>
        <w:top w:val="none" w:sz="0" w:space="0" w:color="auto"/>
        <w:left w:val="none" w:sz="0" w:space="0" w:color="auto"/>
        <w:bottom w:val="none" w:sz="0" w:space="0" w:color="auto"/>
        <w:right w:val="none" w:sz="0" w:space="0" w:color="auto"/>
      </w:divBdr>
    </w:div>
    <w:div w:id="217321133">
      <w:bodyDiv w:val="1"/>
      <w:marLeft w:val="0"/>
      <w:marRight w:val="0"/>
      <w:marTop w:val="0"/>
      <w:marBottom w:val="0"/>
      <w:divBdr>
        <w:top w:val="none" w:sz="0" w:space="0" w:color="auto"/>
        <w:left w:val="none" w:sz="0" w:space="0" w:color="auto"/>
        <w:bottom w:val="none" w:sz="0" w:space="0" w:color="auto"/>
        <w:right w:val="none" w:sz="0" w:space="0" w:color="auto"/>
      </w:divBdr>
    </w:div>
    <w:div w:id="217399521">
      <w:bodyDiv w:val="1"/>
      <w:marLeft w:val="0"/>
      <w:marRight w:val="0"/>
      <w:marTop w:val="0"/>
      <w:marBottom w:val="0"/>
      <w:divBdr>
        <w:top w:val="none" w:sz="0" w:space="0" w:color="auto"/>
        <w:left w:val="none" w:sz="0" w:space="0" w:color="auto"/>
        <w:bottom w:val="none" w:sz="0" w:space="0" w:color="auto"/>
        <w:right w:val="none" w:sz="0" w:space="0" w:color="auto"/>
      </w:divBdr>
    </w:div>
    <w:div w:id="221647133">
      <w:bodyDiv w:val="1"/>
      <w:marLeft w:val="0"/>
      <w:marRight w:val="0"/>
      <w:marTop w:val="0"/>
      <w:marBottom w:val="0"/>
      <w:divBdr>
        <w:top w:val="none" w:sz="0" w:space="0" w:color="auto"/>
        <w:left w:val="none" w:sz="0" w:space="0" w:color="auto"/>
        <w:bottom w:val="none" w:sz="0" w:space="0" w:color="auto"/>
        <w:right w:val="none" w:sz="0" w:space="0" w:color="auto"/>
      </w:divBdr>
    </w:div>
    <w:div w:id="221914464">
      <w:bodyDiv w:val="1"/>
      <w:marLeft w:val="0"/>
      <w:marRight w:val="0"/>
      <w:marTop w:val="0"/>
      <w:marBottom w:val="0"/>
      <w:divBdr>
        <w:top w:val="none" w:sz="0" w:space="0" w:color="auto"/>
        <w:left w:val="none" w:sz="0" w:space="0" w:color="auto"/>
        <w:bottom w:val="none" w:sz="0" w:space="0" w:color="auto"/>
        <w:right w:val="none" w:sz="0" w:space="0" w:color="auto"/>
      </w:divBdr>
    </w:div>
    <w:div w:id="225145093">
      <w:bodyDiv w:val="1"/>
      <w:marLeft w:val="0"/>
      <w:marRight w:val="0"/>
      <w:marTop w:val="0"/>
      <w:marBottom w:val="0"/>
      <w:divBdr>
        <w:top w:val="none" w:sz="0" w:space="0" w:color="auto"/>
        <w:left w:val="none" w:sz="0" w:space="0" w:color="auto"/>
        <w:bottom w:val="none" w:sz="0" w:space="0" w:color="auto"/>
        <w:right w:val="none" w:sz="0" w:space="0" w:color="auto"/>
      </w:divBdr>
    </w:div>
    <w:div w:id="227813661">
      <w:bodyDiv w:val="1"/>
      <w:marLeft w:val="0"/>
      <w:marRight w:val="0"/>
      <w:marTop w:val="0"/>
      <w:marBottom w:val="0"/>
      <w:divBdr>
        <w:top w:val="none" w:sz="0" w:space="0" w:color="auto"/>
        <w:left w:val="none" w:sz="0" w:space="0" w:color="auto"/>
        <w:bottom w:val="none" w:sz="0" w:space="0" w:color="auto"/>
        <w:right w:val="none" w:sz="0" w:space="0" w:color="auto"/>
      </w:divBdr>
    </w:div>
    <w:div w:id="229997330">
      <w:bodyDiv w:val="1"/>
      <w:marLeft w:val="0"/>
      <w:marRight w:val="0"/>
      <w:marTop w:val="0"/>
      <w:marBottom w:val="0"/>
      <w:divBdr>
        <w:top w:val="none" w:sz="0" w:space="0" w:color="auto"/>
        <w:left w:val="none" w:sz="0" w:space="0" w:color="auto"/>
        <w:bottom w:val="none" w:sz="0" w:space="0" w:color="auto"/>
        <w:right w:val="none" w:sz="0" w:space="0" w:color="auto"/>
      </w:divBdr>
    </w:div>
    <w:div w:id="230116705">
      <w:bodyDiv w:val="1"/>
      <w:marLeft w:val="0"/>
      <w:marRight w:val="0"/>
      <w:marTop w:val="0"/>
      <w:marBottom w:val="0"/>
      <w:divBdr>
        <w:top w:val="none" w:sz="0" w:space="0" w:color="auto"/>
        <w:left w:val="none" w:sz="0" w:space="0" w:color="auto"/>
        <w:bottom w:val="none" w:sz="0" w:space="0" w:color="auto"/>
        <w:right w:val="none" w:sz="0" w:space="0" w:color="auto"/>
      </w:divBdr>
    </w:div>
    <w:div w:id="233588813">
      <w:bodyDiv w:val="1"/>
      <w:marLeft w:val="0"/>
      <w:marRight w:val="0"/>
      <w:marTop w:val="0"/>
      <w:marBottom w:val="0"/>
      <w:divBdr>
        <w:top w:val="none" w:sz="0" w:space="0" w:color="auto"/>
        <w:left w:val="none" w:sz="0" w:space="0" w:color="auto"/>
        <w:bottom w:val="none" w:sz="0" w:space="0" w:color="auto"/>
        <w:right w:val="none" w:sz="0" w:space="0" w:color="auto"/>
      </w:divBdr>
    </w:div>
    <w:div w:id="237442097">
      <w:bodyDiv w:val="1"/>
      <w:marLeft w:val="0"/>
      <w:marRight w:val="0"/>
      <w:marTop w:val="0"/>
      <w:marBottom w:val="0"/>
      <w:divBdr>
        <w:top w:val="none" w:sz="0" w:space="0" w:color="auto"/>
        <w:left w:val="none" w:sz="0" w:space="0" w:color="auto"/>
        <w:bottom w:val="none" w:sz="0" w:space="0" w:color="auto"/>
        <w:right w:val="none" w:sz="0" w:space="0" w:color="auto"/>
      </w:divBdr>
    </w:div>
    <w:div w:id="237638503">
      <w:bodyDiv w:val="1"/>
      <w:marLeft w:val="0"/>
      <w:marRight w:val="0"/>
      <w:marTop w:val="0"/>
      <w:marBottom w:val="0"/>
      <w:divBdr>
        <w:top w:val="none" w:sz="0" w:space="0" w:color="auto"/>
        <w:left w:val="none" w:sz="0" w:space="0" w:color="auto"/>
        <w:bottom w:val="none" w:sz="0" w:space="0" w:color="auto"/>
        <w:right w:val="none" w:sz="0" w:space="0" w:color="auto"/>
      </w:divBdr>
    </w:div>
    <w:div w:id="246809236">
      <w:bodyDiv w:val="1"/>
      <w:marLeft w:val="0"/>
      <w:marRight w:val="0"/>
      <w:marTop w:val="0"/>
      <w:marBottom w:val="0"/>
      <w:divBdr>
        <w:top w:val="none" w:sz="0" w:space="0" w:color="auto"/>
        <w:left w:val="none" w:sz="0" w:space="0" w:color="auto"/>
        <w:bottom w:val="none" w:sz="0" w:space="0" w:color="auto"/>
        <w:right w:val="none" w:sz="0" w:space="0" w:color="auto"/>
      </w:divBdr>
    </w:div>
    <w:div w:id="249705058">
      <w:bodyDiv w:val="1"/>
      <w:marLeft w:val="0"/>
      <w:marRight w:val="0"/>
      <w:marTop w:val="0"/>
      <w:marBottom w:val="0"/>
      <w:divBdr>
        <w:top w:val="none" w:sz="0" w:space="0" w:color="auto"/>
        <w:left w:val="none" w:sz="0" w:space="0" w:color="auto"/>
        <w:bottom w:val="none" w:sz="0" w:space="0" w:color="auto"/>
        <w:right w:val="none" w:sz="0" w:space="0" w:color="auto"/>
      </w:divBdr>
    </w:div>
    <w:div w:id="250703327">
      <w:bodyDiv w:val="1"/>
      <w:marLeft w:val="0"/>
      <w:marRight w:val="0"/>
      <w:marTop w:val="0"/>
      <w:marBottom w:val="0"/>
      <w:divBdr>
        <w:top w:val="none" w:sz="0" w:space="0" w:color="auto"/>
        <w:left w:val="none" w:sz="0" w:space="0" w:color="auto"/>
        <w:bottom w:val="none" w:sz="0" w:space="0" w:color="auto"/>
        <w:right w:val="none" w:sz="0" w:space="0" w:color="auto"/>
      </w:divBdr>
    </w:div>
    <w:div w:id="251084813">
      <w:bodyDiv w:val="1"/>
      <w:marLeft w:val="0"/>
      <w:marRight w:val="0"/>
      <w:marTop w:val="0"/>
      <w:marBottom w:val="0"/>
      <w:divBdr>
        <w:top w:val="none" w:sz="0" w:space="0" w:color="auto"/>
        <w:left w:val="none" w:sz="0" w:space="0" w:color="auto"/>
        <w:bottom w:val="none" w:sz="0" w:space="0" w:color="auto"/>
        <w:right w:val="none" w:sz="0" w:space="0" w:color="auto"/>
      </w:divBdr>
    </w:div>
    <w:div w:id="254290703">
      <w:bodyDiv w:val="1"/>
      <w:marLeft w:val="0"/>
      <w:marRight w:val="0"/>
      <w:marTop w:val="0"/>
      <w:marBottom w:val="0"/>
      <w:divBdr>
        <w:top w:val="none" w:sz="0" w:space="0" w:color="auto"/>
        <w:left w:val="none" w:sz="0" w:space="0" w:color="auto"/>
        <w:bottom w:val="none" w:sz="0" w:space="0" w:color="auto"/>
        <w:right w:val="none" w:sz="0" w:space="0" w:color="auto"/>
      </w:divBdr>
    </w:div>
    <w:div w:id="265238726">
      <w:bodyDiv w:val="1"/>
      <w:marLeft w:val="0"/>
      <w:marRight w:val="0"/>
      <w:marTop w:val="0"/>
      <w:marBottom w:val="0"/>
      <w:divBdr>
        <w:top w:val="none" w:sz="0" w:space="0" w:color="auto"/>
        <w:left w:val="none" w:sz="0" w:space="0" w:color="auto"/>
        <w:bottom w:val="none" w:sz="0" w:space="0" w:color="auto"/>
        <w:right w:val="none" w:sz="0" w:space="0" w:color="auto"/>
      </w:divBdr>
    </w:div>
    <w:div w:id="276376269">
      <w:bodyDiv w:val="1"/>
      <w:marLeft w:val="0"/>
      <w:marRight w:val="0"/>
      <w:marTop w:val="0"/>
      <w:marBottom w:val="0"/>
      <w:divBdr>
        <w:top w:val="none" w:sz="0" w:space="0" w:color="auto"/>
        <w:left w:val="none" w:sz="0" w:space="0" w:color="auto"/>
        <w:bottom w:val="none" w:sz="0" w:space="0" w:color="auto"/>
        <w:right w:val="none" w:sz="0" w:space="0" w:color="auto"/>
      </w:divBdr>
    </w:div>
    <w:div w:id="281302006">
      <w:bodyDiv w:val="1"/>
      <w:marLeft w:val="0"/>
      <w:marRight w:val="0"/>
      <w:marTop w:val="0"/>
      <w:marBottom w:val="0"/>
      <w:divBdr>
        <w:top w:val="none" w:sz="0" w:space="0" w:color="auto"/>
        <w:left w:val="none" w:sz="0" w:space="0" w:color="auto"/>
        <w:bottom w:val="none" w:sz="0" w:space="0" w:color="auto"/>
        <w:right w:val="none" w:sz="0" w:space="0" w:color="auto"/>
      </w:divBdr>
    </w:div>
    <w:div w:id="281621413">
      <w:bodyDiv w:val="1"/>
      <w:marLeft w:val="0"/>
      <w:marRight w:val="0"/>
      <w:marTop w:val="0"/>
      <w:marBottom w:val="0"/>
      <w:divBdr>
        <w:top w:val="none" w:sz="0" w:space="0" w:color="auto"/>
        <w:left w:val="none" w:sz="0" w:space="0" w:color="auto"/>
        <w:bottom w:val="none" w:sz="0" w:space="0" w:color="auto"/>
        <w:right w:val="none" w:sz="0" w:space="0" w:color="auto"/>
      </w:divBdr>
    </w:div>
    <w:div w:id="284970348">
      <w:bodyDiv w:val="1"/>
      <w:marLeft w:val="0"/>
      <w:marRight w:val="0"/>
      <w:marTop w:val="0"/>
      <w:marBottom w:val="0"/>
      <w:divBdr>
        <w:top w:val="none" w:sz="0" w:space="0" w:color="auto"/>
        <w:left w:val="none" w:sz="0" w:space="0" w:color="auto"/>
        <w:bottom w:val="none" w:sz="0" w:space="0" w:color="auto"/>
        <w:right w:val="none" w:sz="0" w:space="0" w:color="auto"/>
      </w:divBdr>
    </w:div>
    <w:div w:id="285047371">
      <w:bodyDiv w:val="1"/>
      <w:marLeft w:val="0"/>
      <w:marRight w:val="0"/>
      <w:marTop w:val="0"/>
      <w:marBottom w:val="0"/>
      <w:divBdr>
        <w:top w:val="none" w:sz="0" w:space="0" w:color="auto"/>
        <w:left w:val="none" w:sz="0" w:space="0" w:color="auto"/>
        <w:bottom w:val="none" w:sz="0" w:space="0" w:color="auto"/>
        <w:right w:val="none" w:sz="0" w:space="0" w:color="auto"/>
      </w:divBdr>
    </w:div>
    <w:div w:id="286276494">
      <w:bodyDiv w:val="1"/>
      <w:marLeft w:val="0"/>
      <w:marRight w:val="0"/>
      <w:marTop w:val="0"/>
      <w:marBottom w:val="0"/>
      <w:divBdr>
        <w:top w:val="none" w:sz="0" w:space="0" w:color="auto"/>
        <w:left w:val="none" w:sz="0" w:space="0" w:color="auto"/>
        <w:bottom w:val="none" w:sz="0" w:space="0" w:color="auto"/>
        <w:right w:val="none" w:sz="0" w:space="0" w:color="auto"/>
      </w:divBdr>
    </w:div>
    <w:div w:id="288558600">
      <w:bodyDiv w:val="1"/>
      <w:marLeft w:val="0"/>
      <w:marRight w:val="0"/>
      <w:marTop w:val="0"/>
      <w:marBottom w:val="0"/>
      <w:divBdr>
        <w:top w:val="none" w:sz="0" w:space="0" w:color="auto"/>
        <w:left w:val="none" w:sz="0" w:space="0" w:color="auto"/>
        <w:bottom w:val="none" w:sz="0" w:space="0" w:color="auto"/>
        <w:right w:val="none" w:sz="0" w:space="0" w:color="auto"/>
      </w:divBdr>
    </w:div>
    <w:div w:id="291326070">
      <w:bodyDiv w:val="1"/>
      <w:marLeft w:val="0"/>
      <w:marRight w:val="0"/>
      <w:marTop w:val="0"/>
      <w:marBottom w:val="0"/>
      <w:divBdr>
        <w:top w:val="none" w:sz="0" w:space="0" w:color="auto"/>
        <w:left w:val="none" w:sz="0" w:space="0" w:color="auto"/>
        <w:bottom w:val="none" w:sz="0" w:space="0" w:color="auto"/>
        <w:right w:val="none" w:sz="0" w:space="0" w:color="auto"/>
      </w:divBdr>
    </w:div>
    <w:div w:id="292176680">
      <w:bodyDiv w:val="1"/>
      <w:marLeft w:val="0"/>
      <w:marRight w:val="0"/>
      <w:marTop w:val="0"/>
      <w:marBottom w:val="0"/>
      <w:divBdr>
        <w:top w:val="none" w:sz="0" w:space="0" w:color="auto"/>
        <w:left w:val="none" w:sz="0" w:space="0" w:color="auto"/>
        <w:bottom w:val="none" w:sz="0" w:space="0" w:color="auto"/>
        <w:right w:val="none" w:sz="0" w:space="0" w:color="auto"/>
      </w:divBdr>
    </w:div>
    <w:div w:id="294681062">
      <w:bodyDiv w:val="1"/>
      <w:marLeft w:val="0"/>
      <w:marRight w:val="0"/>
      <w:marTop w:val="0"/>
      <w:marBottom w:val="0"/>
      <w:divBdr>
        <w:top w:val="none" w:sz="0" w:space="0" w:color="auto"/>
        <w:left w:val="none" w:sz="0" w:space="0" w:color="auto"/>
        <w:bottom w:val="none" w:sz="0" w:space="0" w:color="auto"/>
        <w:right w:val="none" w:sz="0" w:space="0" w:color="auto"/>
      </w:divBdr>
    </w:div>
    <w:div w:id="296380444">
      <w:bodyDiv w:val="1"/>
      <w:marLeft w:val="0"/>
      <w:marRight w:val="0"/>
      <w:marTop w:val="0"/>
      <w:marBottom w:val="0"/>
      <w:divBdr>
        <w:top w:val="none" w:sz="0" w:space="0" w:color="auto"/>
        <w:left w:val="none" w:sz="0" w:space="0" w:color="auto"/>
        <w:bottom w:val="none" w:sz="0" w:space="0" w:color="auto"/>
        <w:right w:val="none" w:sz="0" w:space="0" w:color="auto"/>
      </w:divBdr>
    </w:div>
    <w:div w:id="300113927">
      <w:bodyDiv w:val="1"/>
      <w:marLeft w:val="0"/>
      <w:marRight w:val="0"/>
      <w:marTop w:val="0"/>
      <w:marBottom w:val="0"/>
      <w:divBdr>
        <w:top w:val="none" w:sz="0" w:space="0" w:color="auto"/>
        <w:left w:val="none" w:sz="0" w:space="0" w:color="auto"/>
        <w:bottom w:val="none" w:sz="0" w:space="0" w:color="auto"/>
        <w:right w:val="none" w:sz="0" w:space="0" w:color="auto"/>
      </w:divBdr>
    </w:div>
    <w:div w:id="313871949">
      <w:bodyDiv w:val="1"/>
      <w:marLeft w:val="0"/>
      <w:marRight w:val="0"/>
      <w:marTop w:val="0"/>
      <w:marBottom w:val="0"/>
      <w:divBdr>
        <w:top w:val="none" w:sz="0" w:space="0" w:color="auto"/>
        <w:left w:val="none" w:sz="0" w:space="0" w:color="auto"/>
        <w:bottom w:val="none" w:sz="0" w:space="0" w:color="auto"/>
        <w:right w:val="none" w:sz="0" w:space="0" w:color="auto"/>
      </w:divBdr>
    </w:div>
    <w:div w:id="320431123">
      <w:bodyDiv w:val="1"/>
      <w:marLeft w:val="0"/>
      <w:marRight w:val="0"/>
      <w:marTop w:val="0"/>
      <w:marBottom w:val="0"/>
      <w:divBdr>
        <w:top w:val="none" w:sz="0" w:space="0" w:color="auto"/>
        <w:left w:val="none" w:sz="0" w:space="0" w:color="auto"/>
        <w:bottom w:val="none" w:sz="0" w:space="0" w:color="auto"/>
        <w:right w:val="none" w:sz="0" w:space="0" w:color="auto"/>
      </w:divBdr>
    </w:div>
    <w:div w:id="331950558">
      <w:bodyDiv w:val="1"/>
      <w:marLeft w:val="0"/>
      <w:marRight w:val="0"/>
      <w:marTop w:val="0"/>
      <w:marBottom w:val="0"/>
      <w:divBdr>
        <w:top w:val="none" w:sz="0" w:space="0" w:color="auto"/>
        <w:left w:val="none" w:sz="0" w:space="0" w:color="auto"/>
        <w:bottom w:val="none" w:sz="0" w:space="0" w:color="auto"/>
        <w:right w:val="none" w:sz="0" w:space="0" w:color="auto"/>
      </w:divBdr>
    </w:div>
    <w:div w:id="334189674">
      <w:bodyDiv w:val="1"/>
      <w:marLeft w:val="0"/>
      <w:marRight w:val="0"/>
      <w:marTop w:val="0"/>
      <w:marBottom w:val="0"/>
      <w:divBdr>
        <w:top w:val="none" w:sz="0" w:space="0" w:color="auto"/>
        <w:left w:val="none" w:sz="0" w:space="0" w:color="auto"/>
        <w:bottom w:val="none" w:sz="0" w:space="0" w:color="auto"/>
        <w:right w:val="none" w:sz="0" w:space="0" w:color="auto"/>
      </w:divBdr>
    </w:div>
    <w:div w:id="334764718">
      <w:bodyDiv w:val="1"/>
      <w:marLeft w:val="0"/>
      <w:marRight w:val="0"/>
      <w:marTop w:val="0"/>
      <w:marBottom w:val="0"/>
      <w:divBdr>
        <w:top w:val="none" w:sz="0" w:space="0" w:color="auto"/>
        <w:left w:val="none" w:sz="0" w:space="0" w:color="auto"/>
        <w:bottom w:val="none" w:sz="0" w:space="0" w:color="auto"/>
        <w:right w:val="none" w:sz="0" w:space="0" w:color="auto"/>
      </w:divBdr>
    </w:div>
    <w:div w:id="335497537">
      <w:bodyDiv w:val="1"/>
      <w:marLeft w:val="0"/>
      <w:marRight w:val="0"/>
      <w:marTop w:val="0"/>
      <w:marBottom w:val="0"/>
      <w:divBdr>
        <w:top w:val="none" w:sz="0" w:space="0" w:color="auto"/>
        <w:left w:val="none" w:sz="0" w:space="0" w:color="auto"/>
        <w:bottom w:val="none" w:sz="0" w:space="0" w:color="auto"/>
        <w:right w:val="none" w:sz="0" w:space="0" w:color="auto"/>
      </w:divBdr>
    </w:div>
    <w:div w:id="338194365">
      <w:bodyDiv w:val="1"/>
      <w:marLeft w:val="0"/>
      <w:marRight w:val="0"/>
      <w:marTop w:val="0"/>
      <w:marBottom w:val="0"/>
      <w:divBdr>
        <w:top w:val="none" w:sz="0" w:space="0" w:color="auto"/>
        <w:left w:val="none" w:sz="0" w:space="0" w:color="auto"/>
        <w:bottom w:val="none" w:sz="0" w:space="0" w:color="auto"/>
        <w:right w:val="none" w:sz="0" w:space="0" w:color="auto"/>
      </w:divBdr>
    </w:div>
    <w:div w:id="341858353">
      <w:bodyDiv w:val="1"/>
      <w:marLeft w:val="0"/>
      <w:marRight w:val="0"/>
      <w:marTop w:val="0"/>
      <w:marBottom w:val="0"/>
      <w:divBdr>
        <w:top w:val="none" w:sz="0" w:space="0" w:color="auto"/>
        <w:left w:val="none" w:sz="0" w:space="0" w:color="auto"/>
        <w:bottom w:val="none" w:sz="0" w:space="0" w:color="auto"/>
        <w:right w:val="none" w:sz="0" w:space="0" w:color="auto"/>
      </w:divBdr>
    </w:div>
    <w:div w:id="342631044">
      <w:bodyDiv w:val="1"/>
      <w:marLeft w:val="0"/>
      <w:marRight w:val="0"/>
      <w:marTop w:val="0"/>
      <w:marBottom w:val="0"/>
      <w:divBdr>
        <w:top w:val="none" w:sz="0" w:space="0" w:color="auto"/>
        <w:left w:val="none" w:sz="0" w:space="0" w:color="auto"/>
        <w:bottom w:val="none" w:sz="0" w:space="0" w:color="auto"/>
        <w:right w:val="none" w:sz="0" w:space="0" w:color="auto"/>
      </w:divBdr>
    </w:div>
    <w:div w:id="348415799">
      <w:bodyDiv w:val="1"/>
      <w:marLeft w:val="0"/>
      <w:marRight w:val="0"/>
      <w:marTop w:val="0"/>
      <w:marBottom w:val="0"/>
      <w:divBdr>
        <w:top w:val="none" w:sz="0" w:space="0" w:color="auto"/>
        <w:left w:val="none" w:sz="0" w:space="0" w:color="auto"/>
        <w:bottom w:val="none" w:sz="0" w:space="0" w:color="auto"/>
        <w:right w:val="none" w:sz="0" w:space="0" w:color="auto"/>
      </w:divBdr>
    </w:div>
    <w:div w:id="357898158">
      <w:bodyDiv w:val="1"/>
      <w:marLeft w:val="0"/>
      <w:marRight w:val="0"/>
      <w:marTop w:val="0"/>
      <w:marBottom w:val="0"/>
      <w:divBdr>
        <w:top w:val="none" w:sz="0" w:space="0" w:color="auto"/>
        <w:left w:val="none" w:sz="0" w:space="0" w:color="auto"/>
        <w:bottom w:val="none" w:sz="0" w:space="0" w:color="auto"/>
        <w:right w:val="none" w:sz="0" w:space="0" w:color="auto"/>
      </w:divBdr>
    </w:div>
    <w:div w:id="358775106">
      <w:bodyDiv w:val="1"/>
      <w:marLeft w:val="0"/>
      <w:marRight w:val="0"/>
      <w:marTop w:val="0"/>
      <w:marBottom w:val="0"/>
      <w:divBdr>
        <w:top w:val="none" w:sz="0" w:space="0" w:color="auto"/>
        <w:left w:val="none" w:sz="0" w:space="0" w:color="auto"/>
        <w:bottom w:val="none" w:sz="0" w:space="0" w:color="auto"/>
        <w:right w:val="none" w:sz="0" w:space="0" w:color="auto"/>
      </w:divBdr>
    </w:div>
    <w:div w:id="360866562">
      <w:bodyDiv w:val="1"/>
      <w:marLeft w:val="0"/>
      <w:marRight w:val="0"/>
      <w:marTop w:val="0"/>
      <w:marBottom w:val="0"/>
      <w:divBdr>
        <w:top w:val="none" w:sz="0" w:space="0" w:color="auto"/>
        <w:left w:val="none" w:sz="0" w:space="0" w:color="auto"/>
        <w:bottom w:val="none" w:sz="0" w:space="0" w:color="auto"/>
        <w:right w:val="none" w:sz="0" w:space="0" w:color="auto"/>
      </w:divBdr>
    </w:div>
    <w:div w:id="364212105">
      <w:bodyDiv w:val="1"/>
      <w:marLeft w:val="0"/>
      <w:marRight w:val="0"/>
      <w:marTop w:val="0"/>
      <w:marBottom w:val="0"/>
      <w:divBdr>
        <w:top w:val="none" w:sz="0" w:space="0" w:color="auto"/>
        <w:left w:val="none" w:sz="0" w:space="0" w:color="auto"/>
        <w:bottom w:val="none" w:sz="0" w:space="0" w:color="auto"/>
        <w:right w:val="none" w:sz="0" w:space="0" w:color="auto"/>
      </w:divBdr>
    </w:div>
    <w:div w:id="369303307">
      <w:bodyDiv w:val="1"/>
      <w:marLeft w:val="0"/>
      <w:marRight w:val="0"/>
      <w:marTop w:val="0"/>
      <w:marBottom w:val="0"/>
      <w:divBdr>
        <w:top w:val="none" w:sz="0" w:space="0" w:color="auto"/>
        <w:left w:val="none" w:sz="0" w:space="0" w:color="auto"/>
        <w:bottom w:val="none" w:sz="0" w:space="0" w:color="auto"/>
        <w:right w:val="none" w:sz="0" w:space="0" w:color="auto"/>
      </w:divBdr>
    </w:div>
    <w:div w:id="378239013">
      <w:bodyDiv w:val="1"/>
      <w:marLeft w:val="0"/>
      <w:marRight w:val="0"/>
      <w:marTop w:val="0"/>
      <w:marBottom w:val="0"/>
      <w:divBdr>
        <w:top w:val="none" w:sz="0" w:space="0" w:color="auto"/>
        <w:left w:val="none" w:sz="0" w:space="0" w:color="auto"/>
        <w:bottom w:val="none" w:sz="0" w:space="0" w:color="auto"/>
        <w:right w:val="none" w:sz="0" w:space="0" w:color="auto"/>
      </w:divBdr>
    </w:div>
    <w:div w:id="379986049">
      <w:bodyDiv w:val="1"/>
      <w:marLeft w:val="0"/>
      <w:marRight w:val="0"/>
      <w:marTop w:val="0"/>
      <w:marBottom w:val="0"/>
      <w:divBdr>
        <w:top w:val="none" w:sz="0" w:space="0" w:color="auto"/>
        <w:left w:val="none" w:sz="0" w:space="0" w:color="auto"/>
        <w:bottom w:val="none" w:sz="0" w:space="0" w:color="auto"/>
        <w:right w:val="none" w:sz="0" w:space="0" w:color="auto"/>
      </w:divBdr>
    </w:div>
    <w:div w:id="380055874">
      <w:bodyDiv w:val="1"/>
      <w:marLeft w:val="0"/>
      <w:marRight w:val="0"/>
      <w:marTop w:val="0"/>
      <w:marBottom w:val="0"/>
      <w:divBdr>
        <w:top w:val="none" w:sz="0" w:space="0" w:color="auto"/>
        <w:left w:val="none" w:sz="0" w:space="0" w:color="auto"/>
        <w:bottom w:val="none" w:sz="0" w:space="0" w:color="auto"/>
        <w:right w:val="none" w:sz="0" w:space="0" w:color="auto"/>
      </w:divBdr>
    </w:div>
    <w:div w:id="382827902">
      <w:bodyDiv w:val="1"/>
      <w:marLeft w:val="0"/>
      <w:marRight w:val="0"/>
      <w:marTop w:val="0"/>
      <w:marBottom w:val="0"/>
      <w:divBdr>
        <w:top w:val="none" w:sz="0" w:space="0" w:color="auto"/>
        <w:left w:val="none" w:sz="0" w:space="0" w:color="auto"/>
        <w:bottom w:val="none" w:sz="0" w:space="0" w:color="auto"/>
        <w:right w:val="none" w:sz="0" w:space="0" w:color="auto"/>
      </w:divBdr>
    </w:div>
    <w:div w:id="387076466">
      <w:bodyDiv w:val="1"/>
      <w:marLeft w:val="0"/>
      <w:marRight w:val="0"/>
      <w:marTop w:val="0"/>
      <w:marBottom w:val="0"/>
      <w:divBdr>
        <w:top w:val="none" w:sz="0" w:space="0" w:color="auto"/>
        <w:left w:val="none" w:sz="0" w:space="0" w:color="auto"/>
        <w:bottom w:val="none" w:sz="0" w:space="0" w:color="auto"/>
        <w:right w:val="none" w:sz="0" w:space="0" w:color="auto"/>
      </w:divBdr>
    </w:div>
    <w:div w:id="388303112">
      <w:bodyDiv w:val="1"/>
      <w:marLeft w:val="0"/>
      <w:marRight w:val="0"/>
      <w:marTop w:val="0"/>
      <w:marBottom w:val="0"/>
      <w:divBdr>
        <w:top w:val="none" w:sz="0" w:space="0" w:color="auto"/>
        <w:left w:val="none" w:sz="0" w:space="0" w:color="auto"/>
        <w:bottom w:val="none" w:sz="0" w:space="0" w:color="auto"/>
        <w:right w:val="none" w:sz="0" w:space="0" w:color="auto"/>
      </w:divBdr>
    </w:div>
    <w:div w:id="390075651">
      <w:bodyDiv w:val="1"/>
      <w:marLeft w:val="0"/>
      <w:marRight w:val="0"/>
      <w:marTop w:val="0"/>
      <w:marBottom w:val="0"/>
      <w:divBdr>
        <w:top w:val="none" w:sz="0" w:space="0" w:color="auto"/>
        <w:left w:val="none" w:sz="0" w:space="0" w:color="auto"/>
        <w:bottom w:val="none" w:sz="0" w:space="0" w:color="auto"/>
        <w:right w:val="none" w:sz="0" w:space="0" w:color="auto"/>
      </w:divBdr>
    </w:div>
    <w:div w:id="392504200">
      <w:bodyDiv w:val="1"/>
      <w:marLeft w:val="0"/>
      <w:marRight w:val="0"/>
      <w:marTop w:val="0"/>
      <w:marBottom w:val="0"/>
      <w:divBdr>
        <w:top w:val="none" w:sz="0" w:space="0" w:color="auto"/>
        <w:left w:val="none" w:sz="0" w:space="0" w:color="auto"/>
        <w:bottom w:val="none" w:sz="0" w:space="0" w:color="auto"/>
        <w:right w:val="none" w:sz="0" w:space="0" w:color="auto"/>
      </w:divBdr>
    </w:div>
    <w:div w:id="396242271">
      <w:bodyDiv w:val="1"/>
      <w:marLeft w:val="0"/>
      <w:marRight w:val="0"/>
      <w:marTop w:val="0"/>
      <w:marBottom w:val="0"/>
      <w:divBdr>
        <w:top w:val="none" w:sz="0" w:space="0" w:color="auto"/>
        <w:left w:val="none" w:sz="0" w:space="0" w:color="auto"/>
        <w:bottom w:val="none" w:sz="0" w:space="0" w:color="auto"/>
        <w:right w:val="none" w:sz="0" w:space="0" w:color="auto"/>
      </w:divBdr>
    </w:div>
    <w:div w:id="396560992">
      <w:bodyDiv w:val="1"/>
      <w:marLeft w:val="0"/>
      <w:marRight w:val="0"/>
      <w:marTop w:val="0"/>
      <w:marBottom w:val="0"/>
      <w:divBdr>
        <w:top w:val="none" w:sz="0" w:space="0" w:color="auto"/>
        <w:left w:val="none" w:sz="0" w:space="0" w:color="auto"/>
        <w:bottom w:val="none" w:sz="0" w:space="0" w:color="auto"/>
        <w:right w:val="none" w:sz="0" w:space="0" w:color="auto"/>
      </w:divBdr>
    </w:div>
    <w:div w:id="401146765">
      <w:bodyDiv w:val="1"/>
      <w:marLeft w:val="0"/>
      <w:marRight w:val="0"/>
      <w:marTop w:val="0"/>
      <w:marBottom w:val="0"/>
      <w:divBdr>
        <w:top w:val="none" w:sz="0" w:space="0" w:color="auto"/>
        <w:left w:val="none" w:sz="0" w:space="0" w:color="auto"/>
        <w:bottom w:val="none" w:sz="0" w:space="0" w:color="auto"/>
        <w:right w:val="none" w:sz="0" w:space="0" w:color="auto"/>
      </w:divBdr>
    </w:div>
    <w:div w:id="409040762">
      <w:bodyDiv w:val="1"/>
      <w:marLeft w:val="0"/>
      <w:marRight w:val="0"/>
      <w:marTop w:val="0"/>
      <w:marBottom w:val="0"/>
      <w:divBdr>
        <w:top w:val="none" w:sz="0" w:space="0" w:color="auto"/>
        <w:left w:val="none" w:sz="0" w:space="0" w:color="auto"/>
        <w:bottom w:val="none" w:sz="0" w:space="0" w:color="auto"/>
        <w:right w:val="none" w:sz="0" w:space="0" w:color="auto"/>
      </w:divBdr>
    </w:div>
    <w:div w:id="409234538">
      <w:bodyDiv w:val="1"/>
      <w:marLeft w:val="0"/>
      <w:marRight w:val="0"/>
      <w:marTop w:val="0"/>
      <w:marBottom w:val="0"/>
      <w:divBdr>
        <w:top w:val="none" w:sz="0" w:space="0" w:color="auto"/>
        <w:left w:val="none" w:sz="0" w:space="0" w:color="auto"/>
        <w:bottom w:val="none" w:sz="0" w:space="0" w:color="auto"/>
        <w:right w:val="none" w:sz="0" w:space="0" w:color="auto"/>
      </w:divBdr>
    </w:div>
    <w:div w:id="412362928">
      <w:bodyDiv w:val="1"/>
      <w:marLeft w:val="0"/>
      <w:marRight w:val="0"/>
      <w:marTop w:val="0"/>
      <w:marBottom w:val="0"/>
      <w:divBdr>
        <w:top w:val="none" w:sz="0" w:space="0" w:color="auto"/>
        <w:left w:val="none" w:sz="0" w:space="0" w:color="auto"/>
        <w:bottom w:val="none" w:sz="0" w:space="0" w:color="auto"/>
        <w:right w:val="none" w:sz="0" w:space="0" w:color="auto"/>
      </w:divBdr>
    </w:div>
    <w:div w:id="415368449">
      <w:bodyDiv w:val="1"/>
      <w:marLeft w:val="0"/>
      <w:marRight w:val="0"/>
      <w:marTop w:val="0"/>
      <w:marBottom w:val="0"/>
      <w:divBdr>
        <w:top w:val="none" w:sz="0" w:space="0" w:color="auto"/>
        <w:left w:val="none" w:sz="0" w:space="0" w:color="auto"/>
        <w:bottom w:val="none" w:sz="0" w:space="0" w:color="auto"/>
        <w:right w:val="none" w:sz="0" w:space="0" w:color="auto"/>
      </w:divBdr>
    </w:div>
    <w:div w:id="415635728">
      <w:bodyDiv w:val="1"/>
      <w:marLeft w:val="0"/>
      <w:marRight w:val="0"/>
      <w:marTop w:val="0"/>
      <w:marBottom w:val="0"/>
      <w:divBdr>
        <w:top w:val="none" w:sz="0" w:space="0" w:color="auto"/>
        <w:left w:val="none" w:sz="0" w:space="0" w:color="auto"/>
        <w:bottom w:val="none" w:sz="0" w:space="0" w:color="auto"/>
        <w:right w:val="none" w:sz="0" w:space="0" w:color="auto"/>
      </w:divBdr>
    </w:div>
    <w:div w:id="426115905">
      <w:bodyDiv w:val="1"/>
      <w:marLeft w:val="0"/>
      <w:marRight w:val="0"/>
      <w:marTop w:val="0"/>
      <w:marBottom w:val="0"/>
      <w:divBdr>
        <w:top w:val="none" w:sz="0" w:space="0" w:color="auto"/>
        <w:left w:val="none" w:sz="0" w:space="0" w:color="auto"/>
        <w:bottom w:val="none" w:sz="0" w:space="0" w:color="auto"/>
        <w:right w:val="none" w:sz="0" w:space="0" w:color="auto"/>
      </w:divBdr>
    </w:div>
    <w:div w:id="430470598">
      <w:bodyDiv w:val="1"/>
      <w:marLeft w:val="0"/>
      <w:marRight w:val="0"/>
      <w:marTop w:val="0"/>
      <w:marBottom w:val="0"/>
      <w:divBdr>
        <w:top w:val="none" w:sz="0" w:space="0" w:color="auto"/>
        <w:left w:val="none" w:sz="0" w:space="0" w:color="auto"/>
        <w:bottom w:val="none" w:sz="0" w:space="0" w:color="auto"/>
        <w:right w:val="none" w:sz="0" w:space="0" w:color="auto"/>
      </w:divBdr>
    </w:div>
    <w:div w:id="434717310">
      <w:bodyDiv w:val="1"/>
      <w:marLeft w:val="0"/>
      <w:marRight w:val="0"/>
      <w:marTop w:val="0"/>
      <w:marBottom w:val="0"/>
      <w:divBdr>
        <w:top w:val="none" w:sz="0" w:space="0" w:color="auto"/>
        <w:left w:val="none" w:sz="0" w:space="0" w:color="auto"/>
        <w:bottom w:val="none" w:sz="0" w:space="0" w:color="auto"/>
        <w:right w:val="none" w:sz="0" w:space="0" w:color="auto"/>
      </w:divBdr>
    </w:div>
    <w:div w:id="436103370">
      <w:bodyDiv w:val="1"/>
      <w:marLeft w:val="0"/>
      <w:marRight w:val="0"/>
      <w:marTop w:val="0"/>
      <w:marBottom w:val="0"/>
      <w:divBdr>
        <w:top w:val="none" w:sz="0" w:space="0" w:color="auto"/>
        <w:left w:val="none" w:sz="0" w:space="0" w:color="auto"/>
        <w:bottom w:val="none" w:sz="0" w:space="0" w:color="auto"/>
        <w:right w:val="none" w:sz="0" w:space="0" w:color="auto"/>
      </w:divBdr>
    </w:div>
    <w:div w:id="440030319">
      <w:bodyDiv w:val="1"/>
      <w:marLeft w:val="0"/>
      <w:marRight w:val="0"/>
      <w:marTop w:val="0"/>
      <w:marBottom w:val="0"/>
      <w:divBdr>
        <w:top w:val="none" w:sz="0" w:space="0" w:color="auto"/>
        <w:left w:val="none" w:sz="0" w:space="0" w:color="auto"/>
        <w:bottom w:val="none" w:sz="0" w:space="0" w:color="auto"/>
        <w:right w:val="none" w:sz="0" w:space="0" w:color="auto"/>
      </w:divBdr>
    </w:div>
    <w:div w:id="442770981">
      <w:bodyDiv w:val="1"/>
      <w:marLeft w:val="0"/>
      <w:marRight w:val="0"/>
      <w:marTop w:val="0"/>
      <w:marBottom w:val="0"/>
      <w:divBdr>
        <w:top w:val="none" w:sz="0" w:space="0" w:color="auto"/>
        <w:left w:val="none" w:sz="0" w:space="0" w:color="auto"/>
        <w:bottom w:val="none" w:sz="0" w:space="0" w:color="auto"/>
        <w:right w:val="none" w:sz="0" w:space="0" w:color="auto"/>
      </w:divBdr>
    </w:div>
    <w:div w:id="449862734">
      <w:bodyDiv w:val="1"/>
      <w:marLeft w:val="0"/>
      <w:marRight w:val="0"/>
      <w:marTop w:val="0"/>
      <w:marBottom w:val="0"/>
      <w:divBdr>
        <w:top w:val="none" w:sz="0" w:space="0" w:color="auto"/>
        <w:left w:val="none" w:sz="0" w:space="0" w:color="auto"/>
        <w:bottom w:val="none" w:sz="0" w:space="0" w:color="auto"/>
        <w:right w:val="none" w:sz="0" w:space="0" w:color="auto"/>
      </w:divBdr>
    </w:div>
    <w:div w:id="456409636">
      <w:bodyDiv w:val="1"/>
      <w:marLeft w:val="0"/>
      <w:marRight w:val="0"/>
      <w:marTop w:val="0"/>
      <w:marBottom w:val="0"/>
      <w:divBdr>
        <w:top w:val="none" w:sz="0" w:space="0" w:color="auto"/>
        <w:left w:val="none" w:sz="0" w:space="0" w:color="auto"/>
        <w:bottom w:val="none" w:sz="0" w:space="0" w:color="auto"/>
        <w:right w:val="none" w:sz="0" w:space="0" w:color="auto"/>
      </w:divBdr>
    </w:div>
    <w:div w:id="456529352">
      <w:bodyDiv w:val="1"/>
      <w:marLeft w:val="0"/>
      <w:marRight w:val="0"/>
      <w:marTop w:val="0"/>
      <w:marBottom w:val="0"/>
      <w:divBdr>
        <w:top w:val="none" w:sz="0" w:space="0" w:color="auto"/>
        <w:left w:val="none" w:sz="0" w:space="0" w:color="auto"/>
        <w:bottom w:val="none" w:sz="0" w:space="0" w:color="auto"/>
        <w:right w:val="none" w:sz="0" w:space="0" w:color="auto"/>
      </w:divBdr>
    </w:div>
    <w:div w:id="459305919">
      <w:bodyDiv w:val="1"/>
      <w:marLeft w:val="0"/>
      <w:marRight w:val="0"/>
      <w:marTop w:val="0"/>
      <w:marBottom w:val="0"/>
      <w:divBdr>
        <w:top w:val="none" w:sz="0" w:space="0" w:color="auto"/>
        <w:left w:val="none" w:sz="0" w:space="0" w:color="auto"/>
        <w:bottom w:val="none" w:sz="0" w:space="0" w:color="auto"/>
        <w:right w:val="none" w:sz="0" w:space="0" w:color="auto"/>
      </w:divBdr>
    </w:div>
    <w:div w:id="460920500">
      <w:bodyDiv w:val="1"/>
      <w:marLeft w:val="0"/>
      <w:marRight w:val="0"/>
      <w:marTop w:val="0"/>
      <w:marBottom w:val="0"/>
      <w:divBdr>
        <w:top w:val="none" w:sz="0" w:space="0" w:color="auto"/>
        <w:left w:val="none" w:sz="0" w:space="0" w:color="auto"/>
        <w:bottom w:val="none" w:sz="0" w:space="0" w:color="auto"/>
        <w:right w:val="none" w:sz="0" w:space="0" w:color="auto"/>
      </w:divBdr>
    </w:div>
    <w:div w:id="463694537">
      <w:bodyDiv w:val="1"/>
      <w:marLeft w:val="0"/>
      <w:marRight w:val="0"/>
      <w:marTop w:val="0"/>
      <w:marBottom w:val="0"/>
      <w:divBdr>
        <w:top w:val="none" w:sz="0" w:space="0" w:color="auto"/>
        <w:left w:val="none" w:sz="0" w:space="0" w:color="auto"/>
        <w:bottom w:val="none" w:sz="0" w:space="0" w:color="auto"/>
        <w:right w:val="none" w:sz="0" w:space="0" w:color="auto"/>
      </w:divBdr>
    </w:div>
    <w:div w:id="467092548">
      <w:bodyDiv w:val="1"/>
      <w:marLeft w:val="0"/>
      <w:marRight w:val="0"/>
      <w:marTop w:val="0"/>
      <w:marBottom w:val="0"/>
      <w:divBdr>
        <w:top w:val="none" w:sz="0" w:space="0" w:color="auto"/>
        <w:left w:val="none" w:sz="0" w:space="0" w:color="auto"/>
        <w:bottom w:val="none" w:sz="0" w:space="0" w:color="auto"/>
        <w:right w:val="none" w:sz="0" w:space="0" w:color="auto"/>
      </w:divBdr>
    </w:div>
    <w:div w:id="476608468">
      <w:bodyDiv w:val="1"/>
      <w:marLeft w:val="0"/>
      <w:marRight w:val="0"/>
      <w:marTop w:val="0"/>
      <w:marBottom w:val="0"/>
      <w:divBdr>
        <w:top w:val="none" w:sz="0" w:space="0" w:color="auto"/>
        <w:left w:val="none" w:sz="0" w:space="0" w:color="auto"/>
        <w:bottom w:val="none" w:sz="0" w:space="0" w:color="auto"/>
        <w:right w:val="none" w:sz="0" w:space="0" w:color="auto"/>
      </w:divBdr>
    </w:div>
    <w:div w:id="478690827">
      <w:bodyDiv w:val="1"/>
      <w:marLeft w:val="0"/>
      <w:marRight w:val="0"/>
      <w:marTop w:val="0"/>
      <w:marBottom w:val="0"/>
      <w:divBdr>
        <w:top w:val="none" w:sz="0" w:space="0" w:color="auto"/>
        <w:left w:val="none" w:sz="0" w:space="0" w:color="auto"/>
        <w:bottom w:val="none" w:sz="0" w:space="0" w:color="auto"/>
        <w:right w:val="none" w:sz="0" w:space="0" w:color="auto"/>
      </w:divBdr>
    </w:div>
    <w:div w:id="501891018">
      <w:bodyDiv w:val="1"/>
      <w:marLeft w:val="0"/>
      <w:marRight w:val="0"/>
      <w:marTop w:val="0"/>
      <w:marBottom w:val="0"/>
      <w:divBdr>
        <w:top w:val="none" w:sz="0" w:space="0" w:color="auto"/>
        <w:left w:val="none" w:sz="0" w:space="0" w:color="auto"/>
        <w:bottom w:val="none" w:sz="0" w:space="0" w:color="auto"/>
        <w:right w:val="none" w:sz="0" w:space="0" w:color="auto"/>
      </w:divBdr>
    </w:div>
    <w:div w:id="505638128">
      <w:bodyDiv w:val="1"/>
      <w:marLeft w:val="0"/>
      <w:marRight w:val="0"/>
      <w:marTop w:val="0"/>
      <w:marBottom w:val="0"/>
      <w:divBdr>
        <w:top w:val="none" w:sz="0" w:space="0" w:color="auto"/>
        <w:left w:val="none" w:sz="0" w:space="0" w:color="auto"/>
        <w:bottom w:val="none" w:sz="0" w:space="0" w:color="auto"/>
        <w:right w:val="none" w:sz="0" w:space="0" w:color="auto"/>
      </w:divBdr>
    </w:div>
    <w:div w:id="506486623">
      <w:bodyDiv w:val="1"/>
      <w:marLeft w:val="0"/>
      <w:marRight w:val="0"/>
      <w:marTop w:val="0"/>
      <w:marBottom w:val="0"/>
      <w:divBdr>
        <w:top w:val="none" w:sz="0" w:space="0" w:color="auto"/>
        <w:left w:val="none" w:sz="0" w:space="0" w:color="auto"/>
        <w:bottom w:val="none" w:sz="0" w:space="0" w:color="auto"/>
        <w:right w:val="none" w:sz="0" w:space="0" w:color="auto"/>
      </w:divBdr>
    </w:div>
    <w:div w:id="512188790">
      <w:bodyDiv w:val="1"/>
      <w:marLeft w:val="0"/>
      <w:marRight w:val="0"/>
      <w:marTop w:val="0"/>
      <w:marBottom w:val="0"/>
      <w:divBdr>
        <w:top w:val="none" w:sz="0" w:space="0" w:color="auto"/>
        <w:left w:val="none" w:sz="0" w:space="0" w:color="auto"/>
        <w:bottom w:val="none" w:sz="0" w:space="0" w:color="auto"/>
        <w:right w:val="none" w:sz="0" w:space="0" w:color="auto"/>
      </w:divBdr>
    </w:div>
    <w:div w:id="514805581">
      <w:bodyDiv w:val="1"/>
      <w:marLeft w:val="0"/>
      <w:marRight w:val="0"/>
      <w:marTop w:val="0"/>
      <w:marBottom w:val="0"/>
      <w:divBdr>
        <w:top w:val="none" w:sz="0" w:space="0" w:color="auto"/>
        <w:left w:val="none" w:sz="0" w:space="0" w:color="auto"/>
        <w:bottom w:val="none" w:sz="0" w:space="0" w:color="auto"/>
        <w:right w:val="none" w:sz="0" w:space="0" w:color="auto"/>
      </w:divBdr>
    </w:div>
    <w:div w:id="515389162">
      <w:bodyDiv w:val="1"/>
      <w:marLeft w:val="0"/>
      <w:marRight w:val="0"/>
      <w:marTop w:val="0"/>
      <w:marBottom w:val="0"/>
      <w:divBdr>
        <w:top w:val="none" w:sz="0" w:space="0" w:color="auto"/>
        <w:left w:val="none" w:sz="0" w:space="0" w:color="auto"/>
        <w:bottom w:val="none" w:sz="0" w:space="0" w:color="auto"/>
        <w:right w:val="none" w:sz="0" w:space="0" w:color="auto"/>
      </w:divBdr>
    </w:div>
    <w:div w:id="519050970">
      <w:bodyDiv w:val="1"/>
      <w:marLeft w:val="0"/>
      <w:marRight w:val="0"/>
      <w:marTop w:val="0"/>
      <w:marBottom w:val="0"/>
      <w:divBdr>
        <w:top w:val="none" w:sz="0" w:space="0" w:color="auto"/>
        <w:left w:val="none" w:sz="0" w:space="0" w:color="auto"/>
        <w:bottom w:val="none" w:sz="0" w:space="0" w:color="auto"/>
        <w:right w:val="none" w:sz="0" w:space="0" w:color="auto"/>
      </w:divBdr>
    </w:div>
    <w:div w:id="525484194">
      <w:bodyDiv w:val="1"/>
      <w:marLeft w:val="0"/>
      <w:marRight w:val="0"/>
      <w:marTop w:val="0"/>
      <w:marBottom w:val="0"/>
      <w:divBdr>
        <w:top w:val="none" w:sz="0" w:space="0" w:color="auto"/>
        <w:left w:val="none" w:sz="0" w:space="0" w:color="auto"/>
        <w:bottom w:val="none" w:sz="0" w:space="0" w:color="auto"/>
        <w:right w:val="none" w:sz="0" w:space="0" w:color="auto"/>
      </w:divBdr>
    </w:div>
    <w:div w:id="538519363">
      <w:bodyDiv w:val="1"/>
      <w:marLeft w:val="0"/>
      <w:marRight w:val="0"/>
      <w:marTop w:val="0"/>
      <w:marBottom w:val="0"/>
      <w:divBdr>
        <w:top w:val="none" w:sz="0" w:space="0" w:color="auto"/>
        <w:left w:val="none" w:sz="0" w:space="0" w:color="auto"/>
        <w:bottom w:val="none" w:sz="0" w:space="0" w:color="auto"/>
        <w:right w:val="none" w:sz="0" w:space="0" w:color="auto"/>
      </w:divBdr>
    </w:div>
    <w:div w:id="542715494">
      <w:bodyDiv w:val="1"/>
      <w:marLeft w:val="0"/>
      <w:marRight w:val="0"/>
      <w:marTop w:val="0"/>
      <w:marBottom w:val="0"/>
      <w:divBdr>
        <w:top w:val="none" w:sz="0" w:space="0" w:color="auto"/>
        <w:left w:val="none" w:sz="0" w:space="0" w:color="auto"/>
        <w:bottom w:val="none" w:sz="0" w:space="0" w:color="auto"/>
        <w:right w:val="none" w:sz="0" w:space="0" w:color="auto"/>
      </w:divBdr>
    </w:div>
    <w:div w:id="549999019">
      <w:bodyDiv w:val="1"/>
      <w:marLeft w:val="0"/>
      <w:marRight w:val="0"/>
      <w:marTop w:val="0"/>
      <w:marBottom w:val="0"/>
      <w:divBdr>
        <w:top w:val="none" w:sz="0" w:space="0" w:color="auto"/>
        <w:left w:val="none" w:sz="0" w:space="0" w:color="auto"/>
        <w:bottom w:val="none" w:sz="0" w:space="0" w:color="auto"/>
        <w:right w:val="none" w:sz="0" w:space="0" w:color="auto"/>
      </w:divBdr>
    </w:div>
    <w:div w:id="550338515">
      <w:bodyDiv w:val="1"/>
      <w:marLeft w:val="0"/>
      <w:marRight w:val="0"/>
      <w:marTop w:val="0"/>
      <w:marBottom w:val="0"/>
      <w:divBdr>
        <w:top w:val="none" w:sz="0" w:space="0" w:color="auto"/>
        <w:left w:val="none" w:sz="0" w:space="0" w:color="auto"/>
        <w:bottom w:val="none" w:sz="0" w:space="0" w:color="auto"/>
        <w:right w:val="none" w:sz="0" w:space="0" w:color="auto"/>
      </w:divBdr>
    </w:div>
    <w:div w:id="557008749">
      <w:bodyDiv w:val="1"/>
      <w:marLeft w:val="0"/>
      <w:marRight w:val="0"/>
      <w:marTop w:val="0"/>
      <w:marBottom w:val="0"/>
      <w:divBdr>
        <w:top w:val="none" w:sz="0" w:space="0" w:color="auto"/>
        <w:left w:val="none" w:sz="0" w:space="0" w:color="auto"/>
        <w:bottom w:val="none" w:sz="0" w:space="0" w:color="auto"/>
        <w:right w:val="none" w:sz="0" w:space="0" w:color="auto"/>
      </w:divBdr>
    </w:div>
    <w:div w:id="559904307">
      <w:bodyDiv w:val="1"/>
      <w:marLeft w:val="0"/>
      <w:marRight w:val="0"/>
      <w:marTop w:val="0"/>
      <w:marBottom w:val="0"/>
      <w:divBdr>
        <w:top w:val="none" w:sz="0" w:space="0" w:color="auto"/>
        <w:left w:val="none" w:sz="0" w:space="0" w:color="auto"/>
        <w:bottom w:val="none" w:sz="0" w:space="0" w:color="auto"/>
        <w:right w:val="none" w:sz="0" w:space="0" w:color="auto"/>
      </w:divBdr>
    </w:div>
    <w:div w:id="571158689">
      <w:bodyDiv w:val="1"/>
      <w:marLeft w:val="0"/>
      <w:marRight w:val="0"/>
      <w:marTop w:val="0"/>
      <w:marBottom w:val="0"/>
      <w:divBdr>
        <w:top w:val="none" w:sz="0" w:space="0" w:color="auto"/>
        <w:left w:val="none" w:sz="0" w:space="0" w:color="auto"/>
        <w:bottom w:val="none" w:sz="0" w:space="0" w:color="auto"/>
        <w:right w:val="none" w:sz="0" w:space="0" w:color="auto"/>
      </w:divBdr>
    </w:div>
    <w:div w:id="573901826">
      <w:bodyDiv w:val="1"/>
      <w:marLeft w:val="0"/>
      <w:marRight w:val="0"/>
      <w:marTop w:val="0"/>
      <w:marBottom w:val="0"/>
      <w:divBdr>
        <w:top w:val="none" w:sz="0" w:space="0" w:color="auto"/>
        <w:left w:val="none" w:sz="0" w:space="0" w:color="auto"/>
        <w:bottom w:val="none" w:sz="0" w:space="0" w:color="auto"/>
        <w:right w:val="none" w:sz="0" w:space="0" w:color="auto"/>
      </w:divBdr>
    </w:div>
    <w:div w:id="581329733">
      <w:bodyDiv w:val="1"/>
      <w:marLeft w:val="0"/>
      <w:marRight w:val="0"/>
      <w:marTop w:val="0"/>
      <w:marBottom w:val="0"/>
      <w:divBdr>
        <w:top w:val="none" w:sz="0" w:space="0" w:color="auto"/>
        <w:left w:val="none" w:sz="0" w:space="0" w:color="auto"/>
        <w:bottom w:val="none" w:sz="0" w:space="0" w:color="auto"/>
        <w:right w:val="none" w:sz="0" w:space="0" w:color="auto"/>
      </w:divBdr>
    </w:div>
    <w:div w:id="584650865">
      <w:bodyDiv w:val="1"/>
      <w:marLeft w:val="0"/>
      <w:marRight w:val="0"/>
      <w:marTop w:val="0"/>
      <w:marBottom w:val="0"/>
      <w:divBdr>
        <w:top w:val="none" w:sz="0" w:space="0" w:color="auto"/>
        <w:left w:val="none" w:sz="0" w:space="0" w:color="auto"/>
        <w:bottom w:val="none" w:sz="0" w:space="0" w:color="auto"/>
        <w:right w:val="none" w:sz="0" w:space="0" w:color="auto"/>
      </w:divBdr>
    </w:div>
    <w:div w:id="585504128">
      <w:bodyDiv w:val="1"/>
      <w:marLeft w:val="0"/>
      <w:marRight w:val="0"/>
      <w:marTop w:val="0"/>
      <w:marBottom w:val="0"/>
      <w:divBdr>
        <w:top w:val="none" w:sz="0" w:space="0" w:color="auto"/>
        <w:left w:val="none" w:sz="0" w:space="0" w:color="auto"/>
        <w:bottom w:val="none" w:sz="0" w:space="0" w:color="auto"/>
        <w:right w:val="none" w:sz="0" w:space="0" w:color="auto"/>
      </w:divBdr>
    </w:div>
    <w:div w:id="590240055">
      <w:bodyDiv w:val="1"/>
      <w:marLeft w:val="0"/>
      <w:marRight w:val="0"/>
      <w:marTop w:val="0"/>
      <w:marBottom w:val="0"/>
      <w:divBdr>
        <w:top w:val="none" w:sz="0" w:space="0" w:color="auto"/>
        <w:left w:val="none" w:sz="0" w:space="0" w:color="auto"/>
        <w:bottom w:val="none" w:sz="0" w:space="0" w:color="auto"/>
        <w:right w:val="none" w:sz="0" w:space="0" w:color="auto"/>
      </w:divBdr>
    </w:div>
    <w:div w:id="590504018">
      <w:bodyDiv w:val="1"/>
      <w:marLeft w:val="0"/>
      <w:marRight w:val="0"/>
      <w:marTop w:val="0"/>
      <w:marBottom w:val="0"/>
      <w:divBdr>
        <w:top w:val="none" w:sz="0" w:space="0" w:color="auto"/>
        <w:left w:val="none" w:sz="0" w:space="0" w:color="auto"/>
        <w:bottom w:val="none" w:sz="0" w:space="0" w:color="auto"/>
        <w:right w:val="none" w:sz="0" w:space="0" w:color="auto"/>
      </w:divBdr>
    </w:div>
    <w:div w:id="591007995">
      <w:bodyDiv w:val="1"/>
      <w:marLeft w:val="0"/>
      <w:marRight w:val="0"/>
      <w:marTop w:val="0"/>
      <w:marBottom w:val="0"/>
      <w:divBdr>
        <w:top w:val="none" w:sz="0" w:space="0" w:color="auto"/>
        <w:left w:val="none" w:sz="0" w:space="0" w:color="auto"/>
        <w:bottom w:val="none" w:sz="0" w:space="0" w:color="auto"/>
        <w:right w:val="none" w:sz="0" w:space="0" w:color="auto"/>
      </w:divBdr>
    </w:div>
    <w:div w:id="601381624">
      <w:bodyDiv w:val="1"/>
      <w:marLeft w:val="0"/>
      <w:marRight w:val="0"/>
      <w:marTop w:val="0"/>
      <w:marBottom w:val="0"/>
      <w:divBdr>
        <w:top w:val="none" w:sz="0" w:space="0" w:color="auto"/>
        <w:left w:val="none" w:sz="0" w:space="0" w:color="auto"/>
        <w:bottom w:val="none" w:sz="0" w:space="0" w:color="auto"/>
        <w:right w:val="none" w:sz="0" w:space="0" w:color="auto"/>
      </w:divBdr>
    </w:div>
    <w:div w:id="601644376">
      <w:bodyDiv w:val="1"/>
      <w:marLeft w:val="0"/>
      <w:marRight w:val="0"/>
      <w:marTop w:val="0"/>
      <w:marBottom w:val="0"/>
      <w:divBdr>
        <w:top w:val="none" w:sz="0" w:space="0" w:color="auto"/>
        <w:left w:val="none" w:sz="0" w:space="0" w:color="auto"/>
        <w:bottom w:val="none" w:sz="0" w:space="0" w:color="auto"/>
        <w:right w:val="none" w:sz="0" w:space="0" w:color="auto"/>
      </w:divBdr>
    </w:div>
    <w:div w:id="611284680">
      <w:bodyDiv w:val="1"/>
      <w:marLeft w:val="0"/>
      <w:marRight w:val="0"/>
      <w:marTop w:val="0"/>
      <w:marBottom w:val="0"/>
      <w:divBdr>
        <w:top w:val="none" w:sz="0" w:space="0" w:color="auto"/>
        <w:left w:val="none" w:sz="0" w:space="0" w:color="auto"/>
        <w:bottom w:val="none" w:sz="0" w:space="0" w:color="auto"/>
        <w:right w:val="none" w:sz="0" w:space="0" w:color="auto"/>
      </w:divBdr>
    </w:div>
    <w:div w:id="613899358">
      <w:bodyDiv w:val="1"/>
      <w:marLeft w:val="0"/>
      <w:marRight w:val="0"/>
      <w:marTop w:val="0"/>
      <w:marBottom w:val="0"/>
      <w:divBdr>
        <w:top w:val="none" w:sz="0" w:space="0" w:color="auto"/>
        <w:left w:val="none" w:sz="0" w:space="0" w:color="auto"/>
        <w:bottom w:val="none" w:sz="0" w:space="0" w:color="auto"/>
        <w:right w:val="none" w:sz="0" w:space="0" w:color="auto"/>
      </w:divBdr>
    </w:div>
    <w:div w:id="617761485">
      <w:bodyDiv w:val="1"/>
      <w:marLeft w:val="0"/>
      <w:marRight w:val="0"/>
      <w:marTop w:val="0"/>
      <w:marBottom w:val="0"/>
      <w:divBdr>
        <w:top w:val="none" w:sz="0" w:space="0" w:color="auto"/>
        <w:left w:val="none" w:sz="0" w:space="0" w:color="auto"/>
        <w:bottom w:val="none" w:sz="0" w:space="0" w:color="auto"/>
        <w:right w:val="none" w:sz="0" w:space="0" w:color="auto"/>
      </w:divBdr>
    </w:div>
    <w:div w:id="619608789">
      <w:bodyDiv w:val="1"/>
      <w:marLeft w:val="0"/>
      <w:marRight w:val="0"/>
      <w:marTop w:val="0"/>
      <w:marBottom w:val="0"/>
      <w:divBdr>
        <w:top w:val="none" w:sz="0" w:space="0" w:color="auto"/>
        <w:left w:val="none" w:sz="0" w:space="0" w:color="auto"/>
        <w:bottom w:val="none" w:sz="0" w:space="0" w:color="auto"/>
        <w:right w:val="none" w:sz="0" w:space="0" w:color="auto"/>
      </w:divBdr>
    </w:div>
    <w:div w:id="621108245">
      <w:bodyDiv w:val="1"/>
      <w:marLeft w:val="0"/>
      <w:marRight w:val="0"/>
      <w:marTop w:val="0"/>
      <w:marBottom w:val="0"/>
      <w:divBdr>
        <w:top w:val="none" w:sz="0" w:space="0" w:color="auto"/>
        <w:left w:val="none" w:sz="0" w:space="0" w:color="auto"/>
        <w:bottom w:val="none" w:sz="0" w:space="0" w:color="auto"/>
        <w:right w:val="none" w:sz="0" w:space="0" w:color="auto"/>
      </w:divBdr>
    </w:div>
    <w:div w:id="627319275">
      <w:bodyDiv w:val="1"/>
      <w:marLeft w:val="0"/>
      <w:marRight w:val="0"/>
      <w:marTop w:val="0"/>
      <w:marBottom w:val="0"/>
      <w:divBdr>
        <w:top w:val="none" w:sz="0" w:space="0" w:color="auto"/>
        <w:left w:val="none" w:sz="0" w:space="0" w:color="auto"/>
        <w:bottom w:val="none" w:sz="0" w:space="0" w:color="auto"/>
        <w:right w:val="none" w:sz="0" w:space="0" w:color="auto"/>
      </w:divBdr>
    </w:div>
    <w:div w:id="634676525">
      <w:bodyDiv w:val="1"/>
      <w:marLeft w:val="0"/>
      <w:marRight w:val="0"/>
      <w:marTop w:val="0"/>
      <w:marBottom w:val="0"/>
      <w:divBdr>
        <w:top w:val="none" w:sz="0" w:space="0" w:color="auto"/>
        <w:left w:val="none" w:sz="0" w:space="0" w:color="auto"/>
        <w:bottom w:val="none" w:sz="0" w:space="0" w:color="auto"/>
        <w:right w:val="none" w:sz="0" w:space="0" w:color="auto"/>
      </w:divBdr>
    </w:div>
    <w:div w:id="641496759">
      <w:bodyDiv w:val="1"/>
      <w:marLeft w:val="0"/>
      <w:marRight w:val="0"/>
      <w:marTop w:val="0"/>
      <w:marBottom w:val="0"/>
      <w:divBdr>
        <w:top w:val="none" w:sz="0" w:space="0" w:color="auto"/>
        <w:left w:val="none" w:sz="0" w:space="0" w:color="auto"/>
        <w:bottom w:val="none" w:sz="0" w:space="0" w:color="auto"/>
        <w:right w:val="none" w:sz="0" w:space="0" w:color="auto"/>
      </w:divBdr>
    </w:div>
    <w:div w:id="643049848">
      <w:bodyDiv w:val="1"/>
      <w:marLeft w:val="0"/>
      <w:marRight w:val="0"/>
      <w:marTop w:val="0"/>
      <w:marBottom w:val="0"/>
      <w:divBdr>
        <w:top w:val="none" w:sz="0" w:space="0" w:color="auto"/>
        <w:left w:val="none" w:sz="0" w:space="0" w:color="auto"/>
        <w:bottom w:val="none" w:sz="0" w:space="0" w:color="auto"/>
        <w:right w:val="none" w:sz="0" w:space="0" w:color="auto"/>
      </w:divBdr>
    </w:div>
    <w:div w:id="644703699">
      <w:bodyDiv w:val="1"/>
      <w:marLeft w:val="0"/>
      <w:marRight w:val="0"/>
      <w:marTop w:val="0"/>
      <w:marBottom w:val="0"/>
      <w:divBdr>
        <w:top w:val="none" w:sz="0" w:space="0" w:color="auto"/>
        <w:left w:val="none" w:sz="0" w:space="0" w:color="auto"/>
        <w:bottom w:val="none" w:sz="0" w:space="0" w:color="auto"/>
        <w:right w:val="none" w:sz="0" w:space="0" w:color="auto"/>
      </w:divBdr>
    </w:div>
    <w:div w:id="646937421">
      <w:bodyDiv w:val="1"/>
      <w:marLeft w:val="0"/>
      <w:marRight w:val="0"/>
      <w:marTop w:val="0"/>
      <w:marBottom w:val="0"/>
      <w:divBdr>
        <w:top w:val="none" w:sz="0" w:space="0" w:color="auto"/>
        <w:left w:val="none" w:sz="0" w:space="0" w:color="auto"/>
        <w:bottom w:val="none" w:sz="0" w:space="0" w:color="auto"/>
        <w:right w:val="none" w:sz="0" w:space="0" w:color="auto"/>
      </w:divBdr>
    </w:div>
    <w:div w:id="647588831">
      <w:bodyDiv w:val="1"/>
      <w:marLeft w:val="0"/>
      <w:marRight w:val="0"/>
      <w:marTop w:val="0"/>
      <w:marBottom w:val="0"/>
      <w:divBdr>
        <w:top w:val="none" w:sz="0" w:space="0" w:color="auto"/>
        <w:left w:val="none" w:sz="0" w:space="0" w:color="auto"/>
        <w:bottom w:val="none" w:sz="0" w:space="0" w:color="auto"/>
        <w:right w:val="none" w:sz="0" w:space="0" w:color="auto"/>
      </w:divBdr>
    </w:div>
    <w:div w:id="665936965">
      <w:bodyDiv w:val="1"/>
      <w:marLeft w:val="0"/>
      <w:marRight w:val="0"/>
      <w:marTop w:val="0"/>
      <w:marBottom w:val="0"/>
      <w:divBdr>
        <w:top w:val="none" w:sz="0" w:space="0" w:color="auto"/>
        <w:left w:val="none" w:sz="0" w:space="0" w:color="auto"/>
        <w:bottom w:val="none" w:sz="0" w:space="0" w:color="auto"/>
        <w:right w:val="none" w:sz="0" w:space="0" w:color="auto"/>
      </w:divBdr>
    </w:div>
    <w:div w:id="693307857">
      <w:bodyDiv w:val="1"/>
      <w:marLeft w:val="0"/>
      <w:marRight w:val="0"/>
      <w:marTop w:val="0"/>
      <w:marBottom w:val="0"/>
      <w:divBdr>
        <w:top w:val="none" w:sz="0" w:space="0" w:color="auto"/>
        <w:left w:val="none" w:sz="0" w:space="0" w:color="auto"/>
        <w:bottom w:val="none" w:sz="0" w:space="0" w:color="auto"/>
        <w:right w:val="none" w:sz="0" w:space="0" w:color="auto"/>
      </w:divBdr>
    </w:div>
    <w:div w:id="701591078">
      <w:bodyDiv w:val="1"/>
      <w:marLeft w:val="0"/>
      <w:marRight w:val="0"/>
      <w:marTop w:val="0"/>
      <w:marBottom w:val="0"/>
      <w:divBdr>
        <w:top w:val="none" w:sz="0" w:space="0" w:color="auto"/>
        <w:left w:val="none" w:sz="0" w:space="0" w:color="auto"/>
        <w:bottom w:val="none" w:sz="0" w:space="0" w:color="auto"/>
        <w:right w:val="none" w:sz="0" w:space="0" w:color="auto"/>
      </w:divBdr>
    </w:div>
    <w:div w:id="704717452">
      <w:bodyDiv w:val="1"/>
      <w:marLeft w:val="0"/>
      <w:marRight w:val="0"/>
      <w:marTop w:val="0"/>
      <w:marBottom w:val="0"/>
      <w:divBdr>
        <w:top w:val="none" w:sz="0" w:space="0" w:color="auto"/>
        <w:left w:val="none" w:sz="0" w:space="0" w:color="auto"/>
        <w:bottom w:val="none" w:sz="0" w:space="0" w:color="auto"/>
        <w:right w:val="none" w:sz="0" w:space="0" w:color="auto"/>
      </w:divBdr>
    </w:div>
    <w:div w:id="705567012">
      <w:bodyDiv w:val="1"/>
      <w:marLeft w:val="0"/>
      <w:marRight w:val="0"/>
      <w:marTop w:val="0"/>
      <w:marBottom w:val="0"/>
      <w:divBdr>
        <w:top w:val="none" w:sz="0" w:space="0" w:color="auto"/>
        <w:left w:val="none" w:sz="0" w:space="0" w:color="auto"/>
        <w:bottom w:val="none" w:sz="0" w:space="0" w:color="auto"/>
        <w:right w:val="none" w:sz="0" w:space="0" w:color="auto"/>
      </w:divBdr>
    </w:div>
    <w:div w:id="706688332">
      <w:bodyDiv w:val="1"/>
      <w:marLeft w:val="0"/>
      <w:marRight w:val="0"/>
      <w:marTop w:val="0"/>
      <w:marBottom w:val="0"/>
      <w:divBdr>
        <w:top w:val="none" w:sz="0" w:space="0" w:color="auto"/>
        <w:left w:val="none" w:sz="0" w:space="0" w:color="auto"/>
        <w:bottom w:val="none" w:sz="0" w:space="0" w:color="auto"/>
        <w:right w:val="none" w:sz="0" w:space="0" w:color="auto"/>
      </w:divBdr>
    </w:div>
    <w:div w:id="707536472">
      <w:bodyDiv w:val="1"/>
      <w:marLeft w:val="0"/>
      <w:marRight w:val="0"/>
      <w:marTop w:val="0"/>
      <w:marBottom w:val="0"/>
      <w:divBdr>
        <w:top w:val="none" w:sz="0" w:space="0" w:color="auto"/>
        <w:left w:val="none" w:sz="0" w:space="0" w:color="auto"/>
        <w:bottom w:val="none" w:sz="0" w:space="0" w:color="auto"/>
        <w:right w:val="none" w:sz="0" w:space="0" w:color="auto"/>
      </w:divBdr>
    </w:div>
    <w:div w:id="709653149">
      <w:bodyDiv w:val="1"/>
      <w:marLeft w:val="0"/>
      <w:marRight w:val="0"/>
      <w:marTop w:val="0"/>
      <w:marBottom w:val="0"/>
      <w:divBdr>
        <w:top w:val="none" w:sz="0" w:space="0" w:color="auto"/>
        <w:left w:val="none" w:sz="0" w:space="0" w:color="auto"/>
        <w:bottom w:val="none" w:sz="0" w:space="0" w:color="auto"/>
        <w:right w:val="none" w:sz="0" w:space="0" w:color="auto"/>
      </w:divBdr>
      <w:divsChild>
        <w:div w:id="756442528">
          <w:marLeft w:val="0"/>
          <w:marRight w:val="0"/>
          <w:marTop w:val="0"/>
          <w:marBottom w:val="0"/>
          <w:divBdr>
            <w:top w:val="none" w:sz="0" w:space="0" w:color="auto"/>
            <w:left w:val="none" w:sz="0" w:space="0" w:color="auto"/>
            <w:bottom w:val="none" w:sz="0" w:space="0" w:color="auto"/>
            <w:right w:val="none" w:sz="0" w:space="0" w:color="auto"/>
          </w:divBdr>
        </w:div>
        <w:div w:id="831918793">
          <w:marLeft w:val="0"/>
          <w:marRight w:val="0"/>
          <w:marTop w:val="0"/>
          <w:marBottom w:val="0"/>
          <w:divBdr>
            <w:top w:val="none" w:sz="0" w:space="0" w:color="auto"/>
            <w:left w:val="none" w:sz="0" w:space="0" w:color="auto"/>
            <w:bottom w:val="none" w:sz="0" w:space="0" w:color="auto"/>
            <w:right w:val="none" w:sz="0" w:space="0" w:color="auto"/>
          </w:divBdr>
        </w:div>
        <w:div w:id="1292200958">
          <w:marLeft w:val="0"/>
          <w:marRight w:val="0"/>
          <w:marTop w:val="0"/>
          <w:marBottom w:val="0"/>
          <w:divBdr>
            <w:top w:val="none" w:sz="0" w:space="0" w:color="auto"/>
            <w:left w:val="none" w:sz="0" w:space="0" w:color="auto"/>
            <w:bottom w:val="none" w:sz="0" w:space="0" w:color="auto"/>
            <w:right w:val="none" w:sz="0" w:space="0" w:color="auto"/>
          </w:divBdr>
        </w:div>
      </w:divsChild>
    </w:div>
    <w:div w:id="710152108">
      <w:bodyDiv w:val="1"/>
      <w:marLeft w:val="0"/>
      <w:marRight w:val="0"/>
      <w:marTop w:val="0"/>
      <w:marBottom w:val="0"/>
      <w:divBdr>
        <w:top w:val="none" w:sz="0" w:space="0" w:color="auto"/>
        <w:left w:val="none" w:sz="0" w:space="0" w:color="auto"/>
        <w:bottom w:val="none" w:sz="0" w:space="0" w:color="auto"/>
        <w:right w:val="none" w:sz="0" w:space="0" w:color="auto"/>
      </w:divBdr>
    </w:div>
    <w:div w:id="715397462">
      <w:bodyDiv w:val="1"/>
      <w:marLeft w:val="0"/>
      <w:marRight w:val="0"/>
      <w:marTop w:val="0"/>
      <w:marBottom w:val="0"/>
      <w:divBdr>
        <w:top w:val="none" w:sz="0" w:space="0" w:color="auto"/>
        <w:left w:val="none" w:sz="0" w:space="0" w:color="auto"/>
        <w:bottom w:val="none" w:sz="0" w:space="0" w:color="auto"/>
        <w:right w:val="none" w:sz="0" w:space="0" w:color="auto"/>
      </w:divBdr>
    </w:div>
    <w:div w:id="717440248">
      <w:bodyDiv w:val="1"/>
      <w:marLeft w:val="0"/>
      <w:marRight w:val="0"/>
      <w:marTop w:val="0"/>
      <w:marBottom w:val="0"/>
      <w:divBdr>
        <w:top w:val="none" w:sz="0" w:space="0" w:color="auto"/>
        <w:left w:val="none" w:sz="0" w:space="0" w:color="auto"/>
        <w:bottom w:val="none" w:sz="0" w:space="0" w:color="auto"/>
        <w:right w:val="none" w:sz="0" w:space="0" w:color="auto"/>
      </w:divBdr>
    </w:div>
    <w:div w:id="726494573">
      <w:bodyDiv w:val="1"/>
      <w:marLeft w:val="0"/>
      <w:marRight w:val="0"/>
      <w:marTop w:val="0"/>
      <w:marBottom w:val="0"/>
      <w:divBdr>
        <w:top w:val="none" w:sz="0" w:space="0" w:color="auto"/>
        <w:left w:val="none" w:sz="0" w:space="0" w:color="auto"/>
        <w:bottom w:val="none" w:sz="0" w:space="0" w:color="auto"/>
        <w:right w:val="none" w:sz="0" w:space="0" w:color="auto"/>
      </w:divBdr>
    </w:div>
    <w:div w:id="727147361">
      <w:bodyDiv w:val="1"/>
      <w:marLeft w:val="0"/>
      <w:marRight w:val="0"/>
      <w:marTop w:val="0"/>
      <w:marBottom w:val="0"/>
      <w:divBdr>
        <w:top w:val="none" w:sz="0" w:space="0" w:color="auto"/>
        <w:left w:val="none" w:sz="0" w:space="0" w:color="auto"/>
        <w:bottom w:val="none" w:sz="0" w:space="0" w:color="auto"/>
        <w:right w:val="none" w:sz="0" w:space="0" w:color="auto"/>
      </w:divBdr>
    </w:div>
    <w:div w:id="738214283">
      <w:bodyDiv w:val="1"/>
      <w:marLeft w:val="0"/>
      <w:marRight w:val="0"/>
      <w:marTop w:val="0"/>
      <w:marBottom w:val="0"/>
      <w:divBdr>
        <w:top w:val="none" w:sz="0" w:space="0" w:color="auto"/>
        <w:left w:val="none" w:sz="0" w:space="0" w:color="auto"/>
        <w:bottom w:val="none" w:sz="0" w:space="0" w:color="auto"/>
        <w:right w:val="none" w:sz="0" w:space="0" w:color="auto"/>
      </w:divBdr>
    </w:div>
    <w:div w:id="742874997">
      <w:bodyDiv w:val="1"/>
      <w:marLeft w:val="0"/>
      <w:marRight w:val="0"/>
      <w:marTop w:val="0"/>
      <w:marBottom w:val="0"/>
      <w:divBdr>
        <w:top w:val="none" w:sz="0" w:space="0" w:color="auto"/>
        <w:left w:val="none" w:sz="0" w:space="0" w:color="auto"/>
        <w:bottom w:val="none" w:sz="0" w:space="0" w:color="auto"/>
        <w:right w:val="none" w:sz="0" w:space="0" w:color="auto"/>
      </w:divBdr>
    </w:div>
    <w:div w:id="744181450">
      <w:bodyDiv w:val="1"/>
      <w:marLeft w:val="0"/>
      <w:marRight w:val="0"/>
      <w:marTop w:val="0"/>
      <w:marBottom w:val="0"/>
      <w:divBdr>
        <w:top w:val="none" w:sz="0" w:space="0" w:color="auto"/>
        <w:left w:val="none" w:sz="0" w:space="0" w:color="auto"/>
        <w:bottom w:val="none" w:sz="0" w:space="0" w:color="auto"/>
        <w:right w:val="none" w:sz="0" w:space="0" w:color="auto"/>
      </w:divBdr>
    </w:div>
    <w:div w:id="744494506">
      <w:bodyDiv w:val="1"/>
      <w:marLeft w:val="0"/>
      <w:marRight w:val="0"/>
      <w:marTop w:val="0"/>
      <w:marBottom w:val="0"/>
      <w:divBdr>
        <w:top w:val="none" w:sz="0" w:space="0" w:color="auto"/>
        <w:left w:val="none" w:sz="0" w:space="0" w:color="auto"/>
        <w:bottom w:val="none" w:sz="0" w:space="0" w:color="auto"/>
        <w:right w:val="none" w:sz="0" w:space="0" w:color="auto"/>
      </w:divBdr>
    </w:div>
    <w:div w:id="744650049">
      <w:bodyDiv w:val="1"/>
      <w:marLeft w:val="0"/>
      <w:marRight w:val="0"/>
      <w:marTop w:val="0"/>
      <w:marBottom w:val="0"/>
      <w:divBdr>
        <w:top w:val="none" w:sz="0" w:space="0" w:color="auto"/>
        <w:left w:val="none" w:sz="0" w:space="0" w:color="auto"/>
        <w:bottom w:val="none" w:sz="0" w:space="0" w:color="auto"/>
        <w:right w:val="none" w:sz="0" w:space="0" w:color="auto"/>
      </w:divBdr>
    </w:div>
    <w:div w:id="750005901">
      <w:bodyDiv w:val="1"/>
      <w:marLeft w:val="0"/>
      <w:marRight w:val="0"/>
      <w:marTop w:val="0"/>
      <w:marBottom w:val="0"/>
      <w:divBdr>
        <w:top w:val="none" w:sz="0" w:space="0" w:color="auto"/>
        <w:left w:val="none" w:sz="0" w:space="0" w:color="auto"/>
        <w:bottom w:val="none" w:sz="0" w:space="0" w:color="auto"/>
        <w:right w:val="none" w:sz="0" w:space="0" w:color="auto"/>
      </w:divBdr>
    </w:div>
    <w:div w:id="759563662">
      <w:bodyDiv w:val="1"/>
      <w:marLeft w:val="0"/>
      <w:marRight w:val="0"/>
      <w:marTop w:val="0"/>
      <w:marBottom w:val="0"/>
      <w:divBdr>
        <w:top w:val="none" w:sz="0" w:space="0" w:color="auto"/>
        <w:left w:val="none" w:sz="0" w:space="0" w:color="auto"/>
        <w:bottom w:val="none" w:sz="0" w:space="0" w:color="auto"/>
        <w:right w:val="none" w:sz="0" w:space="0" w:color="auto"/>
      </w:divBdr>
    </w:div>
    <w:div w:id="761879974">
      <w:bodyDiv w:val="1"/>
      <w:marLeft w:val="0"/>
      <w:marRight w:val="0"/>
      <w:marTop w:val="0"/>
      <w:marBottom w:val="0"/>
      <w:divBdr>
        <w:top w:val="none" w:sz="0" w:space="0" w:color="auto"/>
        <w:left w:val="none" w:sz="0" w:space="0" w:color="auto"/>
        <w:bottom w:val="none" w:sz="0" w:space="0" w:color="auto"/>
        <w:right w:val="none" w:sz="0" w:space="0" w:color="auto"/>
      </w:divBdr>
    </w:div>
    <w:div w:id="765729549">
      <w:bodyDiv w:val="1"/>
      <w:marLeft w:val="0"/>
      <w:marRight w:val="0"/>
      <w:marTop w:val="0"/>
      <w:marBottom w:val="0"/>
      <w:divBdr>
        <w:top w:val="none" w:sz="0" w:space="0" w:color="auto"/>
        <w:left w:val="none" w:sz="0" w:space="0" w:color="auto"/>
        <w:bottom w:val="none" w:sz="0" w:space="0" w:color="auto"/>
        <w:right w:val="none" w:sz="0" w:space="0" w:color="auto"/>
      </w:divBdr>
    </w:div>
    <w:div w:id="779573235">
      <w:bodyDiv w:val="1"/>
      <w:marLeft w:val="0"/>
      <w:marRight w:val="0"/>
      <w:marTop w:val="0"/>
      <w:marBottom w:val="0"/>
      <w:divBdr>
        <w:top w:val="none" w:sz="0" w:space="0" w:color="auto"/>
        <w:left w:val="none" w:sz="0" w:space="0" w:color="auto"/>
        <w:bottom w:val="none" w:sz="0" w:space="0" w:color="auto"/>
        <w:right w:val="none" w:sz="0" w:space="0" w:color="auto"/>
      </w:divBdr>
    </w:div>
    <w:div w:id="779688427">
      <w:bodyDiv w:val="1"/>
      <w:marLeft w:val="0"/>
      <w:marRight w:val="0"/>
      <w:marTop w:val="0"/>
      <w:marBottom w:val="0"/>
      <w:divBdr>
        <w:top w:val="none" w:sz="0" w:space="0" w:color="auto"/>
        <w:left w:val="none" w:sz="0" w:space="0" w:color="auto"/>
        <w:bottom w:val="none" w:sz="0" w:space="0" w:color="auto"/>
        <w:right w:val="none" w:sz="0" w:space="0" w:color="auto"/>
      </w:divBdr>
    </w:div>
    <w:div w:id="789133499">
      <w:bodyDiv w:val="1"/>
      <w:marLeft w:val="0"/>
      <w:marRight w:val="0"/>
      <w:marTop w:val="0"/>
      <w:marBottom w:val="0"/>
      <w:divBdr>
        <w:top w:val="none" w:sz="0" w:space="0" w:color="auto"/>
        <w:left w:val="none" w:sz="0" w:space="0" w:color="auto"/>
        <w:bottom w:val="none" w:sz="0" w:space="0" w:color="auto"/>
        <w:right w:val="none" w:sz="0" w:space="0" w:color="auto"/>
      </w:divBdr>
    </w:div>
    <w:div w:id="791284825">
      <w:bodyDiv w:val="1"/>
      <w:marLeft w:val="0"/>
      <w:marRight w:val="0"/>
      <w:marTop w:val="0"/>
      <w:marBottom w:val="0"/>
      <w:divBdr>
        <w:top w:val="none" w:sz="0" w:space="0" w:color="auto"/>
        <w:left w:val="none" w:sz="0" w:space="0" w:color="auto"/>
        <w:bottom w:val="none" w:sz="0" w:space="0" w:color="auto"/>
        <w:right w:val="none" w:sz="0" w:space="0" w:color="auto"/>
      </w:divBdr>
    </w:div>
    <w:div w:id="792358359">
      <w:bodyDiv w:val="1"/>
      <w:marLeft w:val="0"/>
      <w:marRight w:val="0"/>
      <w:marTop w:val="0"/>
      <w:marBottom w:val="0"/>
      <w:divBdr>
        <w:top w:val="none" w:sz="0" w:space="0" w:color="auto"/>
        <w:left w:val="none" w:sz="0" w:space="0" w:color="auto"/>
        <w:bottom w:val="none" w:sz="0" w:space="0" w:color="auto"/>
        <w:right w:val="none" w:sz="0" w:space="0" w:color="auto"/>
      </w:divBdr>
    </w:div>
    <w:div w:id="795828079">
      <w:bodyDiv w:val="1"/>
      <w:marLeft w:val="0"/>
      <w:marRight w:val="0"/>
      <w:marTop w:val="0"/>
      <w:marBottom w:val="0"/>
      <w:divBdr>
        <w:top w:val="none" w:sz="0" w:space="0" w:color="auto"/>
        <w:left w:val="none" w:sz="0" w:space="0" w:color="auto"/>
        <w:bottom w:val="none" w:sz="0" w:space="0" w:color="auto"/>
        <w:right w:val="none" w:sz="0" w:space="0" w:color="auto"/>
      </w:divBdr>
    </w:div>
    <w:div w:id="797727820">
      <w:bodyDiv w:val="1"/>
      <w:marLeft w:val="0"/>
      <w:marRight w:val="0"/>
      <w:marTop w:val="0"/>
      <w:marBottom w:val="0"/>
      <w:divBdr>
        <w:top w:val="none" w:sz="0" w:space="0" w:color="auto"/>
        <w:left w:val="none" w:sz="0" w:space="0" w:color="auto"/>
        <w:bottom w:val="none" w:sz="0" w:space="0" w:color="auto"/>
        <w:right w:val="none" w:sz="0" w:space="0" w:color="auto"/>
      </w:divBdr>
    </w:div>
    <w:div w:id="802843004">
      <w:bodyDiv w:val="1"/>
      <w:marLeft w:val="0"/>
      <w:marRight w:val="0"/>
      <w:marTop w:val="0"/>
      <w:marBottom w:val="0"/>
      <w:divBdr>
        <w:top w:val="none" w:sz="0" w:space="0" w:color="auto"/>
        <w:left w:val="none" w:sz="0" w:space="0" w:color="auto"/>
        <w:bottom w:val="none" w:sz="0" w:space="0" w:color="auto"/>
        <w:right w:val="none" w:sz="0" w:space="0" w:color="auto"/>
      </w:divBdr>
    </w:div>
    <w:div w:id="804003035">
      <w:bodyDiv w:val="1"/>
      <w:marLeft w:val="0"/>
      <w:marRight w:val="0"/>
      <w:marTop w:val="0"/>
      <w:marBottom w:val="0"/>
      <w:divBdr>
        <w:top w:val="none" w:sz="0" w:space="0" w:color="auto"/>
        <w:left w:val="none" w:sz="0" w:space="0" w:color="auto"/>
        <w:bottom w:val="none" w:sz="0" w:space="0" w:color="auto"/>
        <w:right w:val="none" w:sz="0" w:space="0" w:color="auto"/>
      </w:divBdr>
    </w:div>
    <w:div w:id="806434112">
      <w:bodyDiv w:val="1"/>
      <w:marLeft w:val="0"/>
      <w:marRight w:val="0"/>
      <w:marTop w:val="0"/>
      <w:marBottom w:val="0"/>
      <w:divBdr>
        <w:top w:val="none" w:sz="0" w:space="0" w:color="auto"/>
        <w:left w:val="none" w:sz="0" w:space="0" w:color="auto"/>
        <w:bottom w:val="none" w:sz="0" w:space="0" w:color="auto"/>
        <w:right w:val="none" w:sz="0" w:space="0" w:color="auto"/>
      </w:divBdr>
    </w:div>
    <w:div w:id="806509930">
      <w:bodyDiv w:val="1"/>
      <w:marLeft w:val="0"/>
      <w:marRight w:val="0"/>
      <w:marTop w:val="0"/>
      <w:marBottom w:val="0"/>
      <w:divBdr>
        <w:top w:val="none" w:sz="0" w:space="0" w:color="auto"/>
        <w:left w:val="none" w:sz="0" w:space="0" w:color="auto"/>
        <w:bottom w:val="none" w:sz="0" w:space="0" w:color="auto"/>
        <w:right w:val="none" w:sz="0" w:space="0" w:color="auto"/>
      </w:divBdr>
    </w:div>
    <w:div w:id="812021800">
      <w:bodyDiv w:val="1"/>
      <w:marLeft w:val="0"/>
      <w:marRight w:val="0"/>
      <w:marTop w:val="0"/>
      <w:marBottom w:val="0"/>
      <w:divBdr>
        <w:top w:val="none" w:sz="0" w:space="0" w:color="auto"/>
        <w:left w:val="none" w:sz="0" w:space="0" w:color="auto"/>
        <w:bottom w:val="none" w:sz="0" w:space="0" w:color="auto"/>
        <w:right w:val="none" w:sz="0" w:space="0" w:color="auto"/>
      </w:divBdr>
    </w:div>
    <w:div w:id="817767883">
      <w:bodyDiv w:val="1"/>
      <w:marLeft w:val="0"/>
      <w:marRight w:val="0"/>
      <w:marTop w:val="0"/>
      <w:marBottom w:val="0"/>
      <w:divBdr>
        <w:top w:val="none" w:sz="0" w:space="0" w:color="auto"/>
        <w:left w:val="none" w:sz="0" w:space="0" w:color="auto"/>
        <w:bottom w:val="none" w:sz="0" w:space="0" w:color="auto"/>
        <w:right w:val="none" w:sz="0" w:space="0" w:color="auto"/>
      </w:divBdr>
    </w:div>
    <w:div w:id="819736058">
      <w:bodyDiv w:val="1"/>
      <w:marLeft w:val="0"/>
      <w:marRight w:val="0"/>
      <w:marTop w:val="0"/>
      <w:marBottom w:val="0"/>
      <w:divBdr>
        <w:top w:val="none" w:sz="0" w:space="0" w:color="auto"/>
        <w:left w:val="none" w:sz="0" w:space="0" w:color="auto"/>
        <w:bottom w:val="none" w:sz="0" w:space="0" w:color="auto"/>
        <w:right w:val="none" w:sz="0" w:space="0" w:color="auto"/>
      </w:divBdr>
    </w:div>
    <w:div w:id="829295550">
      <w:bodyDiv w:val="1"/>
      <w:marLeft w:val="0"/>
      <w:marRight w:val="0"/>
      <w:marTop w:val="0"/>
      <w:marBottom w:val="0"/>
      <w:divBdr>
        <w:top w:val="none" w:sz="0" w:space="0" w:color="auto"/>
        <w:left w:val="none" w:sz="0" w:space="0" w:color="auto"/>
        <w:bottom w:val="none" w:sz="0" w:space="0" w:color="auto"/>
        <w:right w:val="none" w:sz="0" w:space="0" w:color="auto"/>
      </w:divBdr>
    </w:div>
    <w:div w:id="841817463">
      <w:bodyDiv w:val="1"/>
      <w:marLeft w:val="0"/>
      <w:marRight w:val="0"/>
      <w:marTop w:val="0"/>
      <w:marBottom w:val="0"/>
      <w:divBdr>
        <w:top w:val="none" w:sz="0" w:space="0" w:color="auto"/>
        <w:left w:val="none" w:sz="0" w:space="0" w:color="auto"/>
        <w:bottom w:val="none" w:sz="0" w:space="0" w:color="auto"/>
        <w:right w:val="none" w:sz="0" w:space="0" w:color="auto"/>
      </w:divBdr>
    </w:div>
    <w:div w:id="842747035">
      <w:bodyDiv w:val="1"/>
      <w:marLeft w:val="0"/>
      <w:marRight w:val="0"/>
      <w:marTop w:val="0"/>
      <w:marBottom w:val="0"/>
      <w:divBdr>
        <w:top w:val="none" w:sz="0" w:space="0" w:color="auto"/>
        <w:left w:val="none" w:sz="0" w:space="0" w:color="auto"/>
        <w:bottom w:val="none" w:sz="0" w:space="0" w:color="auto"/>
        <w:right w:val="none" w:sz="0" w:space="0" w:color="auto"/>
      </w:divBdr>
    </w:div>
    <w:div w:id="843283316">
      <w:bodyDiv w:val="1"/>
      <w:marLeft w:val="0"/>
      <w:marRight w:val="0"/>
      <w:marTop w:val="0"/>
      <w:marBottom w:val="0"/>
      <w:divBdr>
        <w:top w:val="none" w:sz="0" w:space="0" w:color="auto"/>
        <w:left w:val="none" w:sz="0" w:space="0" w:color="auto"/>
        <w:bottom w:val="none" w:sz="0" w:space="0" w:color="auto"/>
        <w:right w:val="none" w:sz="0" w:space="0" w:color="auto"/>
      </w:divBdr>
    </w:div>
    <w:div w:id="847477664">
      <w:bodyDiv w:val="1"/>
      <w:marLeft w:val="0"/>
      <w:marRight w:val="0"/>
      <w:marTop w:val="0"/>
      <w:marBottom w:val="0"/>
      <w:divBdr>
        <w:top w:val="none" w:sz="0" w:space="0" w:color="auto"/>
        <w:left w:val="none" w:sz="0" w:space="0" w:color="auto"/>
        <w:bottom w:val="none" w:sz="0" w:space="0" w:color="auto"/>
        <w:right w:val="none" w:sz="0" w:space="0" w:color="auto"/>
      </w:divBdr>
    </w:div>
    <w:div w:id="851383786">
      <w:bodyDiv w:val="1"/>
      <w:marLeft w:val="0"/>
      <w:marRight w:val="0"/>
      <w:marTop w:val="0"/>
      <w:marBottom w:val="0"/>
      <w:divBdr>
        <w:top w:val="none" w:sz="0" w:space="0" w:color="auto"/>
        <w:left w:val="none" w:sz="0" w:space="0" w:color="auto"/>
        <w:bottom w:val="none" w:sz="0" w:space="0" w:color="auto"/>
        <w:right w:val="none" w:sz="0" w:space="0" w:color="auto"/>
      </w:divBdr>
    </w:div>
    <w:div w:id="854421703">
      <w:bodyDiv w:val="1"/>
      <w:marLeft w:val="0"/>
      <w:marRight w:val="0"/>
      <w:marTop w:val="0"/>
      <w:marBottom w:val="0"/>
      <w:divBdr>
        <w:top w:val="none" w:sz="0" w:space="0" w:color="auto"/>
        <w:left w:val="none" w:sz="0" w:space="0" w:color="auto"/>
        <w:bottom w:val="none" w:sz="0" w:space="0" w:color="auto"/>
        <w:right w:val="none" w:sz="0" w:space="0" w:color="auto"/>
      </w:divBdr>
    </w:div>
    <w:div w:id="871068952">
      <w:bodyDiv w:val="1"/>
      <w:marLeft w:val="0"/>
      <w:marRight w:val="0"/>
      <w:marTop w:val="0"/>
      <w:marBottom w:val="0"/>
      <w:divBdr>
        <w:top w:val="none" w:sz="0" w:space="0" w:color="auto"/>
        <w:left w:val="none" w:sz="0" w:space="0" w:color="auto"/>
        <w:bottom w:val="none" w:sz="0" w:space="0" w:color="auto"/>
        <w:right w:val="none" w:sz="0" w:space="0" w:color="auto"/>
      </w:divBdr>
    </w:div>
    <w:div w:id="871378534">
      <w:bodyDiv w:val="1"/>
      <w:marLeft w:val="0"/>
      <w:marRight w:val="0"/>
      <w:marTop w:val="0"/>
      <w:marBottom w:val="0"/>
      <w:divBdr>
        <w:top w:val="none" w:sz="0" w:space="0" w:color="auto"/>
        <w:left w:val="none" w:sz="0" w:space="0" w:color="auto"/>
        <w:bottom w:val="none" w:sz="0" w:space="0" w:color="auto"/>
        <w:right w:val="none" w:sz="0" w:space="0" w:color="auto"/>
      </w:divBdr>
    </w:div>
    <w:div w:id="872235000">
      <w:bodyDiv w:val="1"/>
      <w:marLeft w:val="0"/>
      <w:marRight w:val="0"/>
      <w:marTop w:val="0"/>
      <w:marBottom w:val="0"/>
      <w:divBdr>
        <w:top w:val="none" w:sz="0" w:space="0" w:color="auto"/>
        <w:left w:val="none" w:sz="0" w:space="0" w:color="auto"/>
        <w:bottom w:val="none" w:sz="0" w:space="0" w:color="auto"/>
        <w:right w:val="none" w:sz="0" w:space="0" w:color="auto"/>
      </w:divBdr>
    </w:div>
    <w:div w:id="876045746">
      <w:bodyDiv w:val="1"/>
      <w:marLeft w:val="0"/>
      <w:marRight w:val="0"/>
      <w:marTop w:val="0"/>
      <w:marBottom w:val="0"/>
      <w:divBdr>
        <w:top w:val="none" w:sz="0" w:space="0" w:color="auto"/>
        <w:left w:val="none" w:sz="0" w:space="0" w:color="auto"/>
        <w:bottom w:val="none" w:sz="0" w:space="0" w:color="auto"/>
        <w:right w:val="none" w:sz="0" w:space="0" w:color="auto"/>
      </w:divBdr>
    </w:div>
    <w:div w:id="878973139">
      <w:bodyDiv w:val="1"/>
      <w:marLeft w:val="0"/>
      <w:marRight w:val="0"/>
      <w:marTop w:val="0"/>
      <w:marBottom w:val="0"/>
      <w:divBdr>
        <w:top w:val="none" w:sz="0" w:space="0" w:color="auto"/>
        <w:left w:val="none" w:sz="0" w:space="0" w:color="auto"/>
        <w:bottom w:val="none" w:sz="0" w:space="0" w:color="auto"/>
        <w:right w:val="none" w:sz="0" w:space="0" w:color="auto"/>
      </w:divBdr>
    </w:div>
    <w:div w:id="891843895">
      <w:bodyDiv w:val="1"/>
      <w:marLeft w:val="0"/>
      <w:marRight w:val="0"/>
      <w:marTop w:val="0"/>
      <w:marBottom w:val="0"/>
      <w:divBdr>
        <w:top w:val="none" w:sz="0" w:space="0" w:color="auto"/>
        <w:left w:val="none" w:sz="0" w:space="0" w:color="auto"/>
        <w:bottom w:val="none" w:sz="0" w:space="0" w:color="auto"/>
        <w:right w:val="none" w:sz="0" w:space="0" w:color="auto"/>
      </w:divBdr>
    </w:div>
    <w:div w:id="894706933">
      <w:bodyDiv w:val="1"/>
      <w:marLeft w:val="0"/>
      <w:marRight w:val="0"/>
      <w:marTop w:val="0"/>
      <w:marBottom w:val="0"/>
      <w:divBdr>
        <w:top w:val="none" w:sz="0" w:space="0" w:color="auto"/>
        <w:left w:val="none" w:sz="0" w:space="0" w:color="auto"/>
        <w:bottom w:val="none" w:sz="0" w:space="0" w:color="auto"/>
        <w:right w:val="none" w:sz="0" w:space="0" w:color="auto"/>
      </w:divBdr>
    </w:div>
    <w:div w:id="895777680">
      <w:bodyDiv w:val="1"/>
      <w:marLeft w:val="0"/>
      <w:marRight w:val="0"/>
      <w:marTop w:val="0"/>
      <w:marBottom w:val="0"/>
      <w:divBdr>
        <w:top w:val="none" w:sz="0" w:space="0" w:color="auto"/>
        <w:left w:val="none" w:sz="0" w:space="0" w:color="auto"/>
        <w:bottom w:val="none" w:sz="0" w:space="0" w:color="auto"/>
        <w:right w:val="none" w:sz="0" w:space="0" w:color="auto"/>
      </w:divBdr>
    </w:div>
    <w:div w:id="897857900">
      <w:bodyDiv w:val="1"/>
      <w:marLeft w:val="0"/>
      <w:marRight w:val="0"/>
      <w:marTop w:val="0"/>
      <w:marBottom w:val="0"/>
      <w:divBdr>
        <w:top w:val="none" w:sz="0" w:space="0" w:color="auto"/>
        <w:left w:val="none" w:sz="0" w:space="0" w:color="auto"/>
        <w:bottom w:val="none" w:sz="0" w:space="0" w:color="auto"/>
        <w:right w:val="none" w:sz="0" w:space="0" w:color="auto"/>
      </w:divBdr>
    </w:div>
    <w:div w:id="904032044">
      <w:bodyDiv w:val="1"/>
      <w:marLeft w:val="0"/>
      <w:marRight w:val="0"/>
      <w:marTop w:val="0"/>
      <w:marBottom w:val="0"/>
      <w:divBdr>
        <w:top w:val="none" w:sz="0" w:space="0" w:color="auto"/>
        <w:left w:val="none" w:sz="0" w:space="0" w:color="auto"/>
        <w:bottom w:val="none" w:sz="0" w:space="0" w:color="auto"/>
        <w:right w:val="none" w:sz="0" w:space="0" w:color="auto"/>
      </w:divBdr>
    </w:div>
    <w:div w:id="904070538">
      <w:bodyDiv w:val="1"/>
      <w:marLeft w:val="0"/>
      <w:marRight w:val="0"/>
      <w:marTop w:val="0"/>
      <w:marBottom w:val="0"/>
      <w:divBdr>
        <w:top w:val="none" w:sz="0" w:space="0" w:color="auto"/>
        <w:left w:val="none" w:sz="0" w:space="0" w:color="auto"/>
        <w:bottom w:val="none" w:sz="0" w:space="0" w:color="auto"/>
        <w:right w:val="none" w:sz="0" w:space="0" w:color="auto"/>
      </w:divBdr>
    </w:div>
    <w:div w:id="911966149">
      <w:bodyDiv w:val="1"/>
      <w:marLeft w:val="0"/>
      <w:marRight w:val="0"/>
      <w:marTop w:val="0"/>
      <w:marBottom w:val="0"/>
      <w:divBdr>
        <w:top w:val="none" w:sz="0" w:space="0" w:color="auto"/>
        <w:left w:val="none" w:sz="0" w:space="0" w:color="auto"/>
        <w:bottom w:val="none" w:sz="0" w:space="0" w:color="auto"/>
        <w:right w:val="none" w:sz="0" w:space="0" w:color="auto"/>
      </w:divBdr>
    </w:div>
    <w:div w:id="921454480">
      <w:bodyDiv w:val="1"/>
      <w:marLeft w:val="0"/>
      <w:marRight w:val="0"/>
      <w:marTop w:val="0"/>
      <w:marBottom w:val="0"/>
      <w:divBdr>
        <w:top w:val="none" w:sz="0" w:space="0" w:color="auto"/>
        <w:left w:val="none" w:sz="0" w:space="0" w:color="auto"/>
        <w:bottom w:val="none" w:sz="0" w:space="0" w:color="auto"/>
        <w:right w:val="none" w:sz="0" w:space="0" w:color="auto"/>
      </w:divBdr>
    </w:div>
    <w:div w:id="922031192">
      <w:bodyDiv w:val="1"/>
      <w:marLeft w:val="0"/>
      <w:marRight w:val="0"/>
      <w:marTop w:val="0"/>
      <w:marBottom w:val="0"/>
      <w:divBdr>
        <w:top w:val="none" w:sz="0" w:space="0" w:color="auto"/>
        <w:left w:val="none" w:sz="0" w:space="0" w:color="auto"/>
        <w:bottom w:val="none" w:sz="0" w:space="0" w:color="auto"/>
        <w:right w:val="none" w:sz="0" w:space="0" w:color="auto"/>
      </w:divBdr>
    </w:div>
    <w:div w:id="925378137">
      <w:bodyDiv w:val="1"/>
      <w:marLeft w:val="0"/>
      <w:marRight w:val="0"/>
      <w:marTop w:val="0"/>
      <w:marBottom w:val="0"/>
      <w:divBdr>
        <w:top w:val="none" w:sz="0" w:space="0" w:color="auto"/>
        <w:left w:val="none" w:sz="0" w:space="0" w:color="auto"/>
        <w:bottom w:val="none" w:sz="0" w:space="0" w:color="auto"/>
        <w:right w:val="none" w:sz="0" w:space="0" w:color="auto"/>
      </w:divBdr>
    </w:div>
    <w:div w:id="926497797">
      <w:bodyDiv w:val="1"/>
      <w:marLeft w:val="0"/>
      <w:marRight w:val="0"/>
      <w:marTop w:val="0"/>
      <w:marBottom w:val="0"/>
      <w:divBdr>
        <w:top w:val="none" w:sz="0" w:space="0" w:color="auto"/>
        <w:left w:val="none" w:sz="0" w:space="0" w:color="auto"/>
        <w:bottom w:val="none" w:sz="0" w:space="0" w:color="auto"/>
        <w:right w:val="none" w:sz="0" w:space="0" w:color="auto"/>
      </w:divBdr>
    </w:div>
    <w:div w:id="930164983">
      <w:bodyDiv w:val="1"/>
      <w:marLeft w:val="0"/>
      <w:marRight w:val="0"/>
      <w:marTop w:val="0"/>
      <w:marBottom w:val="0"/>
      <w:divBdr>
        <w:top w:val="none" w:sz="0" w:space="0" w:color="auto"/>
        <w:left w:val="none" w:sz="0" w:space="0" w:color="auto"/>
        <w:bottom w:val="none" w:sz="0" w:space="0" w:color="auto"/>
        <w:right w:val="none" w:sz="0" w:space="0" w:color="auto"/>
      </w:divBdr>
    </w:div>
    <w:div w:id="932317348">
      <w:bodyDiv w:val="1"/>
      <w:marLeft w:val="0"/>
      <w:marRight w:val="0"/>
      <w:marTop w:val="0"/>
      <w:marBottom w:val="0"/>
      <w:divBdr>
        <w:top w:val="none" w:sz="0" w:space="0" w:color="auto"/>
        <w:left w:val="none" w:sz="0" w:space="0" w:color="auto"/>
        <w:bottom w:val="none" w:sz="0" w:space="0" w:color="auto"/>
        <w:right w:val="none" w:sz="0" w:space="0" w:color="auto"/>
      </w:divBdr>
    </w:div>
    <w:div w:id="936864388">
      <w:bodyDiv w:val="1"/>
      <w:marLeft w:val="0"/>
      <w:marRight w:val="0"/>
      <w:marTop w:val="0"/>
      <w:marBottom w:val="0"/>
      <w:divBdr>
        <w:top w:val="none" w:sz="0" w:space="0" w:color="auto"/>
        <w:left w:val="none" w:sz="0" w:space="0" w:color="auto"/>
        <w:bottom w:val="none" w:sz="0" w:space="0" w:color="auto"/>
        <w:right w:val="none" w:sz="0" w:space="0" w:color="auto"/>
      </w:divBdr>
    </w:div>
    <w:div w:id="939263150">
      <w:bodyDiv w:val="1"/>
      <w:marLeft w:val="0"/>
      <w:marRight w:val="0"/>
      <w:marTop w:val="0"/>
      <w:marBottom w:val="0"/>
      <w:divBdr>
        <w:top w:val="none" w:sz="0" w:space="0" w:color="auto"/>
        <w:left w:val="none" w:sz="0" w:space="0" w:color="auto"/>
        <w:bottom w:val="none" w:sz="0" w:space="0" w:color="auto"/>
        <w:right w:val="none" w:sz="0" w:space="0" w:color="auto"/>
      </w:divBdr>
    </w:div>
    <w:div w:id="941183102">
      <w:bodyDiv w:val="1"/>
      <w:marLeft w:val="0"/>
      <w:marRight w:val="0"/>
      <w:marTop w:val="0"/>
      <w:marBottom w:val="0"/>
      <w:divBdr>
        <w:top w:val="none" w:sz="0" w:space="0" w:color="auto"/>
        <w:left w:val="none" w:sz="0" w:space="0" w:color="auto"/>
        <w:bottom w:val="none" w:sz="0" w:space="0" w:color="auto"/>
        <w:right w:val="none" w:sz="0" w:space="0" w:color="auto"/>
      </w:divBdr>
    </w:div>
    <w:div w:id="948782574">
      <w:bodyDiv w:val="1"/>
      <w:marLeft w:val="0"/>
      <w:marRight w:val="0"/>
      <w:marTop w:val="0"/>
      <w:marBottom w:val="0"/>
      <w:divBdr>
        <w:top w:val="none" w:sz="0" w:space="0" w:color="auto"/>
        <w:left w:val="none" w:sz="0" w:space="0" w:color="auto"/>
        <w:bottom w:val="none" w:sz="0" w:space="0" w:color="auto"/>
        <w:right w:val="none" w:sz="0" w:space="0" w:color="auto"/>
      </w:divBdr>
    </w:div>
    <w:div w:id="954824218">
      <w:bodyDiv w:val="1"/>
      <w:marLeft w:val="0"/>
      <w:marRight w:val="0"/>
      <w:marTop w:val="0"/>
      <w:marBottom w:val="0"/>
      <w:divBdr>
        <w:top w:val="none" w:sz="0" w:space="0" w:color="auto"/>
        <w:left w:val="none" w:sz="0" w:space="0" w:color="auto"/>
        <w:bottom w:val="none" w:sz="0" w:space="0" w:color="auto"/>
        <w:right w:val="none" w:sz="0" w:space="0" w:color="auto"/>
      </w:divBdr>
    </w:div>
    <w:div w:id="956988240">
      <w:bodyDiv w:val="1"/>
      <w:marLeft w:val="0"/>
      <w:marRight w:val="0"/>
      <w:marTop w:val="0"/>
      <w:marBottom w:val="0"/>
      <w:divBdr>
        <w:top w:val="none" w:sz="0" w:space="0" w:color="auto"/>
        <w:left w:val="none" w:sz="0" w:space="0" w:color="auto"/>
        <w:bottom w:val="none" w:sz="0" w:space="0" w:color="auto"/>
        <w:right w:val="none" w:sz="0" w:space="0" w:color="auto"/>
      </w:divBdr>
    </w:div>
    <w:div w:id="958026880">
      <w:bodyDiv w:val="1"/>
      <w:marLeft w:val="0"/>
      <w:marRight w:val="0"/>
      <w:marTop w:val="0"/>
      <w:marBottom w:val="0"/>
      <w:divBdr>
        <w:top w:val="none" w:sz="0" w:space="0" w:color="auto"/>
        <w:left w:val="none" w:sz="0" w:space="0" w:color="auto"/>
        <w:bottom w:val="none" w:sz="0" w:space="0" w:color="auto"/>
        <w:right w:val="none" w:sz="0" w:space="0" w:color="auto"/>
      </w:divBdr>
    </w:div>
    <w:div w:id="958953857">
      <w:bodyDiv w:val="1"/>
      <w:marLeft w:val="0"/>
      <w:marRight w:val="0"/>
      <w:marTop w:val="0"/>
      <w:marBottom w:val="0"/>
      <w:divBdr>
        <w:top w:val="none" w:sz="0" w:space="0" w:color="auto"/>
        <w:left w:val="none" w:sz="0" w:space="0" w:color="auto"/>
        <w:bottom w:val="none" w:sz="0" w:space="0" w:color="auto"/>
        <w:right w:val="none" w:sz="0" w:space="0" w:color="auto"/>
      </w:divBdr>
      <w:divsChild>
        <w:div w:id="1313606505">
          <w:marLeft w:val="0"/>
          <w:marRight w:val="0"/>
          <w:marTop w:val="0"/>
          <w:marBottom w:val="0"/>
          <w:divBdr>
            <w:top w:val="none" w:sz="0" w:space="0" w:color="auto"/>
            <w:left w:val="none" w:sz="0" w:space="0" w:color="auto"/>
            <w:bottom w:val="none" w:sz="0" w:space="0" w:color="auto"/>
            <w:right w:val="none" w:sz="0" w:space="0" w:color="auto"/>
          </w:divBdr>
        </w:div>
      </w:divsChild>
    </w:div>
    <w:div w:id="963582449">
      <w:bodyDiv w:val="1"/>
      <w:marLeft w:val="0"/>
      <w:marRight w:val="0"/>
      <w:marTop w:val="0"/>
      <w:marBottom w:val="0"/>
      <w:divBdr>
        <w:top w:val="none" w:sz="0" w:space="0" w:color="auto"/>
        <w:left w:val="none" w:sz="0" w:space="0" w:color="auto"/>
        <w:bottom w:val="none" w:sz="0" w:space="0" w:color="auto"/>
        <w:right w:val="none" w:sz="0" w:space="0" w:color="auto"/>
      </w:divBdr>
    </w:div>
    <w:div w:id="966275527">
      <w:bodyDiv w:val="1"/>
      <w:marLeft w:val="0"/>
      <w:marRight w:val="0"/>
      <w:marTop w:val="0"/>
      <w:marBottom w:val="0"/>
      <w:divBdr>
        <w:top w:val="none" w:sz="0" w:space="0" w:color="auto"/>
        <w:left w:val="none" w:sz="0" w:space="0" w:color="auto"/>
        <w:bottom w:val="none" w:sz="0" w:space="0" w:color="auto"/>
        <w:right w:val="none" w:sz="0" w:space="0" w:color="auto"/>
      </w:divBdr>
    </w:div>
    <w:div w:id="969480715">
      <w:bodyDiv w:val="1"/>
      <w:marLeft w:val="0"/>
      <w:marRight w:val="0"/>
      <w:marTop w:val="0"/>
      <w:marBottom w:val="0"/>
      <w:divBdr>
        <w:top w:val="none" w:sz="0" w:space="0" w:color="auto"/>
        <w:left w:val="none" w:sz="0" w:space="0" w:color="auto"/>
        <w:bottom w:val="none" w:sz="0" w:space="0" w:color="auto"/>
        <w:right w:val="none" w:sz="0" w:space="0" w:color="auto"/>
      </w:divBdr>
    </w:div>
    <w:div w:id="978918147">
      <w:bodyDiv w:val="1"/>
      <w:marLeft w:val="0"/>
      <w:marRight w:val="0"/>
      <w:marTop w:val="0"/>
      <w:marBottom w:val="0"/>
      <w:divBdr>
        <w:top w:val="none" w:sz="0" w:space="0" w:color="auto"/>
        <w:left w:val="none" w:sz="0" w:space="0" w:color="auto"/>
        <w:bottom w:val="none" w:sz="0" w:space="0" w:color="auto"/>
        <w:right w:val="none" w:sz="0" w:space="0" w:color="auto"/>
      </w:divBdr>
    </w:div>
    <w:div w:id="980504343">
      <w:bodyDiv w:val="1"/>
      <w:marLeft w:val="0"/>
      <w:marRight w:val="0"/>
      <w:marTop w:val="0"/>
      <w:marBottom w:val="0"/>
      <w:divBdr>
        <w:top w:val="none" w:sz="0" w:space="0" w:color="auto"/>
        <w:left w:val="none" w:sz="0" w:space="0" w:color="auto"/>
        <w:bottom w:val="none" w:sz="0" w:space="0" w:color="auto"/>
        <w:right w:val="none" w:sz="0" w:space="0" w:color="auto"/>
      </w:divBdr>
    </w:div>
    <w:div w:id="984310671">
      <w:bodyDiv w:val="1"/>
      <w:marLeft w:val="0"/>
      <w:marRight w:val="0"/>
      <w:marTop w:val="0"/>
      <w:marBottom w:val="0"/>
      <w:divBdr>
        <w:top w:val="none" w:sz="0" w:space="0" w:color="auto"/>
        <w:left w:val="none" w:sz="0" w:space="0" w:color="auto"/>
        <w:bottom w:val="none" w:sz="0" w:space="0" w:color="auto"/>
        <w:right w:val="none" w:sz="0" w:space="0" w:color="auto"/>
      </w:divBdr>
    </w:div>
    <w:div w:id="986394320">
      <w:bodyDiv w:val="1"/>
      <w:marLeft w:val="0"/>
      <w:marRight w:val="0"/>
      <w:marTop w:val="0"/>
      <w:marBottom w:val="0"/>
      <w:divBdr>
        <w:top w:val="none" w:sz="0" w:space="0" w:color="auto"/>
        <w:left w:val="none" w:sz="0" w:space="0" w:color="auto"/>
        <w:bottom w:val="none" w:sz="0" w:space="0" w:color="auto"/>
        <w:right w:val="none" w:sz="0" w:space="0" w:color="auto"/>
      </w:divBdr>
    </w:div>
    <w:div w:id="987367139">
      <w:bodyDiv w:val="1"/>
      <w:marLeft w:val="0"/>
      <w:marRight w:val="0"/>
      <w:marTop w:val="0"/>
      <w:marBottom w:val="0"/>
      <w:divBdr>
        <w:top w:val="none" w:sz="0" w:space="0" w:color="auto"/>
        <w:left w:val="none" w:sz="0" w:space="0" w:color="auto"/>
        <w:bottom w:val="none" w:sz="0" w:space="0" w:color="auto"/>
        <w:right w:val="none" w:sz="0" w:space="0" w:color="auto"/>
      </w:divBdr>
    </w:div>
    <w:div w:id="993218297">
      <w:bodyDiv w:val="1"/>
      <w:marLeft w:val="0"/>
      <w:marRight w:val="0"/>
      <w:marTop w:val="0"/>
      <w:marBottom w:val="0"/>
      <w:divBdr>
        <w:top w:val="none" w:sz="0" w:space="0" w:color="auto"/>
        <w:left w:val="none" w:sz="0" w:space="0" w:color="auto"/>
        <w:bottom w:val="none" w:sz="0" w:space="0" w:color="auto"/>
        <w:right w:val="none" w:sz="0" w:space="0" w:color="auto"/>
      </w:divBdr>
    </w:div>
    <w:div w:id="996299534">
      <w:bodyDiv w:val="1"/>
      <w:marLeft w:val="0"/>
      <w:marRight w:val="0"/>
      <w:marTop w:val="0"/>
      <w:marBottom w:val="0"/>
      <w:divBdr>
        <w:top w:val="none" w:sz="0" w:space="0" w:color="auto"/>
        <w:left w:val="none" w:sz="0" w:space="0" w:color="auto"/>
        <w:bottom w:val="none" w:sz="0" w:space="0" w:color="auto"/>
        <w:right w:val="none" w:sz="0" w:space="0" w:color="auto"/>
      </w:divBdr>
    </w:div>
    <w:div w:id="1003974545">
      <w:bodyDiv w:val="1"/>
      <w:marLeft w:val="0"/>
      <w:marRight w:val="0"/>
      <w:marTop w:val="0"/>
      <w:marBottom w:val="0"/>
      <w:divBdr>
        <w:top w:val="none" w:sz="0" w:space="0" w:color="auto"/>
        <w:left w:val="none" w:sz="0" w:space="0" w:color="auto"/>
        <w:bottom w:val="none" w:sz="0" w:space="0" w:color="auto"/>
        <w:right w:val="none" w:sz="0" w:space="0" w:color="auto"/>
      </w:divBdr>
    </w:div>
    <w:div w:id="1006130428">
      <w:bodyDiv w:val="1"/>
      <w:marLeft w:val="0"/>
      <w:marRight w:val="0"/>
      <w:marTop w:val="0"/>
      <w:marBottom w:val="0"/>
      <w:divBdr>
        <w:top w:val="none" w:sz="0" w:space="0" w:color="auto"/>
        <w:left w:val="none" w:sz="0" w:space="0" w:color="auto"/>
        <w:bottom w:val="none" w:sz="0" w:space="0" w:color="auto"/>
        <w:right w:val="none" w:sz="0" w:space="0" w:color="auto"/>
      </w:divBdr>
    </w:div>
    <w:div w:id="1007248080">
      <w:bodyDiv w:val="1"/>
      <w:marLeft w:val="0"/>
      <w:marRight w:val="0"/>
      <w:marTop w:val="0"/>
      <w:marBottom w:val="0"/>
      <w:divBdr>
        <w:top w:val="none" w:sz="0" w:space="0" w:color="auto"/>
        <w:left w:val="none" w:sz="0" w:space="0" w:color="auto"/>
        <w:bottom w:val="none" w:sz="0" w:space="0" w:color="auto"/>
        <w:right w:val="none" w:sz="0" w:space="0" w:color="auto"/>
      </w:divBdr>
    </w:div>
    <w:div w:id="1012335844">
      <w:bodyDiv w:val="1"/>
      <w:marLeft w:val="0"/>
      <w:marRight w:val="0"/>
      <w:marTop w:val="0"/>
      <w:marBottom w:val="0"/>
      <w:divBdr>
        <w:top w:val="none" w:sz="0" w:space="0" w:color="auto"/>
        <w:left w:val="none" w:sz="0" w:space="0" w:color="auto"/>
        <w:bottom w:val="none" w:sz="0" w:space="0" w:color="auto"/>
        <w:right w:val="none" w:sz="0" w:space="0" w:color="auto"/>
      </w:divBdr>
    </w:div>
    <w:div w:id="1021586674">
      <w:bodyDiv w:val="1"/>
      <w:marLeft w:val="0"/>
      <w:marRight w:val="0"/>
      <w:marTop w:val="0"/>
      <w:marBottom w:val="0"/>
      <w:divBdr>
        <w:top w:val="none" w:sz="0" w:space="0" w:color="auto"/>
        <w:left w:val="none" w:sz="0" w:space="0" w:color="auto"/>
        <w:bottom w:val="none" w:sz="0" w:space="0" w:color="auto"/>
        <w:right w:val="none" w:sz="0" w:space="0" w:color="auto"/>
      </w:divBdr>
    </w:div>
    <w:div w:id="1027294375">
      <w:bodyDiv w:val="1"/>
      <w:marLeft w:val="0"/>
      <w:marRight w:val="0"/>
      <w:marTop w:val="0"/>
      <w:marBottom w:val="0"/>
      <w:divBdr>
        <w:top w:val="none" w:sz="0" w:space="0" w:color="auto"/>
        <w:left w:val="none" w:sz="0" w:space="0" w:color="auto"/>
        <w:bottom w:val="none" w:sz="0" w:space="0" w:color="auto"/>
        <w:right w:val="none" w:sz="0" w:space="0" w:color="auto"/>
      </w:divBdr>
      <w:divsChild>
        <w:div w:id="349993070">
          <w:marLeft w:val="0"/>
          <w:marRight w:val="0"/>
          <w:marTop w:val="0"/>
          <w:marBottom w:val="0"/>
          <w:divBdr>
            <w:top w:val="none" w:sz="0" w:space="0" w:color="auto"/>
            <w:left w:val="none" w:sz="0" w:space="0" w:color="auto"/>
            <w:bottom w:val="none" w:sz="0" w:space="0" w:color="auto"/>
            <w:right w:val="none" w:sz="0" w:space="0" w:color="auto"/>
          </w:divBdr>
          <w:divsChild>
            <w:div w:id="126900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3368">
      <w:bodyDiv w:val="1"/>
      <w:marLeft w:val="0"/>
      <w:marRight w:val="0"/>
      <w:marTop w:val="0"/>
      <w:marBottom w:val="0"/>
      <w:divBdr>
        <w:top w:val="none" w:sz="0" w:space="0" w:color="auto"/>
        <w:left w:val="none" w:sz="0" w:space="0" w:color="auto"/>
        <w:bottom w:val="none" w:sz="0" w:space="0" w:color="auto"/>
        <w:right w:val="none" w:sz="0" w:space="0" w:color="auto"/>
      </w:divBdr>
    </w:div>
    <w:div w:id="1030960199">
      <w:bodyDiv w:val="1"/>
      <w:marLeft w:val="0"/>
      <w:marRight w:val="0"/>
      <w:marTop w:val="0"/>
      <w:marBottom w:val="0"/>
      <w:divBdr>
        <w:top w:val="none" w:sz="0" w:space="0" w:color="auto"/>
        <w:left w:val="none" w:sz="0" w:space="0" w:color="auto"/>
        <w:bottom w:val="none" w:sz="0" w:space="0" w:color="auto"/>
        <w:right w:val="none" w:sz="0" w:space="0" w:color="auto"/>
      </w:divBdr>
    </w:div>
    <w:div w:id="1037042857">
      <w:bodyDiv w:val="1"/>
      <w:marLeft w:val="0"/>
      <w:marRight w:val="0"/>
      <w:marTop w:val="0"/>
      <w:marBottom w:val="0"/>
      <w:divBdr>
        <w:top w:val="none" w:sz="0" w:space="0" w:color="auto"/>
        <w:left w:val="none" w:sz="0" w:space="0" w:color="auto"/>
        <w:bottom w:val="none" w:sz="0" w:space="0" w:color="auto"/>
        <w:right w:val="none" w:sz="0" w:space="0" w:color="auto"/>
      </w:divBdr>
    </w:div>
    <w:div w:id="1040327981">
      <w:bodyDiv w:val="1"/>
      <w:marLeft w:val="0"/>
      <w:marRight w:val="0"/>
      <w:marTop w:val="0"/>
      <w:marBottom w:val="0"/>
      <w:divBdr>
        <w:top w:val="none" w:sz="0" w:space="0" w:color="auto"/>
        <w:left w:val="none" w:sz="0" w:space="0" w:color="auto"/>
        <w:bottom w:val="none" w:sz="0" w:space="0" w:color="auto"/>
        <w:right w:val="none" w:sz="0" w:space="0" w:color="auto"/>
      </w:divBdr>
    </w:div>
    <w:div w:id="1042243638">
      <w:bodyDiv w:val="1"/>
      <w:marLeft w:val="0"/>
      <w:marRight w:val="0"/>
      <w:marTop w:val="0"/>
      <w:marBottom w:val="0"/>
      <w:divBdr>
        <w:top w:val="none" w:sz="0" w:space="0" w:color="auto"/>
        <w:left w:val="none" w:sz="0" w:space="0" w:color="auto"/>
        <w:bottom w:val="none" w:sz="0" w:space="0" w:color="auto"/>
        <w:right w:val="none" w:sz="0" w:space="0" w:color="auto"/>
      </w:divBdr>
    </w:div>
    <w:div w:id="1047876210">
      <w:bodyDiv w:val="1"/>
      <w:marLeft w:val="0"/>
      <w:marRight w:val="0"/>
      <w:marTop w:val="0"/>
      <w:marBottom w:val="0"/>
      <w:divBdr>
        <w:top w:val="none" w:sz="0" w:space="0" w:color="auto"/>
        <w:left w:val="none" w:sz="0" w:space="0" w:color="auto"/>
        <w:bottom w:val="none" w:sz="0" w:space="0" w:color="auto"/>
        <w:right w:val="none" w:sz="0" w:space="0" w:color="auto"/>
      </w:divBdr>
    </w:div>
    <w:div w:id="1050960062">
      <w:bodyDiv w:val="1"/>
      <w:marLeft w:val="0"/>
      <w:marRight w:val="0"/>
      <w:marTop w:val="0"/>
      <w:marBottom w:val="0"/>
      <w:divBdr>
        <w:top w:val="none" w:sz="0" w:space="0" w:color="auto"/>
        <w:left w:val="none" w:sz="0" w:space="0" w:color="auto"/>
        <w:bottom w:val="none" w:sz="0" w:space="0" w:color="auto"/>
        <w:right w:val="none" w:sz="0" w:space="0" w:color="auto"/>
      </w:divBdr>
    </w:div>
    <w:div w:id="1059016224">
      <w:bodyDiv w:val="1"/>
      <w:marLeft w:val="0"/>
      <w:marRight w:val="0"/>
      <w:marTop w:val="0"/>
      <w:marBottom w:val="0"/>
      <w:divBdr>
        <w:top w:val="none" w:sz="0" w:space="0" w:color="auto"/>
        <w:left w:val="none" w:sz="0" w:space="0" w:color="auto"/>
        <w:bottom w:val="none" w:sz="0" w:space="0" w:color="auto"/>
        <w:right w:val="none" w:sz="0" w:space="0" w:color="auto"/>
      </w:divBdr>
    </w:div>
    <w:div w:id="1063259144">
      <w:bodyDiv w:val="1"/>
      <w:marLeft w:val="0"/>
      <w:marRight w:val="0"/>
      <w:marTop w:val="0"/>
      <w:marBottom w:val="0"/>
      <w:divBdr>
        <w:top w:val="none" w:sz="0" w:space="0" w:color="auto"/>
        <w:left w:val="none" w:sz="0" w:space="0" w:color="auto"/>
        <w:bottom w:val="none" w:sz="0" w:space="0" w:color="auto"/>
        <w:right w:val="none" w:sz="0" w:space="0" w:color="auto"/>
      </w:divBdr>
    </w:div>
    <w:div w:id="1064178227">
      <w:bodyDiv w:val="1"/>
      <w:marLeft w:val="0"/>
      <w:marRight w:val="0"/>
      <w:marTop w:val="0"/>
      <w:marBottom w:val="0"/>
      <w:divBdr>
        <w:top w:val="none" w:sz="0" w:space="0" w:color="auto"/>
        <w:left w:val="none" w:sz="0" w:space="0" w:color="auto"/>
        <w:bottom w:val="none" w:sz="0" w:space="0" w:color="auto"/>
        <w:right w:val="none" w:sz="0" w:space="0" w:color="auto"/>
      </w:divBdr>
    </w:div>
    <w:div w:id="1071543415">
      <w:bodyDiv w:val="1"/>
      <w:marLeft w:val="0"/>
      <w:marRight w:val="0"/>
      <w:marTop w:val="0"/>
      <w:marBottom w:val="0"/>
      <w:divBdr>
        <w:top w:val="none" w:sz="0" w:space="0" w:color="auto"/>
        <w:left w:val="none" w:sz="0" w:space="0" w:color="auto"/>
        <w:bottom w:val="none" w:sz="0" w:space="0" w:color="auto"/>
        <w:right w:val="none" w:sz="0" w:space="0" w:color="auto"/>
      </w:divBdr>
    </w:div>
    <w:div w:id="1072193297">
      <w:bodyDiv w:val="1"/>
      <w:marLeft w:val="0"/>
      <w:marRight w:val="0"/>
      <w:marTop w:val="0"/>
      <w:marBottom w:val="0"/>
      <w:divBdr>
        <w:top w:val="none" w:sz="0" w:space="0" w:color="auto"/>
        <w:left w:val="none" w:sz="0" w:space="0" w:color="auto"/>
        <w:bottom w:val="none" w:sz="0" w:space="0" w:color="auto"/>
        <w:right w:val="none" w:sz="0" w:space="0" w:color="auto"/>
      </w:divBdr>
    </w:div>
    <w:div w:id="1078097667">
      <w:bodyDiv w:val="1"/>
      <w:marLeft w:val="0"/>
      <w:marRight w:val="0"/>
      <w:marTop w:val="0"/>
      <w:marBottom w:val="0"/>
      <w:divBdr>
        <w:top w:val="none" w:sz="0" w:space="0" w:color="auto"/>
        <w:left w:val="none" w:sz="0" w:space="0" w:color="auto"/>
        <w:bottom w:val="none" w:sz="0" w:space="0" w:color="auto"/>
        <w:right w:val="none" w:sz="0" w:space="0" w:color="auto"/>
      </w:divBdr>
    </w:div>
    <w:div w:id="1079710553">
      <w:bodyDiv w:val="1"/>
      <w:marLeft w:val="0"/>
      <w:marRight w:val="0"/>
      <w:marTop w:val="0"/>
      <w:marBottom w:val="0"/>
      <w:divBdr>
        <w:top w:val="none" w:sz="0" w:space="0" w:color="auto"/>
        <w:left w:val="none" w:sz="0" w:space="0" w:color="auto"/>
        <w:bottom w:val="none" w:sz="0" w:space="0" w:color="auto"/>
        <w:right w:val="none" w:sz="0" w:space="0" w:color="auto"/>
      </w:divBdr>
    </w:div>
    <w:div w:id="1082916905">
      <w:bodyDiv w:val="1"/>
      <w:marLeft w:val="0"/>
      <w:marRight w:val="0"/>
      <w:marTop w:val="0"/>
      <w:marBottom w:val="0"/>
      <w:divBdr>
        <w:top w:val="none" w:sz="0" w:space="0" w:color="auto"/>
        <w:left w:val="none" w:sz="0" w:space="0" w:color="auto"/>
        <w:bottom w:val="none" w:sz="0" w:space="0" w:color="auto"/>
        <w:right w:val="none" w:sz="0" w:space="0" w:color="auto"/>
      </w:divBdr>
    </w:div>
    <w:div w:id="1097748311">
      <w:bodyDiv w:val="1"/>
      <w:marLeft w:val="0"/>
      <w:marRight w:val="0"/>
      <w:marTop w:val="0"/>
      <w:marBottom w:val="0"/>
      <w:divBdr>
        <w:top w:val="none" w:sz="0" w:space="0" w:color="auto"/>
        <w:left w:val="none" w:sz="0" w:space="0" w:color="auto"/>
        <w:bottom w:val="none" w:sz="0" w:space="0" w:color="auto"/>
        <w:right w:val="none" w:sz="0" w:space="0" w:color="auto"/>
      </w:divBdr>
    </w:div>
    <w:div w:id="1102922237">
      <w:bodyDiv w:val="1"/>
      <w:marLeft w:val="0"/>
      <w:marRight w:val="0"/>
      <w:marTop w:val="0"/>
      <w:marBottom w:val="0"/>
      <w:divBdr>
        <w:top w:val="none" w:sz="0" w:space="0" w:color="auto"/>
        <w:left w:val="none" w:sz="0" w:space="0" w:color="auto"/>
        <w:bottom w:val="none" w:sz="0" w:space="0" w:color="auto"/>
        <w:right w:val="none" w:sz="0" w:space="0" w:color="auto"/>
      </w:divBdr>
    </w:div>
    <w:div w:id="1109397448">
      <w:bodyDiv w:val="1"/>
      <w:marLeft w:val="0"/>
      <w:marRight w:val="0"/>
      <w:marTop w:val="0"/>
      <w:marBottom w:val="0"/>
      <w:divBdr>
        <w:top w:val="none" w:sz="0" w:space="0" w:color="auto"/>
        <w:left w:val="none" w:sz="0" w:space="0" w:color="auto"/>
        <w:bottom w:val="none" w:sz="0" w:space="0" w:color="auto"/>
        <w:right w:val="none" w:sz="0" w:space="0" w:color="auto"/>
      </w:divBdr>
    </w:div>
    <w:div w:id="1112239311">
      <w:bodyDiv w:val="1"/>
      <w:marLeft w:val="0"/>
      <w:marRight w:val="0"/>
      <w:marTop w:val="0"/>
      <w:marBottom w:val="0"/>
      <w:divBdr>
        <w:top w:val="none" w:sz="0" w:space="0" w:color="auto"/>
        <w:left w:val="none" w:sz="0" w:space="0" w:color="auto"/>
        <w:bottom w:val="none" w:sz="0" w:space="0" w:color="auto"/>
        <w:right w:val="none" w:sz="0" w:space="0" w:color="auto"/>
      </w:divBdr>
    </w:div>
    <w:div w:id="1113940263">
      <w:bodyDiv w:val="1"/>
      <w:marLeft w:val="0"/>
      <w:marRight w:val="0"/>
      <w:marTop w:val="0"/>
      <w:marBottom w:val="0"/>
      <w:divBdr>
        <w:top w:val="none" w:sz="0" w:space="0" w:color="auto"/>
        <w:left w:val="none" w:sz="0" w:space="0" w:color="auto"/>
        <w:bottom w:val="none" w:sz="0" w:space="0" w:color="auto"/>
        <w:right w:val="none" w:sz="0" w:space="0" w:color="auto"/>
      </w:divBdr>
    </w:div>
    <w:div w:id="1118138444">
      <w:bodyDiv w:val="1"/>
      <w:marLeft w:val="0"/>
      <w:marRight w:val="0"/>
      <w:marTop w:val="0"/>
      <w:marBottom w:val="0"/>
      <w:divBdr>
        <w:top w:val="none" w:sz="0" w:space="0" w:color="auto"/>
        <w:left w:val="none" w:sz="0" w:space="0" w:color="auto"/>
        <w:bottom w:val="none" w:sz="0" w:space="0" w:color="auto"/>
        <w:right w:val="none" w:sz="0" w:space="0" w:color="auto"/>
      </w:divBdr>
    </w:div>
    <w:div w:id="1128814505">
      <w:bodyDiv w:val="1"/>
      <w:marLeft w:val="0"/>
      <w:marRight w:val="0"/>
      <w:marTop w:val="0"/>
      <w:marBottom w:val="0"/>
      <w:divBdr>
        <w:top w:val="none" w:sz="0" w:space="0" w:color="auto"/>
        <w:left w:val="none" w:sz="0" w:space="0" w:color="auto"/>
        <w:bottom w:val="none" w:sz="0" w:space="0" w:color="auto"/>
        <w:right w:val="none" w:sz="0" w:space="0" w:color="auto"/>
      </w:divBdr>
    </w:div>
    <w:div w:id="1130512845">
      <w:bodyDiv w:val="1"/>
      <w:marLeft w:val="0"/>
      <w:marRight w:val="0"/>
      <w:marTop w:val="0"/>
      <w:marBottom w:val="0"/>
      <w:divBdr>
        <w:top w:val="none" w:sz="0" w:space="0" w:color="auto"/>
        <w:left w:val="none" w:sz="0" w:space="0" w:color="auto"/>
        <w:bottom w:val="none" w:sz="0" w:space="0" w:color="auto"/>
        <w:right w:val="none" w:sz="0" w:space="0" w:color="auto"/>
      </w:divBdr>
    </w:div>
    <w:div w:id="1131676778">
      <w:bodyDiv w:val="1"/>
      <w:marLeft w:val="0"/>
      <w:marRight w:val="0"/>
      <w:marTop w:val="0"/>
      <w:marBottom w:val="0"/>
      <w:divBdr>
        <w:top w:val="none" w:sz="0" w:space="0" w:color="auto"/>
        <w:left w:val="none" w:sz="0" w:space="0" w:color="auto"/>
        <w:bottom w:val="none" w:sz="0" w:space="0" w:color="auto"/>
        <w:right w:val="none" w:sz="0" w:space="0" w:color="auto"/>
      </w:divBdr>
    </w:div>
    <w:div w:id="1132596499">
      <w:bodyDiv w:val="1"/>
      <w:marLeft w:val="0"/>
      <w:marRight w:val="0"/>
      <w:marTop w:val="0"/>
      <w:marBottom w:val="0"/>
      <w:divBdr>
        <w:top w:val="none" w:sz="0" w:space="0" w:color="auto"/>
        <w:left w:val="none" w:sz="0" w:space="0" w:color="auto"/>
        <w:bottom w:val="none" w:sz="0" w:space="0" w:color="auto"/>
        <w:right w:val="none" w:sz="0" w:space="0" w:color="auto"/>
      </w:divBdr>
    </w:div>
    <w:div w:id="1132795863">
      <w:bodyDiv w:val="1"/>
      <w:marLeft w:val="0"/>
      <w:marRight w:val="0"/>
      <w:marTop w:val="0"/>
      <w:marBottom w:val="0"/>
      <w:divBdr>
        <w:top w:val="none" w:sz="0" w:space="0" w:color="auto"/>
        <w:left w:val="none" w:sz="0" w:space="0" w:color="auto"/>
        <w:bottom w:val="none" w:sz="0" w:space="0" w:color="auto"/>
        <w:right w:val="none" w:sz="0" w:space="0" w:color="auto"/>
      </w:divBdr>
    </w:div>
    <w:div w:id="1132865697">
      <w:bodyDiv w:val="1"/>
      <w:marLeft w:val="0"/>
      <w:marRight w:val="0"/>
      <w:marTop w:val="0"/>
      <w:marBottom w:val="0"/>
      <w:divBdr>
        <w:top w:val="none" w:sz="0" w:space="0" w:color="auto"/>
        <w:left w:val="none" w:sz="0" w:space="0" w:color="auto"/>
        <w:bottom w:val="none" w:sz="0" w:space="0" w:color="auto"/>
        <w:right w:val="none" w:sz="0" w:space="0" w:color="auto"/>
      </w:divBdr>
      <w:divsChild>
        <w:div w:id="819081788">
          <w:marLeft w:val="0"/>
          <w:marRight w:val="0"/>
          <w:marTop w:val="0"/>
          <w:marBottom w:val="0"/>
          <w:divBdr>
            <w:top w:val="none" w:sz="0" w:space="0" w:color="auto"/>
            <w:left w:val="none" w:sz="0" w:space="0" w:color="auto"/>
            <w:bottom w:val="none" w:sz="0" w:space="0" w:color="auto"/>
            <w:right w:val="none" w:sz="0" w:space="0" w:color="auto"/>
          </w:divBdr>
          <w:divsChild>
            <w:div w:id="18512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88947">
      <w:bodyDiv w:val="1"/>
      <w:marLeft w:val="0"/>
      <w:marRight w:val="0"/>
      <w:marTop w:val="0"/>
      <w:marBottom w:val="0"/>
      <w:divBdr>
        <w:top w:val="none" w:sz="0" w:space="0" w:color="auto"/>
        <w:left w:val="none" w:sz="0" w:space="0" w:color="auto"/>
        <w:bottom w:val="none" w:sz="0" w:space="0" w:color="auto"/>
        <w:right w:val="none" w:sz="0" w:space="0" w:color="auto"/>
      </w:divBdr>
    </w:div>
    <w:div w:id="1138844098">
      <w:bodyDiv w:val="1"/>
      <w:marLeft w:val="0"/>
      <w:marRight w:val="0"/>
      <w:marTop w:val="0"/>
      <w:marBottom w:val="0"/>
      <w:divBdr>
        <w:top w:val="none" w:sz="0" w:space="0" w:color="auto"/>
        <w:left w:val="none" w:sz="0" w:space="0" w:color="auto"/>
        <w:bottom w:val="none" w:sz="0" w:space="0" w:color="auto"/>
        <w:right w:val="none" w:sz="0" w:space="0" w:color="auto"/>
      </w:divBdr>
    </w:div>
    <w:div w:id="1141734217">
      <w:bodyDiv w:val="1"/>
      <w:marLeft w:val="0"/>
      <w:marRight w:val="0"/>
      <w:marTop w:val="0"/>
      <w:marBottom w:val="0"/>
      <w:divBdr>
        <w:top w:val="none" w:sz="0" w:space="0" w:color="auto"/>
        <w:left w:val="none" w:sz="0" w:space="0" w:color="auto"/>
        <w:bottom w:val="none" w:sz="0" w:space="0" w:color="auto"/>
        <w:right w:val="none" w:sz="0" w:space="0" w:color="auto"/>
      </w:divBdr>
    </w:div>
    <w:div w:id="1155562402">
      <w:bodyDiv w:val="1"/>
      <w:marLeft w:val="0"/>
      <w:marRight w:val="0"/>
      <w:marTop w:val="0"/>
      <w:marBottom w:val="0"/>
      <w:divBdr>
        <w:top w:val="none" w:sz="0" w:space="0" w:color="auto"/>
        <w:left w:val="none" w:sz="0" w:space="0" w:color="auto"/>
        <w:bottom w:val="none" w:sz="0" w:space="0" w:color="auto"/>
        <w:right w:val="none" w:sz="0" w:space="0" w:color="auto"/>
      </w:divBdr>
    </w:div>
    <w:div w:id="1156805433">
      <w:bodyDiv w:val="1"/>
      <w:marLeft w:val="0"/>
      <w:marRight w:val="0"/>
      <w:marTop w:val="0"/>
      <w:marBottom w:val="0"/>
      <w:divBdr>
        <w:top w:val="none" w:sz="0" w:space="0" w:color="auto"/>
        <w:left w:val="none" w:sz="0" w:space="0" w:color="auto"/>
        <w:bottom w:val="none" w:sz="0" w:space="0" w:color="auto"/>
        <w:right w:val="none" w:sz="0" w:space="0" w:color="auto"/>
      </w:divBdr>
    </w:div>
    <w:div w:id="1161852240">
      <w:bodyDiv w:val="1"/>
      <w:marLeft w:val="0"/>
      <w:marRight w:val="0"/>
      <w:marTop w:val="0"/>
      <w:marBottom w:val="0"/>
      <w:divBdr>
        <w:top w:val="none" w:sz="0" w:space="0" w:color="auto"/>
        <w:left w:val="none" w:sz="0" w:space="0" w:color="auto"/>
        <w:bottom w:val="none" w:sz="0" w:space="0" w:color="auto"/>
        <w:right w:val="none" w:sz="0" w:space="0" w:color="auto"/>
      </w:divBdr>
    </w:div>
    <w:div w:id="1165322066">
      <w:bodyDiv w:val="1"/>
      <w:marLeft w:val="0"/>
      <w:marRight w:val="0"/>
      <w:marTop w:val="0"/>
      <w:marBottom w:val="0"/>
      <w:divBdr>
        <w:top w:val="none" w:sz="0" w:space="0" w:color="auto"/>
        <w:left w:val="none" w:sz="0" w:space="0" w:color="auto"/>
        <w:bottom w:val="none" w:sz="0" w:space="0" w:color="auto"/>
        <w:right w:val="none" w:sz="0" w:space="0" w:color="auto"/>
      </w:divBdr>
    </w:div>
    <w:div w:id="1170216454">
      <w:bodyDiv w:val="1"/>
      <w:marLeft w:val="0"/>
      <w:marRight w:val="0"/>
      <w:marTop w:val="0"/>
      <w:marBottom w:val="0"/>
      <w:divBdr>
        <w:top w:val="none" w:sz="0" w:space="0" w:color="auto"/>
        <w:left w:val="none" w:sz="0" w:space="0" w:color="auto"/>
        <w:bottom w:val="none" w:sz="0" w:space="0" w:color="auto"/>
        <w:right w:val="none" w:sz="0" w:space="0" w:color="auto"/>
      </w:divBdr>
    </w:div>
    <w:div w:id="1177308338">
      <w:bodyDiv w:val="1"/>
      <w:marLeft w:val="0"/>
      <w:marRight w:val="0"/>
      <w:marTop w:val="0"/>
      <w:marBottom w:val="0"/>
      <w:divBdr>
        <w:top w:val="none" w:sz="0" w:space="0" w:color="auto"/>
        <w:left w:val="none" w:sz="0" w:space="0" w:color="auto"/>
        <w:bottom w:val="none" w:sz="0" w:space="0" w:color="auto"/>
        <w:right w:val="none" w:sz="0" w:space="0" w:color="auto"/>
      </w:divBdr>
    </w:div>
    <w:div w:id="1179001630">
      <w:bodyDiv w:val="1"/>
      <w:marLeft w:val="0"/>
      <w:marRight w:val="0"/>
      <w:marTop w:val="0"/>
      <w:marBottom w:val="0"/>
      <w:divBdr>
        <w:top w:val="none" w:sz="0" w:space="0" w:color="auto"/>
        <w:left w:val="none" w:sz="0" w:space="0" w:color="auto"/>
        <w:bottom w:val="none" w:sz="0" w:space="0" w:color="auto"/>
        <w:right w:val="none" w:sz="0" w:space="0" w:color="auto"/>
      </w:divBdr>
    </w:div>
    <w:div w:id="1184780585">
      <w:bodyDiv w:val="1"/>
      <w:marLeft w:val="0"/>
      <w:marRight w:val="0"/>
      <w:marTop w:val="0"/>
      <w:marBottom w:val="0"/>
      <w:divBdr>
        <w:top w:val="none" w:sz="0" w:space="0" w:color="auto"/>
        <w:left w:val="none" w:sz="0" w:space="0" w:color="auto"/>
        <w:bottom w:val="none" w:sz="0" w:space="0" w:color="auto"/>
        <w:right w:val="none" w:sz="0" w:space="0" w:color="auto"/>
      </w:divBdr>
    </w:div>
    <w:div w:id="1190677002">
      <w:bodyDiv w:val="1"/>
      <w:marLeft w:val="0"/>
      <w:marRight w:val="0"/>
      <w:marTop w:val="0"/>
      <w:marBottom w:val="0"/>
      <w:divBdr>
        <w:top w:val="none" w:sz="0" w:space="0" w:color="auto"/>
        <w:left w:val="none" w:sz="0" w:space="0" w:color="auto"/>
        <w:bottom w:val="none" w:sz="0" w:space="0" w:color="auto"/>
        <w:right w:val="none" w:sz="0" w:space="0" w:color="auto"/>
      </w:divBdr>
    </w:div>
    <w:div w:id="1201282154">
      <w:bodyDiv w:val="1"/>
      <w:marLeft w:val="0"/>
      <w:marRight w:val="0"/>
      <w:marTop w:val="0"/>
      <w:marBottom w:val="0"/>
      <w:divBdr>
        <w:top w:val="none" w:sz="0" w:space="0" w:color="auto"/>
        <w:left w:val="none" w:sz="0" w:space="0" w:color="auto"/>
        <w:bottom w:val="none" w:sz="0" w:space="0" w:color="auto"/>
        <w:right w:val="none" w:sz="0" w:space="0" w:color="auto"/>
      </w:divBdr>
    </w:div>
    <w:div w:id="1204710097">
      <w:bodyDiv w:val="1"/>
      <w:marLeft w:val="0"/>
      <w:marRight w:val="0"/>
      <w:marTop w:val="0"/>
      <w:marBottom w:val="0"/>
      <w:divBdr>
        <w:top w:val="none" w:sz="0" w:space="0" w:color="auto"/>
        <w:left w:val="none" w:sz="0" w:space="0" w:color="auto"/>
        <w:bottom w:val="none" w:sz="0" w:space="0" w:color="auto"/>
        <w:right w:val="none" w:sz="0" w:space="0" w:color="auto"/>
      </w:divBdr>
    </w:div>
    <w:div w:id="1205604098">
      <w:bodyDiv w:val="1"/>
      <w:marLeft w:val="0"/>
      <w:marRight w:val="0"/>
      <w:marTop w:val="0"/>
      <w:marBottom w:val="0"/>
      <w:divBdr>
        <w:top w:val="none" w:sz="0" w:space="0" w:color="auto"/>
        <w:left w:val="none" w:sz="0" w:space="0" w:color="auto"/>
        <w:bottom w:val="none" w:sz="0" w:space="0" w:color="auto"/>
        <w:right w:val="none" w:sz="0" w:space="0" w:color="auto"/>
      </w:divBdr>
    </w:div>
    <w:div w:id="1205751802">
      <w:bodyDiv w:val="1"/>
      <w:marLeft w:val="0"/>
      <w:marRight w:val="0"/>
      <w:marTop w:val="0"/>
      <w:marBottom w:val="0"/>
      <w:divBdr>
        <w:top w:val="none" w:sz="0" w:space="0" w:color="auto"/>
        <w:left w:val="none" w:sz="0" w:space="0" w:color="auto"/>
        <w:bottom w:val="none" w:sz="0" w:space="0" w:color="auto"/>
        <w:right w:val="none" w:sz="0" w:space="0" w:color="auto"/>
      </w:divBdr>
    </w:div>
    <w:div w:id="1207448468">
      <w:bodyDiv w:val="1"/>
      <w:marLeft w:val="0"/>
      <w:marRight w:val="0"/>
      <w:marTop w:val="0"/>
      <w:marBottom w:val="0"/>
      <w:divBdr>
        <w:top w:val="none" w:sz="0" w:space="0" w:color="auto"/>
        <w:left w:val="none" w:sz="0" w:space="0" w:color="auto"/>
        <w:bottom w:val="none" w:sz="0" w:space="0" w:color="auto"/>
        <w:right w:val="none" w:sz="0" w:space="0" w:color="auto"/>
      </w:divBdr>
    </w:div>
    <w:div w:id="1209339424">
      <w:bodyDiv w:val="1"/>
      <w:marLeft w:val="0"/>
      <w:marRight w:val="0"/>
      <w:marTop w:val="0"/>
      <w:marBottom w:val="0"/>
      <w:divBdr>
        <w:top w:val="none" w:sz="0" w:space="0" w:color="auto"/>
        <w:left w:val="none" w:sz="0" w:space="0" w:color="auto"/>
        <w:bottom w:val="none" w:sz="0" w:space="0" w:color="auto"/>
        <w:right w:val="none" w:sz="0" w:space="0" w:color="auto"/>
      </w:divBdr>
    </w:div>
    <w:div w:id="1217929933">
      <w:bodyDiv w:val="1"/>
      <w:marLeft w:val="0"/>
      <w:marRight w:val="0"/>
      <w:marTop w:val="0"/>
      <w:marBottom w:val="0"/>
      <w:divBdr>
        <w:top w:val="none" w:sz="0" w:space="0" w:color="auto"/>
        <w:left w:val="none" w:sz="0" w:space="0" w:color="auto"/>
        <w:bottom w:val="none" w:sz="0" w:space="0" w:color="auto"/>
        <w:right w:val="none" w:sz="0" w:space="0" w:color="auto"/>
      </w:divBdr>
    </w:div>
    <w:div w:id="1218976738">
      <w:bodyDiv w:val="1"/>
      <w:marLeft w:val="0"/>
      <w:marRight w:val="0"/>
      <w:marTop w:val="0"/>
      <w:marBottom w:val="0"/>
      <w:divBdr>
        <w:top w:val="none" w:sz="0" w:space="0" w:color="auto"/>
        <w:left w:val="none" w:sz="0" w:space="0" w:color="auto"/>
        <w:bottom w:val="none" w:sz="0" w:space="0" w:color="auto"/>
        <w:right w:val="none" w:sz="0" w:space="0" w:color="auto"/>
      </w:divBdr>
    </w:div>
    <w:div w:id="1219780291">
      <w:bodyDiv w:val="1"/>
      <w:marLeft w:val="0"/>
      <w:marRight w:val="0"/>
      <w:marTop w:val="0"/>
      <w:marBottom w:val="0"/>
      <w:divBdr>
        <w:top w:val="none" w:sz="0" w:space="0" w:color="auto"/>
        <w:left w:val="none" w:sz="0" w:space="0" w:color="auto"/>
        <w:bottom w:val="none" w:sz="0" w:space="0" w:color="auto"/>
        <w:right w:val="none" w:sz="0" w:space="0" w:color="auto"/>
      </w:divBdr>
    </w:div>
    <w:div w:id="1221988197">
      <w:bodyDiv w:val="1"/>
      <w:marLeft w:val="0"/>
      <w:marRight w:val="0"/>
      <w:marTop w:val="0"/>
      <w:marBottom w:val="0"/>
      <w:divBdr>
        <w:top w:val="none" w:sz="0" w:space="0" w:color="auto"/>
        <w:left w:val="none" w:sz="0" w:space="0" w:color="auto"/>
        <w:bottom w:val="none" w:sz="0" w:space="0" w:color="auto"/>
        <w:right w:val="none" w:sz="0" w:space="0" w:color="auto"/>
      </w:divBdr>
    </w:div>
    <w:div w:id="1225918623">
      <w:bodyDiv w:val="1"/>
      <w:marLeft w:val="0"/>
      <w:marRight w:val="0"/>
      <w:marTop w:val="0"/>
      <w:marBottom w:val="0"/>
      <w:divBdr>
        <w:top w:val="none" w:sz="0" w:space="0" w:color="auto"/>
        <w:left w:val="none" w:sz="0" w:space="0" w:color="auto"/>
        <w:bottom w:val="none" w:sz="0" w:space="0" w:color="auto"/>
        <w:right w:val="none" w:sz="0" w:space="0" w:color="auto"/>
      </w:divBdr>
    </w:div>
    <w:div w:id="1231574004">
      <w:bodyDiv w:val="1"/>
      <w:marLeft w:val="0"/>
      <w:marRight w:val="0"/>
      <w:marTop w:val="0"/>
      <w:marBottom w:val="0"/>
      <w:divBdr>
        <w:top w:val="none" w:sz="0" w:space="0" w:color="auto"/>
        <w:left w:val="none" w:sz="0" w:space="0" w:color="auto"/>
        <w:bottom w:val="none" w:sz="0" w:space="0" w:color="auto"/>
        <w:right w:val="none" w:sz="0" w:space="0" w:color="auto"/>
      </w:divBdr>
    </w:div>
    <w:div w:id="1232274670">
      <w:bodyDiv w:val="1"/>
      <w:marLeft w:val="0"/>
      <w:marRight w:val="0"/>
      <w:marTop w:val="0"/>
      <w:marBottom w:val="0"/>
      <w:divBdr>
        <w:top w:val="none" w:sz="0" w:space="0" w:color="auto"/>
        <w:left w:val="none" w:sz="0" w:space="0" w:color="auto"/>
        <w:bottom w:val="none" w:sz="0" w:space="0" w:color="auto"/>
        <w:right w:val="none" w:sz="0" w:space="0" w:color="auto"/>
      </w:divBdr>
    </w:div>
    <w:div w:id="1232543878">
      <w:bodyDiv w:val="1"/>
      <w:marLeft w:val="0"/>
      <w:marRight w:val="0"/>
      <w:marTop w:val="0"/>
      <w:marBottom w:val="0"/>
      <w:divBdr>
        <w:top w:val="none" w:sz="0" w:space="0" w:color="auto"/>
        <w:left w:val="none" w:sz="0" w:space="0" w:color="auto"/>
        <w:bottom w:val="none" w:sz="0" w:space="0" w:color="auto"/>
        <w:right w:val="none" w:sz="0" w:space="0" w:color="auto"/>
      </w:divBdr>
    </w:div>
    <w:div w:id="1234240567">
      <w:bodyDiv w:val="1"/>
      <w:marLeft w:val="0"/>
      <w:marRight w:val="0"/>
      <w:marTop w:val="0"/>
      <w:marBottom w:val="0"/>
      <w:divBdr>
        <w:top w:val="none" w:sz="0" w:space="0" w:color="auto"/>
        <w:left w:val="none" w:sz="0" w:space="0" w:color="auto"/>
        <w:bottom w:val="none" w:sz="0" w:space="0" w:color="auto"/>
        <w:right w:val="none" w:sz="0" w:space="0" w:color="auto"/>
      </w:divBdr>
    </w:div>
    <w:div w:id="1240286039">
      <w:bodyDiv w:val="1"/>
      <w:marLeft w:val="0"/>
      <w:marRight w:val="0"/>
      <w:marTop w:val="0"/>
      <w:marBottom w:val="0"/>
      <w:divBdr>
        <w:top w:val="none" w:sz="0" w:space="0" w:color="auto"/>
        <w:left w:val="none" w:sz="0" w:space="0" w:color="auto"/>
        <w:bottom w:val="none" w:sz="0" w:space="0" w:color="auto"/>
        <w:right w:val="none" w:sz="0" w:space="0" w:color="auto"/>
      </w:divBdr>
    </w:div>
    <w:div w:id="1250044244">
      <w:bodyDiv w:val="1"/>
      <w:marLeft w:val="0"/>
      <w:marRight w:val="0"/>
      <w:marTop w:val="0"/>
      <w:marBottom w:val="0"/>
      <w:divBdr>
        <w:top w:val="none" w:sz="0" w:space="0" w:color="auto"/>
        <w:left w:val="none" w:sz="0" w:space="0" w:color="auto"/>
        <w:bottom w:val="none" w:sz="0" w:space="0" w:color="auto"/>
        <w:right w:val="none" w:sz="0" w:space="0" w:color="auto"/>
      </w:divBdr>
    </w:div>
    <w:div w:id="1251281226">
      <w:bodyDiv w:val="1"/>
      <w:marLeft w:val="0"/>
      <w:marRight w:val="0"/>
      <w:marTop w:val="0"/>
      <w:marBottom w:val="0"/>
      <w:divBdr>
        <w:top w:val="none" w:sz="0" w:space="0" w:color="auto"/>
        <w:left w:val="none" w:sz="0" w:space="0" w:color="auto"/>
        <w:bottom w:val="none" w:sz="0" w:space="0" w:color="auto"/>
        <w:right w:val="none" w:sz="0" w:space="0" w:color="auto"/>
      </w:divBdr>
    </w:div>
    <w:div w:id="1266117038">
      <w:bodyDiv w:val="1"/>
      <w:marLeft w:val="0"/>
      <w:marRight w:val="0"/>
      <w:marTop w:val="0"/>
      <w:marBottom w:val="0"/>
      <w:divBdr>
        <w:top w:val="none" w:sz="0" w:space="0" w:color="auto"/>
        <w:left w:val="none" w:sz="0" w:space="0" w:color="auto"/>
        <w:bottom w:val="none" w:sz="0" w:space="0" w:color="auto"/>
        <w:right w:val="none" w:sz="0" w:space="0" w:color="auto"/>
      </w:divBdr>
    </w:div>
    <w:div w:id="1267275552">
      <w:bodyDiv w:val="1"/>
      <w:marLeft w:val="0"/>
      <w:marRight w:val="0"/>
      <w:marTop w:val="0"/>
      <w:marBottom w:val="0"/>
      <w:divBdr>
        <w:top w:val="none" w:sz="0" w:space="0" w:color="auto"/>
        <w:left w:val="none" w:sz="0" w:space="0" w:color="auto"/>
        <w:bottom w:val="none" w:sz="0" w:space="0" w:color="auto"/>
        <w:right w:val="none" w:sz="0" w:space="0" w:color="auto"/>
      </w:divBdr>
    </w:div>
    <w:div w:id="1268779249">
      <w:bodyDiv w:val="1"/>
      <w:marLeft w:val="0"/>
      <w:marRight w:val="0"/>
      <w:marTop w:val="0"/>
      <w:marBottom w:val="0"/>
      <w:divBdr>
        <w:top w:val="none" w:sz="0" w:space="0" w:color="auto"/>
        <w:left w:val="none" w:sz="0" w:space="0" w:color="auto"/>
        <w:bottom w:val="none" w:sz="0" w:space="0" w:color="auto"/>
        <w:right w:val="none" w:sz="0" w:space="0" w:color="auto"/>
      </w:divBdr>
    </w:div>
    <w:div w:id="1270773930">
      <w:bodyDiv w:val="1"/>
      <w:marLeft w:val="0"/>
      <w:marRight w:val="0"/>
      <w:marTop w:val="0"/>
      <w:marBottom w:val="0"/>
      <w:divBdr>
        <w:top w:val="none" w:sz="0" w:space="0" w:color="auto"/>
        <w:left w:val="none" w:sz="0" w:space="0" w:color="auto"/>
        <w:bottom w:val="none" w:sz="0" w:space="0" w:color="auto"/>
        <w:right w:val="none" w:sz="0" w:space="0" w:color="auto"/>
      </w:divBdr>
    </w:div>
    <w:div w:id="1292059458">
      <w:bodyDiv w:val="1"/>
      <w:marLeft w:val="0"/>
      <w:marRight w:val="0"/>
      <w:marTop w:val="0"/>
      <w:marBottom w:val="0"/>
      <w:divBdr>
        <w:top w:val="none" w:sz="0" w:space="0" w:color="auto"/>
        <w:left w:val="none" w:sz="0" w:space="0" w:color="auto"/>
        <w:bottom w:val="none" w:sz="0" w:space="0" w:color="auto"/>
        <w:right w:val="none" w:sz="0" w:space="0" w:color="auto"/>
      </w:divBdr>
    </w:div>
    <w:div w:id="1292399812">
      <w:bodyDiv w:val="1"/>
      <w:marLeft w:val="0"/>
      <w:marRight w:val="0"/>
      <w:marTop w:val="0"/>
      <w:marBottom w:val="0"/>
      <w:divBdr>
        <w:top w:val="none" w:sz="0" w:space="0" w:color="auto"/>
        <w:left w:val="none" w:sz="0" w:space="0" w:color="auto"/>
        <w:bottom w:val="none" w:sz="0" w:space="0" w:color="auto"/>
        <w:right w:val="none" w:sz="0" w:space="0" w:color="auto"/>
      </w:divBdr>
    </w:div>
    <w:div w:id="1292446129">
      <w:bodyDiv w:val="1"/>
      <w:marLeft w:val="0"/>
      <w:marRight w:val="0"/>
      <w:marTop w:val="0"/>
      <w:marBottom w:val="0"/>
      <w:divBdr>
        <w:top w:val="none" w:sz="0" w:space="0" w:color="auto"/>
        <w:left w:val="none" w:sz="0" w:space="0" w:color="auto"/>
        <w:bottom w:val="none" w:sz="0" w:space="0" w:color="auto"/>
        <w:right w:val="none" w:sz="0" w:space="0" w:color="auto"/>
      </w:divBdr>
    </w:div>
    <w:div w:id="1299532597">
      <w:bodyDiv w:val="1"/>
      <w:marLeft w:val="0"/>
      <w:marRight w:val="0"/>
      <w:marTop w:val="0"/>
      <w:marBottom w:val="0"/>
      <w:divBdr>
        <w:top w:val="none" w:sz="0" w:space="0" w:color="auto"/>
        <w:left w:val="none" w:sz="0" w:space="0" w:color="auto"/>
        <w:bottom w:val="none" w:sz="0" w:space="0" w:color="auto"/>
        <w:right w:val="none" w:sz="0" w:space="0" w:color="auto"/>
      </w:divBdr>
    </w:div>
    <w:div w:id="1317224908">
      <w:bodyDiv w:val="1"/>
      <w:marLeft w:val="0"/>
      <w:marRight w:val="0"/>
      <w:marTop w:val="0"/>
      <w:marBottom w:val="0"/>
      <w:divBdr>
        <w:top w:val="none" w:sz="0" w:space="0" w:color="auto"/>
        <w:left w:val="none" w:sz="0" w:space="0" w:color="auto"/>
        <w:bottom w:val="none" w:sz="0" w:space="0" w:color="auto"/>
        <w:right w:val="none" w:sz="0" w:space="0" w:color="auto"/>
      </w:divBdr>
    </w:div>
    <w:div w:id="1323198523">
      <w:bodyDiv w:val="1"/>
      <w:marLeft w:val="0"/>
      <w:marRight w:val="0"/>
      <w:marTop w:val="0"/>
      <w:marBottom w:val="0"/>
      <w:divBdr>
        <w:top w:val="none" w:sz="0" w:space="0" w:color="auto"/>
        <w:left w:val="none" w:sz="0" w:space="0" w:color="auto"/>
        <w:bottom w:val="none" w:sz="0" w:space="0" w:color="auto"/>
        <w:right w:val="none" w:sz="0" w:space="0" w:color="auto"/>
      </w:divBdr>
    </w:div>
    <w:div w:id="1325547143">
      <w:bodyDiv w:val="1"/>
      <w:marLeft w:val="0"/>
      <w:marRight w:val="0"/>
      <w:marTop w:val="0"/>
      <w:marBottom w:val="0"/>
      <w:divBdr>
        <w:top w:val="none" w:sz="0" w:space="0" w:color="auto"/>
        <w:left w:val="none" w:sz="0" w:space="0" w:color="auto"/>
        <w:bottom w:val="none" w:sz="0" w:space="0" w:color="auto"/>
        <w:right w:val="none" w:sz="0" w:space="0" w:color="auto"/>
      </w:divBdr>
    </w:div>
    <w:div w:id="1333724937">
      <w:bodyDiv w:val="1"/>
      <w:marLeft w:val="0"/>
      <w:marRight w:val="0"/>
      <w:marTop w:val="0"/>
      <w:marBottom w:val="0"/>
      <w:divBdr>
        <w:top w:val="none" w:sz="0" w:space="0" w:color="auto"/>
        <w:left w:val="none" w:sz="0" w:space="0" w:color="auto"/>
        <w:bottom w:val="none" w:sz="0" w:space="0" w:color="auto"/>
        <w:right w:val="none" w:sz="0" w:space="0" w:color="auto"/>
      </w:divBdr>
    </w:div>
    <w:div w:id="1334381672">
      <w:bodyDiv w:val="1"/>
      <w:marLeft w:val="0"/>
      <w:marRight w:val="0"/>
      <w:marTop w:val="0"/>
      <w:marBottom w:val="0"/>
      <w:divBdr>
        <w:top w:val="none" w:sz="0" w:space="0" w:color="auto"/>
        <w:left w:val="none" w:sz="0" w:space="0" w:color="auto"/>
        <w:bottom w:val="none" w:sz="0" w:space="0" w:color="auto"/>
        <w:right w:val="none" w:sz="0" w:space="0" w:color="auto"/>
      </w:divBdr>
    </w:div>
    <w:div w:id="1335035456">
      <w:bodyDiv w:val="1"/>
      <w:marLeft w:val="0"/>
      <w:marRight w:val="0"/>
      <w:marTop w:val="0"/>
      <w:marBottom w:val="0"/>
      <w:divBdr>
        <w:top w:val="none" w:sz="0" w:space="0" w:color="auto"/>
        <w:left w:val="none" w:sz="0" w:space="0" w:color="auto"/>
        <w:bottom w:val="none" w:sz="0" w:space="0" w:color="auto"/>
        <w:right w:val="none" w:sz="0" w:space="0" w:color="auto"/>
      </w:divBdr>
      <w:divsChild>
        <w:div w:id="1714303322">
          <w:marLeft w:val="0"/>
          <w:marRight w:val="0"/>
          <w:marTop w:val="0"/>
          <w:marBottom w:val="0"/>
          <w:divBdr>
            <w:top w:val="none" w:sz="0" w:space="0" w:color="auto"/>
            <w:left w:val="none" w:sz="0" w:space="0" w:color="auto"/>
            <w:bottom w:val="none" w:sz="0" w:space="0" w:color="auto"/>
            <w:right w:val="none" w:sz="0" w:space="0" w:color="auto"/>
          </w:divBdr>
        </w:div>
      </w:divsChild>
    </w:div>
    <w:div w:id="1339313733">
      <w:bodyDiv w:val="1"/>
      <w:marLeft w:val="0"/>
      <w:marRight w:val="0"/>
      <w:marTop w:val="0"/>
      <w:marBottom w:val="0"/>
      <w:divBdr>
        <w:top w:val="none" w:sz="0" w:space="0" w:color="auto"/>
        <w:left w:val="none" w:sz="0" w:space="0" w:color="auto"/>
        <w:bottom w:val="none" w:sz="0" w:space="0" w:color="auto"/>
        <w:right w:val="none" w:sz="0" w:space="0" w:color="auto"/>
      </w:divBdr>
    </w:div>
    <w:div w:id="1341077422">
      <w:bodyDiv w:val="1"/>
      <w:marLeft w:val="0"/>
      <w:marRight w:val="0"/>
      <w:marTop w:val="0"/>
      <w:marBottom w:val="0"/>
      <w:divBdr>
        <w:top w:val="none" w:sz="0" w:space="0" w:color="auto"/>
        <w:left w:val="none" w:sz="0" w:space="0" w:color="auto"/>
        <w:bottom w:val="none" w:sz="0" w:space="0" w:color="auto"/>
        <w:right w:val="none" w:sz="0" w:space="0" w:color="auto"/>
      </w:divBdr>
    </w:div>
    <w:div w:id="1342468705">
      <w:bodyDiv w:val="1"/>
      <w:marLeft w:val="0"/>
      <w:marRight w:val="0"/>
      <w:marTop w:val="0"/>
      <w:marBottom w:val="0"/>
      <w:divBdr>
        <w:top w:val="none" w:sz="0" w:space="0" w:color="auto"/>
        <w:left w:val="none" w:sz="0" w:space="0" w:color="auto"/>
        <w:bottom w:val="none" w:sz="0" w:space="0" w:color="auto"/>
        <w:right w:val="none" w:sz="0" w:space="0" w:color="auto"/>
      </w:divBdr>
    </w:div>
    <w:div w:id="1345397199">
      <w:bodyDiv w:val="1"/>
      <w:marLeft w:val="0"/>
      <w:marRight w:val="0"/>
      <w:marTop w:val="0"/>
      <w:marBottom w:val="0"/>
      <w:divBdr>
        <w:top w:val="none" w:sz="0" w:space="0" w:color="auto"/>
        <w:left w:val="none" w:sz="0" w:space="0" w:color="auto"/>
        <w:bottom w:val="none" w:sz="0" w:space="0" w:color="auto"/>
        <w:right w:val="none" w:sz="0" w:space="0" w:color="auto"/>
      </w:divBdr>
    </w:div>
    <w:div w:id="1345520441">
      <w:bodyDiv w:val="1"/>
      <w:marLeft w:val="0"/>
      <w:marRight w:val="0"/>
      <w:marTop w:val="0"/>
      <w:marBottom w:val="0"/>
      <w:divBdr>
        <w:top w:val="none" w:sz="0" w:space="0" w:color="auto"/>
        <w:left w:val="none" w:sz="0" w:space="0" w:color="auto"/>
        <w:bottom w:val="none" w:sz="0" w:space="0" w:color="auto"/>
        <w:right w:val="none" w:sz="0" w:space="0" w:color="auto"/>
      </w:divBdr>
    </w:div>
    <w:div w:id="1346979017">
      <w:bodyDiv w:val="1"/>
      <w:marLeft w:val="0"/>
      <w:marRight w:val="0"/>
      <w:marTop w:val="0"/>
      <w:marBottom w:val="0"/>
      <w:divBdr>
        <w:top w:val="none" w:sz="0" w:space="0" w:color="auto"/>
        <w:left w:val="none" w:sz="0" w:space="0" w:color="auto"/>
        <w:bottom w:val="none" w:sz="0" w:space="0" w:color="auto"/>
        <w:right w:val="none" w:sz="0" w:space="0" w:color="auto"/>
      </w:divBdr>
    </w:div>
    <w:div w:id="1358317024">
      <w:bodyDiv w:val="1"/>
      <w:marLeft w:val="0"/>
      <w:marRight w:val="0"/>
      <w:marTop w:val="0"/>
      <w:marBottom w:val="0"/>
      <w:divBdr>
        <w:top w:val="none" w:sz="0" w:space="0" w:color="auto"/>
        <w:left w:val="none" w:sz="0" w:space="0" w:color="auto"/>
        <w:bottom w:val="none" w:sz="0" w:space="0" w:color="auto"/>
        <w:right w:val="none" w:sz="0" w:space="0" w:color="auto"/>
      </w:divBdr>
    </w:div>
    <w:div w:id="1358654112">
      <w:bodyDiv w:val="1"/>
      <w:marLeft w:val="0"/>
      <w:marRight w:val="0"/>
      <w:marTop w:val="0"/>
      <w:marBottom w:val="0"/>
      <w:divBdr>
        <w:top w:val="none" w:sz="0" w:space="0" w:color="auto"/>
        <w:left w:val="none" w:sz="0" w:space="0" w:color="auto"/>
        <w:bottom w:val="none" w:sz="0" w:space="0" w:color="auto"/>
        <w:right w:val="none" w:sz="0" w:space="0" w:color="auto"/>
      </w:divBdr>
    </w:div>
    <w:div w:id="1359163974">
      <w:bodyDiv w:val="1"/>
      <w:marLeft w:val="0"/>
      <w:marRight w:val="0"/>
      <w:marTop w:val="0"/>
      <w:marBottom w:val="0"/>
      <w:divBdr>
        <w:top w:val="none" w:sz="0" w:space="0" w:color="auto"/>
        <w:left w:val="none" w:sz="0" w:space="0" w:color="auto"/>
        <w:bottom w:val="none" w:sz="0" w:space="0" w:color="auto"/>
        <w:right w:val="none" w:sz="0" w:space="0" w:color="auto"/>
      </w:divBdr>
    </w:div>
    <w:div w:id="1363479338">
      <w:bodyDiv w:val="1"/>
      <w:marLeft w:val="0"/>
      <w:marRight w:val="0"/>
      <w:marTop w:val="0"/>
      <w:marBottom w:val="0"/>
      <w:divBdr>
        <w:top w:val="none" w:sz="0" w:space="0" w:color="auto"/>
        <w:left w:val="none" w:sz="0" w:space="0" w:color="auto"/>
        <w:bottom w:val="none" w:sz="0" w:space="0" w:color="auto"/>
        <w:right w:val="none" w:sz="0" w:space="0" w:color="auto"/>
      </w:divBdr>
    </w:div>
    <w:div w:id="1366055442">
      <w:bodyDiv w:val="1"/>
      <w:marLeft w:val="0"/>
      <w:marRight w:val="0"/>
      <w:marTop w:val="0"/>
      <w:marBottom w:val="0"/>
      <w:divBdr>
        <w:top w:val="none" w:sz="0" w:space="0" w:color="auto"/>
        <w:left w:val="none" w:sz="0" w:space="0" w:color="auto"/>
        <w:bottom w:val="none" w:sz="0" w:space="0" w:color="auto"/>
        <w:right w:val="none" w:sz="0" w:space="0" w:color="auto"/>
      </w:divBdr>
    </w:div>
    <w:div w:id="1371103709">
      <w:bodyDiv w:val="1"/>
      <w:marLeft w:val="0"/>
      <w:marRight w:val="0"/>
      <w:marTop w:val="0"/>
      <w:marBottom w:val="0"/>
      <w:divBdr>
        <w:top w:val="none" w:sz="0" w:space="0" w:color="auto"/>
        <w:left w:val="none" w:sz="0" w:space="0" w:color="auto"/>
        <w:bottom w:val="none" w:sz="0" w:space="0" w:color="auto"/>
        <w:right w:val="none" w:sz="0" w:space="0" w:color="auto"/>
      </w:divBdr>
    </w:div>
    <w:div w:id="1379864663">
      <w:bodyDiv w:val="1"/>
      <w:marLeft w:val="0"/>
      <w:marRight w:val="0"/>
      <w:marTop w:val="0"/>
      <w:marBottom w:val="0"/>
      <w:divBdr>
        <w:top w:val="none" w:sz="0" w:space="0" w:color="auto"/>
        <w:left w:val="none" w:sz="0" w:space="0" w:color="auto"/>
        <w:bottom w:val="none" w:sz="0" w:space="0" w:color="auto"/>
        <w:right w:val="none" w:sz="0" w:space="0" w:color="auto"/>
      </w:divBdr>
    </w:div>
    <w:div w:id="1384523592">
      <w:bodyDiv w:val="1"/>
      <w:marLeft w:val="0"/>
      <w:marRight w:val="0"/>
      <w:marTop w:val="0"/>
      <w:marBottom w:val="0"/>
      <w:divBdr>
        <w:top w:val="none" w:sz="0" w:space="0" w:color="auto"/>
        <w:left w:val="none" w:sz="0" w:space="0" w:color="auto"/>
        <w:bottom w:val="none" w:sz="0" w:space="0" w:color="auto"/>
        <w:right w:val="none" w:sz="0" w:space="0" w:color="auto"/>
      </w:divBdr>
    </w:div>
    <w:div w:id="1387097030">
      <w:bodyDiv w:val="1"/>
      <w:marLeft w:val="0"/>
      <w:marRight w:val="0"/>
      <w:marTop w:val="0"/>
      <w:marBottom w:val="0"/>
      <w:divBdr>
        <w:top w:val="none" w:sz="0" w:space="0" w:color="auto"/>
        <w:left w:val="none" w:sz="0" w:space="0" w:color="auto"/>
        <w:bottom w:val="none" w:sz="0" w:space="0" w:color="auto"/>
        <w:right w:val="none" w:sz="0" w:space="0" w:color="auto"/>
      </w:divBdr>
    </w:div>
    <w:div w:id="1390224996">
      <w:bodyDiv w:val="1"/>
      <w:marLeft w:val="0"/>
      <w:marRight w:val="0"/>
      <w:marTop w:val="0"/>
      <w:marBottom w:val="0"/>
      <w:divBdr>
        <w:top w:val="none" w:sz="0" w:space="0" w:color="auto"/>
        <w:left w:val="none" w:sz="0" w:space="0" w:color="auto"/>
        <w:bottom w:val="none" w:sz="0" w:space="0" w:color="auto"/>
        <w:right w:val="none" w:sz="0" w:space="0" w:color="auto"/>
      </w:divBdr>
    </w:div>
    <w:div w:id="1396465624">
      <w:bodyDiv w:val="1"/>
      <w:marLeft w:val="0"/>
      <w:marRight w:val="0"/>
      <w:marTop w:val="0"/>
      <w:marBottom w:val="0"/>
      <w:divBdr>
        <w:top w:val="none" w:sz="0" w:space="0" w:color="auto"/>
        <w:left w:val="none" w:sz="0" w:space="0" w:color="auto"/>
        <w:bottom w:val="none" w:sz="0" w:space="0" w:color="auto"/>
        <w:right w:val="none" w:sz="0" w:space="0" w:color="auto"/>
      </w:divBdr>
    </w:div>
    <w:div w:id="1400253679">
      <w:bodyDiv w:val="1"/>
      <w:marLeft w:val="0"/>
      <w:marRight w:val="0"/>
      <w:marTop w:val="0"/>
      <w:marBottom w:val="0"/>
      <w:divBdr>
        <w:top w:val="none" w:sz="0" w:space="0" w:color="auto"/>
        <w:left w:val="none" w:sz="0" w:space="0" w:color="auto"/>
        <w:bottom w:val="none" w:sz="0" w:space="0" w:color="auto"/>
        <w:right w:val="none" w:sz="0" w:space="0" w:color="auto"/>
      </w:divBdr>
    </w:div>
    <w:div w:id="1404256142">
      <w:bodyDiv w:val="1"/>
      <w:marLeft w:val="0"/>
      <w:marRight w:val="0"/>
      <w:marTop w:val="0"/>
      <w:marBottom w:val="0"/>
      <w:divBdr>
        <w:top w:val="none" w:sz="0" w:space="0" w:color="auto"/>
        <w:left w:val="none" w:sz="0" w:space="0" w:color="auto"/>
        <w:bottom w:val="none" w:sz="0" w:space="0" w:color="auto"/>
        <w:right w:val="none" w:sz="0" w:space="0" w:color="auto"/>
      </w:divBdr>
    </w:div>
    <w:div w:id="1418408275">
      <w:bodyDiv w:val="1"/>
      <w:marLeft w:val="0"/>
      <w:marRight w:val="0"/>
      <w:marTop w:val="0"/>
      <w:marBottom w:val="0"/>
      <w:divBdr>
        <w:top w:val="none" w:sz="0" w:space="0" w:color="auto"/>
        <w:left w:val="none" w:sz="0" w:space="0" w:color="auto"/>
        <w:bottom w:val="none" w:sz="0" w:space="0" w:color="auto"/>
        <w:right w:val="none" w:sz="0" w:space="0" w:color="auto"/>
      </w:divBdr>
    </w:div>
    <w:div w:id="1421173679">
      <w:bodyDiv w:val="1"/>
      <w:marLeft w:val="0"/>
      <w:marRight w:val="0"/>
      <w:marTop w:val="0"/>
      <w:marBottom w:val="0"/>
      <w:divBdr>
        <w:top w:val="none" w:sz="0" w:space="0" w:color="auto"/>
        <w:left w:val="none" w:sz="0" w:space="0" w:color="auto"/>
        <w:bottom w:val="none" w:sz="0" w:space="0" w:color="auto"/>
        <w:right w:val="none" w:sz="0" w:space="0" w:color="auto"/>
      </w:divBdr>
    </w:div>
    <w:div w:id="1421439998">
      <w:bodyDiv w:val="1"/>
      <w:marLeft w:val="0"/>
      <w:marRight w:val="0"/>
      <w:marTop w:val="0"/>
      <w:marBottom w:val="0"/>
      <w:divBdr>
        <w:top w:val="none" w:sz="0" w:space="0" w:color="auto"/>
        <w:left w:val="none" w:sz="0" w:space="0" w:color="auto"/>
        <w:bottom w:val="none" w:sz="0" w:space="0" w:color="auto"/>
        <w:right w:val="none" w:sz="0" w:space="0" w:color="auto"/>
      </w:divBdr>
    </w:div>
    <w:div w:id="1425146969">
      <w:bodyDiv w:val="1"/>
      <w:marLeft w:val="0"/>
      <w:marRight w:val="0"/>
      <w:marTop w:val="0"/>
      <w:marBottom w:val="0"/>
      <w:divBdr>
        <w:top w:val="none" w:sz="0" w:space="0" w:color="auto"/>
        <w:left w:val="none" w:sz="0" w:space="0" w:color="auto"/>
        <w:bottom w:val="none" w:sz="0" w:space="0" w:color="auto"/>
        <w:right w:val="none" w:sz="0" w:space="0" w:color="auto"/>
      </w:divBdr>
    </w:div>
    <w:div w:id="1430353896">
      <w:bodyDiv w:val="1"/>
      <w:marLeft w:val="0"/>
      <w:marRight w:val="0"/>
      <w:marTop w:val="0"/>
      <w:marBottom w:val="0"/>
      <w:divBdr>
        <w:top w:val="none" w:sz="0" w:space="0" w:color="auto"/>
        <w:left w:val="none" w:sz="0" w:space="0" w:color="auto"/>
        <w:bottom w:val="none" w:sz="0" w:space="0" w:color="auto"/>
        <w:right w:val="none" w:sz="0" w:space="0" w:color="auto"/>
      </w:divBdr>
    </w:div>
    <w:div w:id="1441025280">
      <w:bodyDiv w:val="1"/>
      <w:marLeft w:val="0"/>
      <w:marRight w:val="0"/>
      <w:marTop w:val="0"/>
      <w:marBottom w:val="0"/>
      <w:divBdr>
        <w:top w:val="none" w:sz="0" w:space="0" w:color="auto"/>
        <w:left w:val="none" w:sz="0" w:space="0" w:color="auto"/>
        <w:bottom w:val="none" w:sz="0" w:space="0" w:color="auto"/>
        <w:right w:val="none" w:sz="0" w:space="0" w:color="auto"/>
      </w:divBdr>
    </w:div>
    <w:div w:id="1443914413">
      <w:bodyDiv w:val="1"/>
      <w:marLeft w:val="0"/>
      <w:marRight w:val="0"/>
      <w:marTop w:val="0"/>
      <w:marBottom w:val="0"/>
      <w:divBdr>
        <w:top w:val="none" w:sz="0" w:space="0" w:color="auto"/>
        <w:left w:val="none" w:sz="0" w:space="0" w:color="auto"/>
        <w:bottom w:val="none" w:sz="0" w:space="0" w:color="auto"/>
        <w:right w:val="none" w:sz="0" w:space="0" w:color="auto"/>
      </w:divBdr>
    </w:div>
    <w:div w:id="1444685281">
      <w:bodyDiv w:val="1"/>
      <w:marLeft w:val="0"/>
      <w:marRight w:val="0"/>
      <w:marTop w:val="0"/>
      <w:marBottom w:val="0"/>
      <w:divBdr>
        <w:top w:val="none" w:sz="0" w:space="0" w:color="auto"/>
        <w:left w:val="none" w:sz="0" w:space="0" w:color="auto"/>
        <w:bottom w:val="none" w:sz="0" w:space="0" w:color="auto"/>
        <w:right w:val="none" w:sz="0" w:space="0" w:color="auto"/>
      </w:divBdr>
    </w:div>
    <w:div w:id="1447768754">
      <w:bodyDiv w:val="1"/>
      <w:marLeft w:val="0"/>
      <w:marRight w:val="0"/>
      <w:marTop w:val="0"/>
      <w:marBottom w:val="0"/>
      <w:divBdr>
        <w:top w:val="none" w:sz="0" w:space="0" w:color="auto"/>
        <w:left w:val="none" w:sz="0" w:space="0" w:color="auto"/>
        <w:bottom w:val="none" w:sz="0" w:space="0" w:color="auto"/>
        <w:right w:val="none" w:sz="0" w:space="0" w:color="auto"/>
      </w:divBdr>
    </w:div>
    <w:div w:id="1457942920">
      <w:bodyDiv w:val="1"/>
      <w:marLeft w:val="0"/>
      <w:marRight w:val="0"/>
      <w:marTop w:val="0"/>
      <w:marBottom w:val="0"/>
      <w:divBdr>
        <w:top w:val="none" w:sz="0" w:space="0" w:color="auto"/>
        <w:left w:val="none" w:sz="0" w:space="0" w:color="auto"/>
        <w:bottom w:val="none" w:sz="0" w:space="0" w:color="auto"/>
        <w:right w:val="none" w:sz="0" w:space="0" w:color="auto"/>
      </w:divBdr>
    </w:div>
    <w:div w:id="1460104527">
      <w:bodyDiv w:val="1"/>
      <w:marLeft w:val="0"/>
      <w:marRight w:val="0"/>
      <w:marTop w:val="0"/>
      <w:marBottom w:val="0"/>
      <w:divBdr>
        <w:top w:val="none" w:sz="0" w:space="0" w:color="auto"/>
        <w:left w:val="none" w:sz="0" w:space="0" w:color="auto"/>
        <w:bottom w:val="none" w:sz="0" w:space="0" w:color="auto"/>
        <w:right w:val="none" w:sz="0" w:space="0" w:color="auto"/>
      </w:divBdr>
    </w:div>
    <w:div w:id="1461264396">
      <w:bodyDiv w:val="1"/>
      <w:marLeft w:val="0"/>
      <w:marRight w:val="0"/>
      <w:marTop w:val="0"/>
      <w:marBottom w:val="0"/>
      <w:divBdr>
        <w:top w:val="none" w:sz="0" w:space="0" w:color="auto"/>
        <w:left w:val="none" w:sz="0" w:space="0" w:color="auto"/>
        <w:bottom w:val="none" w:sz="0" w:space="0" w:color="auto"/>
        <w:right w:val="none" w:sz="0" w:space="0" w:color="auto"/>
      </w:divBdr>
    </w:div>
    <w:div w:id="1472597370">
      <w:bodyDiv w:val="1"/>
      <w:marLeft w:val="0"/>
      <w:marRight w:val="0"/>
      <w:marTop w:val="0"/>
      <w:marBottom w:val="0"/>
      <w:divBdr>
        <w:top w:val="none" w:sz="0" w:space="0" w:color="auto"/>
        <w:left w:val="none" w:sz="0" w:space="0" w:color="auto"/>
        <w:bottom w:val="none" w:sz="0" w:space="0" w:color="auto"/>
        <w:right w:val="none" w:sz="0" w:space="0" w:color="auto"/>
      </w:divBdr>
    </w:div>
    <w:div w:id="1478763533">
      <w:bodyDiv w:val="1"/>
      <w:marLeft w:val="0"/>
      <w:marRight w:val="0"/>
      <w:marTop w:val="0"/>
      <w:marBottom w:val="0"/>
      <w:divBdr>
        <w:top w:val="none" w:sz="0" w:space="0" w:color="auto"/>
        <w:left w:val="none" w:sz="0" w:space="0" w:color="auto"/>
        <w:bottom w:val="none" w:sz="0" w:space="0" w:color="auto"/>
        <w:right w:val="none" w:sz="0" w:space="0" w:color="auto"/>
      </w:divBdr>
    </w:div>
    <w:div w:id="1480883800">
      <w:bodyDiv w:val="1"/>
      <w:marLeft w:val="0"/>
      <w:marRight w:val="0"/>
      <w:marTop w:val="0"/>
      <w:marBottom w:val="0"/>
      <w:divBdr>
        <w:top w:val="none" w:sz="0" w:space="0" w:color="auto"/>
        <w:left w:val="none" w:sz="0" w:space="0" w:color="auto"/>
        <w:bottom w:val="none" w:sz="0" w:space="0" w:color="auto"/>
        <w:right w:val="none" w:sz="0" w:space="0" w:color="auto"/>
      </w:divBdr>
    </w:div>
    <w:div w:id="1484154617">
      <w:bodyDiv w:val="1"/>
      <w:marLeft w:val="0"/>
      <w:marRight w:val="0"/>
      <w:marTop w:val="0"/>
      <w:marBottom w:val="0"/>
      <w:divBdr>
        <w:top w:val="none" w:sz="0" w:space="0" w:color="auto"/>
        <w:left w:val="none" w:sz="0" w:space="0" w:color="auto"/>
        <w:bottom w:val="none" w:sz="0" w:space="0" w:color="auto"/>
        <w:right w:val="none" w:sz="0" w:space="0" w:color="auto"/>
      </w:divBdr>
    </w:div>
    <w:div w:id="1485856858">
      <w:bodyDiv w:val="1"/>
      <w:marLeft w:val="0"/>
      <w:marRight w:val="0"/>
      <w:marTop w:val="0"/>
      <w:marBottom w:val="0"/>
      <w:divBdr>
        <w:top w:val="none" w:sz="0" w:space="0" w:color="auto"/>
        <w:left w:val="none" w:sz="0" w:space="0" w:color="auto"/>
        <w:bottom w:val="none" w:sz="0" w:space="0" w:color="auto"/>
        <w:right w:val="none" w:sz="0" w:space="0" w:color="auto"/>
      </w:divBdr>
    </w:div>
    <w:div w:id="1487211535">
      <w:bodyDiv w:val="1"/>
      <w:marLeft w:val="0"/>
      <w:marRight w:val="0"/>
      <w:marTop w:val="0"/>
      <w:marBottom w:val="0"/>
      <w:divBdr>
        <w:top w:val="none" w:sz="0" w:space="0" w:color="auto"/>
        <w:left w:val="none" w:sz="0" w:space="0" w:color="auto"/>
        <w:bottom w:val="none" w:sz="0" w:space="0" w:color="auto"/>
        <w:right w:val="none" w:sz="0" w:space="0" w:color="auto"/>
      </w:divBdr>
    </w:div>
    <w:div w:id="1489978835">
      <w:bodyDiv w:val="1"/>
      <w:marLeft w:val="0"/>
      <w:marRight w:val="0"/>
      <w:marTop w:val="0"/>
      <w:marBottom w:val="0"/>
      <w:divBdr>
        <w:top w:val="none" w:sz="0" w:space="0" w:color="auto"/>
        <w:left w:val="none" w:sz="0" w:space="0" w:color="auto"/>
        <w:bottom w:val="none" w:sz="0" w:space="0" w:color="auto"/>
        <w:right w:val="none" w:sz="0" w:space="0" w:color="auto"/>
      </w:divBdr>
    </w:div>
    <w:div w:id="1494179992">
      <w:bodyDiv w:val="1"/>
      <w:marLeft w:val="0"/>
      <w:marRight w:val="0"/>
      <w:marTop w:val="0"/>
      <w:marBottom w:val="0"/>
      <w:divBdr>
        <w:top w:val="none" w:sz="0" w:space="0" w:color="auto"/>
        <w:left w:val="none" w:sz="0" w:space="0" w:color="auto"/>
        <w:bottom w:val="none" w:sz="0" w:space="0" w:color="auto"/>
        <w:right w:val="none" w:sz="0" w:space="0" w:color="auto"/>
      </w:divBdr>
    </w:div>
    <w:div w:id="1494369021">
      <w:bodyDiv w:val="1"/>
      <w:marLeft w:val="0"/>
      <w:marRight w:val="0"/>
      <w:marTop w:val="0"/>
      <w:marBottom w:val="0"/>
      <w:divBdr>
        <w:top w:val="none" w:sz="0" w:space="0" w:color="auto"/>
        <w:left w:val="none" w:sz="0" w:space="0" w:color="auto"/>
        <w:bottom w:val="none" w:sz="0" w:space="0" w:color="auto"/>
        <w:right w:val="none" w:sz="0" w:space="0" w:color="auto"/>
      </w:divBdr>
    </w:div>
    <w:div w:id="1494642354">
      <w:bodyDiv w:val="1"/>
      <w:marLeft w:val="0"/>
      <w:marRight w:val="0"/>
      <w:marTop w:val="0"/>
      <w:marBottom w:val="0"/>
      <w:divBdr>
        <w:top w:val="none" w:sz="0" w:space="0" w:color="auto"/>
        <w:left w:val="none" w:sz="0" w:space="0" w:color="auto"/>
        <w:bottom w:val="none" w:sz="0" w:space="0" w:color="auto"/>
        <w:right w:val="none" w:sz="0" w:space="0" w:color="auto"/>
      </w:divBdr>
    </w:div>
    <w:div w:id="1495027475">
      <w:bodyDiv w:val="1"/>
      <w:marLeft w:val="0"/>
      <w:marRight w:val="0"/>
      <w:marTop w:val="0"/>
      <w:marBottom w:val="0"/>
      <w:divBdr>
        <w:top w:val="none" w:sz="0" w:space="0" w:color="auto"/>
        <w:left w:val="none" w:sz="0" w:space="0" w:color="auto"/>
        <w:bottom w:val="none" w:sz="0" w:space="0" w:color="auto"/>
        <w:right w:val="none" w:sz="0" w:space="0" w:color="auto"/>
      </w:divBdr>
    </w:div>
    <w:div w:id="1496527707">
      <w:bodyDiv w:val="1"/>
      <w:marLeft w:val="0"/>
      <w:marRight w:val="0"/>
      <w:marTop w:val="0"/>
      <w:marBottom w:val="0"/>
      <w:divBdr>
        <w:top w:val="none" w:sz="0" w:space="0" w:color="auto"/>
        <w:left w:val="none" w:sz="0" w:space="0" w:color="auto"/>
        <w:bottom w:val="none" w:sz="0" w:space="0" w:color="auto"/>
        <w:right w:val="none" w:sz="0" w:space="0" w:color="auto"/>
      </w:divBdr>
    </w:div>
    <w:div w:id="1512453395">
      <w:bodyDiv w:val="1"/>
      <w:marLeft w:val="0"/>
      <w:marRight w:val="0"/>
      <w:marTop w:val="0"/>
      <w:marBottom w:val="0"/>
      <w:divBdr>
        <w:top w:val="none" w:sz="0" w:space="0" w:color="auto"/>
        <w:left w:val="none" w:sz="0" w:space="0" w:color="auto"/>
        <w:bottom w:val="none" w:sz="0" w:space="0" w:color="auto"/>
        <w:right w:val="none" w:sz="0" w:space="0" w:color="auto"/>
      </w:divBdr>
    </w:div>
    <w:div w:id="1518889064">
      <w:bodyDiv w:val="1"/>
      <w:marLeft w:val="0"/>
      <w:marRight w:val="0"/>
      <w:marTop w:val="0"/>
      <w:marBottom w:val="0"/>
      <w:divBdr>
        <w:top w:val="none" w:sz="0" w:space="0" w:color="auto"/>
        <w:left w:val="none" w:sz="0" w:space="0" w:color="auto"/>
        <w:bottom w:val="none" w:sz="0" w:space="0" w:color="auto"/>
        <w:right w:val="none" w:sz="0" w:space="0" w:color="auto"/>
      </w:divBdr>
    </w:div>
    <w:div w:id="1520044866">
      <w:bodyDiv w:val="1"/>
      <w:marLeft w:val="0"/>
      <w:marRight w:val="0"/>
      <w:marTop w:val="0"/>
      <w:marBottom w:val="0"/>
      <w:divBdr>
        <w:top w:val="none" w:sz="0" w:space="0" w:color="auto"/>
        <w:left w:val="none" w:sz="0" w:space="0" w:color="auto"/>
        <w:bottom w:val="none" w:sz="0" w:space="0" w:color="auto"/>
        <w:right w:val="none" w:sz="0" w:space="0" w:color="auto"/>
      </w:divBdr>
    </w:div>
    <w:div w:id="1525553843">
      <w:bodyDiv w:val="1"/>
      <w:marLeft w:val="0"/>
      <w:marRight w:val="0"/>
      <w:marTop w:val="0"/>
      <w:marBottom w:val="0"/>
      <w:divBdr>
        <w:top w:val="none" w:sz="0" w:space="0" w:color="auto"/>
        <w:left w:val="none" w:sz="0" w:space="0" w:color="auto"/>
        <w:bottom w:val="none" w:sz="0" w:space="0" w:color="auto"/>
        <w:right w:val="none" w:sz="0" w:space="0" w:color="auto"/>
      </w:divBdr>
    </w:div>
    <w:div w:id="1532111324">
      <w:bodyDiv w:val="1"/>
      <w:marLeft w:val="0"/>
      <w:marRight w:val="0"/>
      <w:marTop w:val="0"/>
      <w:marBottom w:val="0"/>
      <w:divBdr>
        <w:top w:val="none" w:sz="0" w:space="0" w:color="auto"/>
        <w:left w:val="none" w:sz="0" w:space="0" w:color="auto"/>
        <w:bottom w:val="none" w:sz="0" w:space="0" w:color="auto"/>
        <w:right w:val="none" w:sz="0" w:space="0" w:color="auto"/>
      </w:divBdr>
    </w:div>
    <w:div w:id="1539201126">
      <w:bodyDiv w:val="1"/>
      <w:marLeft w:val="0"/>
      <w:marRight w:val="0"/>
      <w:marTop w:val="0"/>
      <w:marBottom w:val="0"/>
      <w:divBdr>
        <w:top w:val="none" w:sz="0" w:space="0" w:color="auto"/>
        <w:left w:val="none" w:sz="0" w:space="0" w:color="auto"/>
        <w:bottom w:val="none" w:sz="0" w:space="0" w:color="auto"/>
        <w:right w:val="none" w:sz="0" w:space="0" w:color="auto"/>
      </w:divBdr>
    </w:div>
    <w:div w:id="1542477371">
      <w:bodyDiv w:val="1"/>
      <w:marLeft w:val="0"/>
      <w:marRight w:val="0"/>
      <w:marTop w:val="0"/>
      <w:marBottom w:val="0"/>
      <w:divBdr>
        <w:top w:val="none" w:sz="0" w:space="0" w:color="auto"/>
        <w:left w:val="none" w:sz="0" w:space="0" w:color="auto"/>
        <w:bottom w:val="none" w:sz="0" w:space="0" w:color="auto"/>
        <w:right w:val="none" w:sz="0" w:space="0" w:color="auto"/>
      </w:divBdr>
    </w:div>
    <w:div w:id="1550334656">
      <w:bodyDiv w:val="1"/>
      <w:marLeft w:val="0"/>
      <w:marRight w:val="0"/>
      <w:marTop w:val="0"/>
      <w:marBottom w:val="0"/>
      <w:divBdr>
        <w:top w:val="none" w:sz="0" w:space="0" w:color="auto"/>
        <w:left w:val="none" w:sz="0" w:space="0" w:color="auto"/>
        <w:bottom w:val="none" w:sz="0" w:space="0" w:color="auto"/>
        <w:right w:val="none" w:sz="0" w:space="0" w:color="auto"/>
      </w:divBdr>
    </w:div>
    <w:div w:id="1551067668">
      <w:bodyDiv w:val="1"/>
      <w:marLeft w:val="0"/>
      <w:marRight w:val="0"/>
      <w:marTop w:val="0"/>
      <w:marBottom w:val="0"/>
      <w:divBdr>
        <w:top w:val="none" w:sz="0" w:space="0" w:color="auto"/>
        <w:left w:val="none" w:sz="0" w:space="0" w:color="auto"/>
        <w:bottom w:val="none" w:sz="0" w:space="0" w:color="auto"/>
        <w:right w:val="none" w:sz="0" w:space="0" w:color="auto"/>
      </w:divBdr>
    </w:div>
    <w:div w:id="1555459453">
      <w:bodyDiv w:val="1"/>
      <w:marLeft w:val="0"/>
      <w:marRight w:val="0"/>
      <w:marTop w:val="0"/>
      <w:marBottom w:val="0"/>
      <w:divBdr>
        <w:top w:val="none" w:sz="0" w:space="0" w:color="auto"/>
        <w:left w:val="none" w:sz="0" w:space="0" w:color="auto"/>
        <w:bottom w:val="none" w:sz="0" w:space="0" w:color="auto"/>
        <w:right w:val="none" w:sz="0" w:space="0" w:color="auto"/>
      </w:divBdr>
    </w:div>
    <w:div w:id="1556314540">
      <w:bodyDiv w:val="1"/>
      <w:marLeft w:val="0"/>
      <w:marRight w:val="0"/>
      <w:marTop w:val="0"/>
      <w:marBottom w:val="0"/>
      <w:divBdr>
        <w:top w:val="none" w:sz="0" w:space="0" w:color="auto"/>
        <w:left w:val="none" w:sz="0" w:space="0" w:color="auto"/>
        <w:bottom w:val="none" w:sz="0" w:space="0" w:color="auto"/>
        <w:right w:val="none" w:sz="0" w:space="0" w:color="auto"/>
      </w:divBdr>
    </w:div>
    <w:div w:id="1556895700">
      <w:bodyDiv w:val="1"/>
      <w:marLeft w:val="0"/>
      <w:marRight w:val="0"/>
      <w:marTop w:val="0"/>
      <w:marBottom w:val="0"/>
      <w:divBdr>
        <w:top w:val="none" w:sz="0" w:space="0" w:color="auto"/>
        <w:left w:val="none" w:sz="0" w:space="0" w:color="auto"/>
        <w:bottom w:val="none" w:sz="0" w:space="0" w:color="auto"/>
        <w:right w:val="none" w:sz="0" w:space="0" w:color="auto"/>
      </w:divBdr>
    </w:div>
    <w:div w:id="1557280595">
      <w:bodyDiv w:val="1"/>
      <w:marLeft w:val="0"/>
      <w:marRight w:val="0"/>
      <w:marTop w:val="0"/>
      <w:marBottom w:val="0"/>
      <w:divBdr>
        <w:top w:val="none" w:sz="0" w:space="0" w:color="auto"/>
        <w:left w:val="none" w:sz="0" w:space="0" w:color="auto"/>
        <w:bottom w:val="none" w:sz="0" w:space="0" w:color="auto"/>
        <w:right w:val="none" w:sz="0" w:space="0" w:color="auto"/>
      </w:divBdr>
    </w:div>
    <w:div w:id="1560096789">
      <w:bodyDiv w:val="1"/>
      <w:marLeft w:val="0"/>
      <w:marRight w:val="0"/>
      <w:marTop w:val="0"/>
      <w:marBottom w:val="0"/>
      <w:divBdr>
        <w:top w:val="none" w:sz="0" w:space="0" w:color="auto"/>
        <w:left w:val="none" w:sz="0" w:space="0" w:color="auto"/>
        <w:bottom w:val="none" w:sz="0" w:space="0" w:color="auto"/>
        <w:right w:val="none" w:sz="0" w:space="0" w:color="auto"/>
      </w:divBdr>
    </w:div>
    <w:div w:id="1560751029">
      <w:bodyDiv w:val="1"/>
      <w:marLeft w:val="0"/>
      <w:marRight w:val="0"/>
      <w:marTop w:val="0"/>
      <w:marBottom w:val="0"/>
      <w:divBdr>
        <w:top w:val="none" w:sz="0" w:space="0" w:color="auto"/>
        <w:left w:val="none" w:sz="0" w:space="0" w:color="auto"/>
        <w:bottom w:val="none" w:sz="0" w:space="0" w:color="auto"/>
        <w:right w:val="none" w:sz="0" w:space="0" w:color="auto"/>
      </w:divBdr>
    </w:div>
    <w:div w:id="1561477714">
      <w:bodyDiv w:val="1"/>
      <w:marLeft w:val="0"/>
      <w:marRight w:val="0"/>
      <w:marTop w:val="0"/>
      <w:marBottom w:val="0"/>
      <w:divBdr>
        <w:top w:val="none" w:sz="0" w:space="0" w:color="auto"/>
        <w:left w:val="none" w:sz="0" w:space="0" w:color="auto"/>
        <w:bottom w:val="none" w:sz="0" w:space="0" w:color="auto"/>
        <w:right w:val="none" w:sz="0" w:space="0" w:color="auto"/>
      </w:divBdr>
    </w:div>
    <w:div w:id="1563364828">
      <w:bodyDiv w:val="1"/>
      <w:marLeft w:val="0"/>
      <w:marRight w:val="0"/>
      <w:marTop w:val="0"/>
      <w:marBottom w:val="0"/>
      <w:divBdr>
        <w:top w:val="none" w:sz="0" w:space="0" w:color="auto"/>
        <w:left w:val="none" w:sz="0" w:space="0" w:color="auto"/>
        <w:bottom w:val="none" w:sz="0" w:space="0" w:color="auto"/>
        <w:right w:val="none" w:sz="0" w:space="0" w:color="auto"/>
      </w:divBdr>
    </w:div>
    <w:div w:id="1564019512">
      <w:bodyDiv w:val="1"/>
      <w:marLeft w:val="0"/>
      <w:marRight w:val="0"/>
      <w:marTop w:val="0"/>
      <w:marBottom w:val="0"/>
      <w:divBdr>
        <w:top w:val="none" w:sz="0" w:space="0" w:color="auto"/>
        <w:left w:val="none" w:sz="0" w:space="0" w:color="auto"/>
        <w:bottom w:val="none" w:sz="0" w:space="0" w:color="auto"/>
        <w:right w:val="none" w:sz="0" w:space="0" w:color="auto"/>
      </w:divBdr>
    </w:div>
    <w:div w:id="1569998415">
      <w:bodyDiv w:val="1"/>
      <w:marLeft w:val="0"/>
      <w:marRight w:val="0"/>
      <w:marTop w:val="0"/>
      <w:marBottom w:val="0"/>
      <w:divBdr>
        <w:top w:val="none" w:sz="0" w:space="0" w:color="auto"/>
        <w:left w:val="none" w:sz="0" w:space="0" w:color="auto"/>
        <w:bottom w:val="none" w:sz="0" w:space="0" w:color="auto"/>
        <w:right w:val="none" w:sz="0" w:space="0" w:color="auto"/>
      </w:divBdr>
    </w:div>
    <w:div w:id="1571765187">
      <w:bodyDiv w:val="1"/>
      <w:marLeft w:val="0"/>
      <w:marRight w:val="0"/>
      <w:marTop w:val="0"/>
      <w:marBottom w:val="0"/>
      <w:divBdr>
        <w:top w:val="none" w:sz="0" w:space="0" w:color="auto"/>
        <w:left w:val="none" w:sz="0" w:space="0" w:color="auto"/>
        <w:bottom w:val="none" w:sz="0" w:space="0" w:color="auto"/>
        <w:right w:val="none" w:sz="0" w:space="0" w:color="auto"/>
      </w:divBdr>
    </w:div>
    <w:div w:id="1581059626">
      <w:bodyDiv w:val="1"/>
      <w:marLeft w:val="0"/>
      <w:marRight w:val="0"/>
      <w:marTop w:val="0"/>
      <w:marBottom w:val="0"/>
      <w:divBdr>
        <w:top w:val="none" w:sz="0" w:space="0" w:color="auto"/>
        <w:left w:val="none" w:sz="0" w:space="0" w:color="auto"/>
        <w:bottom w:val="none" w:sz="0" w:space="0" w:color="auto"/>
        <w:right w:val="none" w:sz="0" w:space="0" w:color="auto"/>
      </w:divBdr>
    </w:div>
    <w:div w:id="1587574120">
      <w:bodyDiv w:val="1"/>
      <w:marLeft w:val="0"/>
      <w:marRight w:val="0"/>
      <w:marTop w:val="0"/>
      <w:marBottom w:val="0"/>
      <w:divBdr>
        <w:top w:val="none" w:sz="0" w:space="0" w:color="auto"/>
        <w:left w:val="none" w:sz="0" w:space="0" w:color="auto"/>
        <w:bottom w:val="none" w:sz="0" w:space="0" w:color="auto"/>
        <w:right w:val="none" w:sz="0" w:space="0" w:color="auto"/>
      </w:divBdr>
    </w:div>
    <w:div w:id="1588151441">
      <w:bodyDiv w:val="1"/>
      <w:marLeft w:val="0"/>
      <w:marRight w:val="0"/>
      <w:marTop w:val="0"/>
      <w:marBottom w:val="0"/>
      <w:divBdr>
        <w:top w:val="none" w:sz="0" w:space="0" w:color="auto"/>
        <w:left w:val="none" w:sz="0" w:space="0" w:color="auto"/>
        <w:bottom w:val="none" w:sz="0" w:space="0" w:color="auto"/>
        <w:right w:val="none" w:sz="0" w:space="0" w:color="auto"/>
      </w:divBdr>
    </w:div>
    <w:div w:id="1589537685">
      <w:bodyDiv w:val="1"/>
      <w:marLeft w:val="0"/>
      <w:marRight w:val="0"/>
      <w:marTop w:val="0"/>
      <w:marBottom w:val="0"/>
      <w:divBdr>
        <w:top w:val="none" w:sz="0" w:space="0" w:color="auto"/>
        <w:left w:val="none" w:sz="0" w:space="0" w:color="auto"/>
        <w:bottom w:val="none" w:sz="0" w:space="0" w:color="auto"/>
        <w:right w:val="none" w:sz="0" w:space="0" w:color="auto"/>
      </w:divBdr>
    </w:div>
    <w:div w:id="1597320289">
      <w:bodyDiv w:val="1"/>
      <w:marLeft w:val="0"/>
      <w:marRight w:val="0"/>
      <w:marTop w:val="0"/>
      <w:marBottom w:val="0"/>
      <w:divBdr>
        <w:top w:val="none" w:sz="0" w:space="0" w:color="auto"/>
        <w:left w:val="none" w:sz="0" w:space="0" w:color="auto"/>
        <w:bottom w:val="none" w:sz="0" w:space="0" w:color="auto"/>
        <w:right w:val="none" w:sz="0" w:space="0" w:color="auto"/>
      </w:divBdr>
    </w:div>
    <w:div w:id="1602757955">
      <w:bodyDiv w:val="1"/>
      <w:marLeft w:val="0"/>
      <w:marRight w:val="0"/>
      <w:marTop w:val="0"/>
      <w:marBottom w:val="0"/>
      <w:divBdr>
        <w:top w:val="none" w:sz="0" w:space="0" w:color="auto"/>
        <w:left w:val="none" w:sz="0" w:space="0" w:color="auto"/>
        <w:bottom w:val="none" w:sz="0" w:space="0" w:color="auto"/>
        <w:right w:val="none" w:sz="0" w:space="0" w:color="auto"/>
      </w:divBdr>
    </w:div>
    <w:div w:id="1607270756">
      <w:bodyDiv w:val="1"/>
      <w:marLeft w:val="0"/>
      <w:marRight w:val="0"/>
      <w:marTop w:val="0"/>
      <w:marBottom w:val="0"/>
      <w:divBdr>
        <w:top w:val="none" w:sz="0" w:space="0" w:color="auto"/>
        <w:left w:val="none" w:sz="0" w:space="0" w:color="auto"/>
        <w:bottom w:val="none" w:sz="0" w:space="0" w:color="auto"/>
        <w:right w:val="none" w:sz="0" w:space="0" w:color="auto"/>
      </w:divBdr>
    </w:div>
    <w:div w:id="1609267685">
      <w:bodyDiv w:val="1"/>
      <w:marLeft w:val="0"/>
      <w:marRight w:val="0"/>
      <w:marTop w:val="0"/>
      <w:marBottom w:val="0"/>
      <w:divBdr>
        <w:top w:val="none" w:sz="0" w:space="0" w:color="auto"/>
        <w:left w:val="none" w:sz="0" w:space="0" w:color="auto"/>
        <w:bottom w:val="none" w:sz="0" w:space="0" w:color="auto"/>
        <w:right w:val="none" w:sz="0" w:space="0" w:color="auto"/>
      </w:divBdr>
    </w:div>
    <w:div w:id="1613366662">
      <w:bodyDiv w:val="1"/>
      <w:marLeft w:val="0"/>
      <w:marRight w:val="0"/>
      <w:marTop w:val="0"/>
      <w:marBottom w:val="0"/>
      <w:divBdr>
        <w:top w:val="none" w:sz="0" w:space="0" w:color="auto"/>
        <w:left w:val="none" w:sz="0" w:space="0" w:color="auto"/>
        <w:bottom w:val="none" w:sz="0" w:space="0" w:color="auto"/>
        <w:right w:val="none" w:sz="0" w:space="0" w:color="auto"/>
      </w:divBdr>
    </w:div>
    <w:div w:id="1620063156">
      <w:bodyDiv w:val="1"/>
      <w:marLeft w:val="0"/>
      <w:marRight w:val="0"/>
      <w:marTop w:val="0"/>
      <w:marBottom w:val="0"/>
      <w:divBdr>
        <w:top w:val="none" w:sz="0" w:space="0" w:color="auto"/>
        <w:left w:val="none" w:sz="0" w:space="0" w:color="auto"/>
        <w:bottom w:val="none" w:sz="0" w:space="0" w:color="auto"/>
        <w:right w:val="none" w:sz="0" w:space="0" w:color="auto"/>
      </w:divBdr>
    </w:div>
    <w:div w:id="1630163294">
      <w:bodyDiv w:val="1"/>
      <w:marLeft w:val="0"/>
      <w:marRight w:val="0"/>
      <w:marTop w:val="0"/>
      <w:marBottom w:val="0"/>
      <w:divBdr>
        <w:top w:val="none" w:sz="0" w:space="0" w:color="auto"/>
        <w:left w:val="none" w:sz="0" w:space="0" w:color="auto"/>
        <w:bottom w:val="none" w:sz="0" w:space="0" w:color="auto"/>
        <w:right w:val="none" w:sz="0" w:space="0" w:color="auto"/>
      </w:divBdr>
    </w:div>
    <w:div w:id="1631475316">
      <w:bodyDiv w:val="1"/>
      <w:marLeft w:val="0"/>
      <w:marRight w:val="0"/>
      <w:marTop w:val="0"/>
      <w:marBottom w:val="0"/>
      <w:divBdr>
        <w:top w:val="none" w:sz="0" w:space="0" w:color="auto"/>
        <w:left w:val="none" w:sz="0" w:space="0" w:color="auto"/>
        <w:bottom w:val="none" w:sz="0" w:space="0" w:color="auto"/>
        <w:right w:val="none" w:sz="0" w:space="0" w:color="auto"/>
      </w:divBdr>
    </w:div>
    <w:div w:id="1633900774">
      <w:bodyDiv w:val="1"/>
      <w:marLeft w:val="0"/>
      <w:marRight w:val="0"/>
      <w:marTop w:val="0"/>
      <w:marBottom w:val="0"/>
      <w:divBdr>
        <w:top w:val="none" w:sz="0" w:space="0" w:color="auto"/>
        <w:left w:val="none" w:sz="0" w:space="0" w:color="auto"/>
        <w:bottom w:val="none" w:sz="0" w:space="0" w:color="auto"/>
        <w:right w:val="none" w:sz="0" w:space="0" w:color="auto"/>
      </w:divBdr>
    </w:div>
    <w:div w:id="1636712487">
      <w:bodyDiv w:val="1"/>
      <w:marLeft w:val="0"/>
      <w:marRight w:val="0"/>
      <w:marTop w:val="0"/>
      <w:marBottom w:val="0"/>
      <w:divBdr>
        <w:top w:val="none" w:sz="0" w:space="0" w:color="auto"/>
        <w:left w:val="none" w:sz="0" w:space="0" w:color="auto"/>
        <w:bottom w:val="none" w:sz="0" w:space="0" w:color="auto"/>
        <w:right w:val="none" w:sz="0" w:space="0" w:color="auto"/>
      </w:divBdr>
    </w:div>
    <w:div w:id="1649747300">
      <w:bodyDiv w:val="1"/>
      <w:marLeft w:val="0"/>
      <w:marRight w:val="0"/>
      <w:marTop w:val="0"/>
      <w:marBottom w:val="0"/>
      <w:divBdr>
        <w:top w:val="none" w:sz="0" w:space="0" w:color="auto"/>
        <w:left w:val="none" w:sz="0" w:space="0" w:color="auto"/>
        <w:bottom w:val="none" w:sz="0" w:space="0" w:color="auto"/>
        <w:right w:val="none" w:sz="0" w:space="0" w:color="auto"/>
      </w:divBdr>
    </w:div>
    <w:div w:id="1658921598">
      <w:bodyDiv w:val="1"/>
      <w:marLeft w:val="0"/>
      <w:marRight w:val="0"/>
      <w:marTop w:val="0"/>
      <w:marBottom w:val="0"/>
      <w:divBdr>
        <w:top w:val="none" w:sz="0" w:space="0" w:color="auto"/>
        <w:left w:val="none" w:sz="0" w:space="0" w:color="auto"/>
        <w:bottom w:val="none" w:sz="0" w:space="0" w:color="auto"/>
        <w:right w:val="none" w:sz="0" w:space="0" w:color="auto"/>
      </w:divBdr>
    </w:div>
    <w:div w:id="1664090751">
      <w:bodyDiv w:val="1"/>
      <w:marLeft w:val="0"/>
      <w:marRight w:val="0"/>
      <w:marTop w:val="0"/>
      <w:marBottom w:val="0"/>
      <w:divBdr>
        <w:top w:val="none" w:sz="0" w:space="0" w:color="auto"/>
        <w:left w:val="none" w:sz="0" w:space="0" w:color="auto"/>
        <w:bottom w:val="none" w:sz="0" w:space="0" w:color="auto"/>
        <w:right w:val="none" w:sz="0" w:space="0" w:color="auto"/>
      </w:divBdr>
    </w:div>
    <w:div w:id="1668097152">
      <w:bodyDiv w:val="1"/>
      <w:marLeft w:val="0"/>
      <w:marRight w:val="0"/>
      <w:marTop w:val="0"/>
      <w:marBottom w:val="0"/>
      <w:divBdr>
        <w:top w:val="none" w:sz="0" w:space="0" w:color="auto"/>
        <w:left w:val="none" w:sz="0" w:space="0" w:color="auto"/>
        <w:bottom w:val="none" w:sz="0" w:space="0" w:color="auto"/>
        <w:right w:val="none" w:sz="0" w:space="0" w:color="auto"/>
      </w:divBdr>
    </w:div>
    <w:div w:id="1669862703">
      <w:bodyDiv w:val="1"/>
      <w:marLeft w:val="0"/>
      <w:marRight w:val="0"/>
      <w:marTop w:val="0"/>
      <w:marBottom w:val="0"/>
      <w:divBdr>
        <w:top w:val="none" w:sz="0" w:space="0" w:color="auto"/>
        <w:left w:val="none" w:sz="0" w:space="0" w:color="auto"/>
        <w:bottom w:val="none" w:sz="0" w:space="0" w:color="auto"/>
        <w:right w:val="none" w:sz="0" w:space="0" w:color="auto"/>
      </w:divBdr>
    </w:div>
    <w:div w:id="1671299716">
      <w:bodyDiv w:val="1"/>
      <w:marLeft w:val="0"/>
      <w:marRight w:val="0"/>
      <w:marTop w:val="0"/>
      <w:marBottom w:val="0"/>
      <w:divBdr>
        <w:top w:val="none" w:sz="0" w:space="0" w:color="auto"/>
        <w:left w:val="none" w:sz="0" w:space="0" w:color="auto"/>
        <w:bottom w:val="none" w:sz="0" w:space="0" w:color="auto"/>
        <w:right w:val="none" w:sz="0" w:space="0" w:color="auto"/>
      </w:divBdr>
    </w:div>
    <w:div w:id="1679500750">
      <w:bodyDiv w:val="1"/>
      <w:marLeft w:val="0"/>
      <w:marRight w:val="0"/>
      <w:marTop w:val="0"/>
      <w:marBottom w:val="0"/>
      <w:divBdr>
        <w:top w:val="none" w:sz="0" w:space="0" w:color="auto"/>
        <w:left w:val="none" w:sz="0" w:space="0" w:color="auto"/>
        <w:bottom w:val="none" w:sz="0" w:space="0" w:color="auto"/>
        <w:right w:val="none" w:sz="0" w:space="0" w:color="auto"/>
      </w:divBdr>
    </w:div>
    <w:div w:id="1684429111">
      <w:bodyDiv w:val="1"/>
      <w:marLeft w:val="0"/>
      <w:marRight w:val="0"/>
      <w:marTop w:val="0"/>
      <w:marBottom w:val="0"/>
      <w:divBdr>
        <w:top w:val="none" w:sz="0" w:space="0" w:color="auto"/>
        <w:left w:val="none" w:sz="0" w:space="0" w:color="auto"/>
        <w:bottom w:val="none" w:sz="0" w:space="0" w:color="auto"/>
        <w:right w:val="none" w:sz="0" w:space="0" w:color="auto"/>
      </w:divBdr>
    </w:div>
    <w:div w:id="1693258399">
      <w:bodyDiv w:val="1"/>
      <w:marLeft w:val="0"/>
      <w:marRight w:val="0"/>
      <w:marTop w:val="0"/>
      <w:marBottom w:val="0"/>
      <w:divBdr>
        <w:top w:val="none" w:sz="0" w:space="0" w:color="auto"/>
        <w:left w:val="none" w:sz="0" w:space="0" w:color="auto"/>
        <w:bottom w:val="none" w:sz="0" w:space="0" w:color="auto"/>
        <w:right w:val="none" w:sz="0" w:space="0" w:color="auto"/>
      </w:divBdr>
    </w:div>
    <w:div w:id="1693456472">
      <w:bodyDiv w:val="1"/>
      <w:marLeft w:val="0"/>
      <w:marRight w:val="0"/>
      <w:marTop w:val="0"/>
      <w:marBottom w:val="0"/>
      <w:divBdr>
        <w:top w:val="none" w:sz="0" w:space="0" w:color="auto"/>
        <w:left w:val="none" w:sz="0" w:space="0" w:color="auto"/>
        <w:bottom w:val="none" w:sz="0" w:space="0" w:color="auto"/>
        <w:right w:val="none" w:sz="0" w:space="0" w:color="auto"/>
      </w:divBdr>
    </w:div>
    <w:div w:id="1693536062">
      <w:bodyDiv w:val="1"/>
      <w:marLeft w:val="0"/>
      <w:marRight w:val="0"/>
      <w:marTop w:val="0"/>
      <w:marBottom w:val="0"/>
      <w:divBdr>
        <w:top w:val="none" w:sz="0" w:space="0" w:color="auto"/>
        <w:left w:val="none" w:sz="0" w:space="0" w:color="auto"/>
        <w:bottom w:val="none" w:sz="0" w:space="0" w:color="auto"/>
        <w:right w:val="none" w:sz="0" w:space="0" w:color="auto"/>
      </w:divBdr>
    </w:div>
    <w:div w:id="1694770578">
      <w:bodyDiv w:val="1"/>
      <w:marLeft w:val="0"/>
      <w:marRight w:val="0"/>
      <w:marTop w:val="0"/>
      <w:marBottom w:val="0"/>
      <w:divBdr>
        <w:top w:val="none" w:sz="0" w:space="0" w:color="auto"/>
        <w:left w:val="none" w:sz="0" w:space="0" w:color="auto"/>
        <w:bottom w:val="none" w:sz="0" w:space="0" w:color="auto"/>
        <w:right w:val="none" w:sz="0" w:space="0" w:color="auto"/>
      </w:divBdr>
    </w:div>
    <w:div w:id="1699432569">
      <w:bodyDiv w:val="1"/>
      <w:marLeft w:val="0"/>
      <w:marRight w:val="0"/>
      <w:marTop w:val="0"/>
      <w:marBottom w:val="0"/>
      <w:divBdr>
        <w:top w:val="none" w:sz="0" w:space="0" w:color="auto"/>
        <w:left w:val="none" w:sz="0" w:space="0" w:color="auto"/>
        <w:bottom w:val="none" w:sz="0" w:space="0" w:color="auto"/>
        <w:right w:val="none" w:sz="0" w:space="0" w:color="auto"/>
      </w:divBdr>
    </w:div>
    <w:div w:id="1700008119">
      <w:bodyDiv w:val="1"/>
      <w:marLeft w:val="0"/>
      <w:marRight w:val="0"/>
      <w:marTop w:val="0"/>
      <w:marBottom w:val="0"/>
      <w:divBdr>
        <w:top w:val="none" w:sz="0" w:space="0" w:color="auto"/>
        <w:left w:val="none" w:sz="0" w:space="0" w:color="auto"/>
        <w:bottom w:val="none" w:sz="0" w:space="0" w:color="auto"/>
        <w:right w:val="none" w:sz="0" w:space="0" w:color="auto"/>
      </w:divBdr>
    </w:div>
    <w:div w:id="1703481925">
      <w:bodyDiv w:val="1"/>
      <w:marLeft w:val="0"/>
      <w:marRight w:val="0"/>
      <w:marTop w:val="0"/>
      <w:marBottom w:val="0"/>
      <w:divBdr>
        <w:top w:val="none" w:sz="0" w:space="0" w:color="auto"/>
        <w:left w:val="none" w:sz="0" w:space="0" w:color="auto"/>
        <w:bottom w:val="none" w:sz="0" w:space="0" w:color="auto"/>
        <w:right w:val="none" w:sz="0" w:space="0" w:color="auto"/>
      </w:divBdr>
    </w:div>
    <w:div w:id="1706710339">
      <w:bodyDiv w:val="1"/>
      <w:marLeft w:val="0"/>
      <w:marRight w:val="0"/>
      <w:marTop w:val="0"/>
      <w:marBottom w:val="0"/>
      <w:divBdr>
        <w:top w:val="none" w:sz="0" w:space="0" w:color="auto"/>
        <w:left w:val="none" w:sz="0" w:space="0" w:color="auto"/>
        <w:bottom w:val="none" w:sz="0" w:space="0" w:color="auto"/>
        <w:right w:val="none" w:sz="0" w:space="0" w:color="auto"/>
      </w:divBdr>
    </w:div>
    <w:div w:id="1707174543">
      <w:bodyDiv w:val="1"/>
      <w:marLeft w:val="0"/>
      <w:marRight w:val="0"/>
      <w:marTop w:val="0"/>
      <w:marBottom w:val="0"/>
      <w:divBdr>
        <w:top w:val="none" w:sz="0" w:space="0" w:color="auto"/>
        <w:left w:val="none" w:sz="0" w:space="0" w:color="auto"/>
        <w:bottom w:val="none" w:sz="0" w:space="0" w:color="auto"/>
        <w:right w:val="none" w:sz="0" w:space="0" w:color="auto"/>
      </w:divBdr>
    </w:div>
    <w:div w:id="1708799783">
      <w:bodyDiv w:val="1"/>
      <w:marLeft w:val="0"/>
      <w:marRight w:val="0"/>
      <w:marTop w:val="0"/>
      <w:marBottom w:val="0"/>
      <w:divBdr>
        <w:top w:val="none" w:sz="0" w:space="0" w:color="auto"/>
        <w:left w:val="none" w:sz="0" w:space="0" w:color="auto"/>
        <w:bottom w:val="none" w:sz="0" w:space="0" w:color="auto"/>
        <w:right w:val="none" w:sz="0" w:space="0" w:color="auto"/>
      </w:divBdr>
    </w:div>
    <w:div w:id="1714187131">
      <w:bodyDiv w:val="1"/>
      <w:marLeft w:val="0"/>
      <w:marRight w:val="0"/>
      <w:marTop w:val="0"/>
      <w:marBottom w:val="0"/>
      <w:divBdr>
        <w:top w:val="none" w:sz="0" w:space="0" w:color="auto"/>
        <w:left w:val="none" w:sz="0" w:space="0" w:color="auto"/>
        <w:bottom w:val="none" w:sz="0" w:space="0" w:color="auto"/>
        <w:right w:val="none" w:sz="0" w:space="0" w:color="auto"/>
      </w:divBdr>
    </w:div>
    <w:div w:id="1718386514">
      <w:bodyDiv w:val="1"/>
      <w:marLeft w:val="0"/>
      <w:marRight w:val="0"/>
      <w:marTop w:val="0"/>
      <w:marBottom w:val="0"/>
      <w:divBdr>
        <w:top w:val="none" w:sz="0" w:space="0" w:color="auto"/>
        <w:left w:val="none" w:sz="0" w:space="0" w:color="auto"/>
        <w:bottom w:val="none" w:sz="0" w:space="0" w:color="auto"/>
        <w:right w:val="none" w:sz="0" w:space="0" w:color="auto"/>
      </w:divBdr>
    </w:div>
    <w:div w:id="1722055628">
      <w:bodyDiv w:val="1"/>
      <w:marLeft w:val="0"/>
      <w:marRight w:val="0"/>
      <w:marTop w:val="0"/>
      <w:marBottom w:val="0"/>
      <w:divBdr>
        <w:top w:val="none" w:sz="0" w:space="0" w:color="auto"/>
        <w:left w:val="none" w:sz="0" w:space="0" w:color="auto"/>
        <w:bottom w:val="none" w:sz="0" w:space="0" w:color="auto"/>
        <w:right w:val="none" w:sz="0" w:space="0" w:color="auto"/>
      </w:divBdr>
    </w:div>
    <w:div w:id="1723476545">
      <w:bodyDiv w:val="1"/>
      <w:marLeft w:val="0"/>
      <w:marRight w:val="0"/>
      <w:marTop w:val="0"/>
      <w:marBottom w:val="0"/>
      <w:divBdr>
        <w:top w:val="none" w:sz="0" w:space="0" w:color="auto"/>
        <w:left w:val="none" w:sz="0" w:space="0" w:color="auto"/>
        <w:bottom w:val="none" w:sz="0" w:space="0" w:color="auto"/>
        <w:right w:val="none" w:sz="0" w:space="0" w:color="auto"/>
      </w:divBdr>
    </w:div>
    <w:div w:id="1723869017">
      <w:bodyDiv w:val="1"/>
      <w:marLeft w:val="0"/>
      <w:marRight w:val="0"/>
      <w:marTop w:val="0"/>
      <w:marBottom w:val="0"/>
      <w:divBdr>
        <w:top w:val="none" w:sz="0" w:space="0" w:color="auto"/>
        <w:left w:val="none" w:sz="0" w:space="0" w:color="auto"/>
        <w:bottom w:val="none" w:sz="0" w:space="0" w:color="auto"/>
        <w:right w:val="none" w:sz="0" w:space="0" w:color="auto"/>
      </w:divBdr>
    </w:div>
    <w:div w:id="1730417125">
      <w:bodyDiv w:val="1"/>
      <w:marLeft w:val="0"/>
      <w:marRight w:val="0"/>
      <w:marTop w:val="0"/>
      <w:marBottom w:val="0"/>
      <w:divBdr>
        <w:top w:val="none" w:sz="0" w:space="0" w:color="auto"/>
        <w:left w:val="none" w:sz="0" w:space="0" w:color="auto"/>
        <w:bottom w:val="none" w:sz="0" w:space="0" w:color="auto"/>
        <w:right w:val="none" w:sz="0" w:space="0" w:color="auto"/>
      </w:divBdr>
      <w:divsChild>
        <w:div w:id="1851680251">
          <w:marLeft w:val="0"/>
          <w:marRight w:val="0"/>
          <w:marTop w:val="0"/>
          <w:marBottom w:val="0"/>
          <w:divBdr>
            <w:top w:val="none" w:sz="0" w:space="0" w:color="auto"/>
            <w:left w:val="none" w:sz="0" w:space="0" w:color="auto"/>
            <w:bottom w:val="none" w:sz="0" w:space="0" w:color="auto"/>
            <w:right w:val="none" w:sz="0" w:space="0" w:color="auto"/>
          </w:divBdr>
        </w:div>
      </w:divsChild>
    </w:div>
    <w:div w:id="1731464460">
      <w:bodyDiv w:val="1"/>
      <w:marLeft w:val="0"/>
      <w:marRight w:val="0"/>
      <w:marTop w:val="0"/>
      <w:marBottom w:val="0"/>
      <w:divBdr>
        <w:top w:val="none" w:sz="0" w:space="0" w:color="auto"/>
        <w:left w:val="none" w:sz="0" w:space="0" w:color="auto"/>
        <w:bottom w:val="none" w:sz="0" w:space="0" w:color="auto"/>
        <w:right w:val="none" w:sz="0" w:space="0" w:color="auto"/>
      </w:divBdr>
    </w:div>
    <w:div w:id="1734353185">
      <w:bodyDiv w:val="1"/>
      <w:marLeft w:val="0"/>
      <w:marRight w:val="0"/>
      <w:marTop w:val="0"/>
      <w:marBottom w:val="0"/>
      <w:divBdr>
        <w:top w:val="none" w:sz="0" w:space="0" w:color="auto"/>
        <w:left w:val="none" w:sz="0" w:space="0" w:color="auto"/>
        <w:bottom w:val="none" w:sz="0" w:space="0" w:color="auto"/>
        <w:right w:val="none" w:sz="0" w:space="0" w:color="auto"/>
      </w:divBdr>
    </w:div>
    <w:div w:id="1747458799">
      <w:bodyDiv w:val="1"/>
      <w:marLeft w:val="0"/>
      <w:marRight w:val="0"/>
      <w:marTop w:val="0"/>
      <w:marBottom w:val="0"/>
      <w:divBdr>
        <w:top w:val="none" w:sz="0" w:space="0" w:color="auto"/>
        <w:left w:val="none" w:sz="0" w:space="0" w:color="auto"/>
        <w:bottom w:val="none" w:sz="0" w:space="0" w:color="auto"/>
        <w:right w:val="none" w:sz="0" w:space="0" w:color="auto"/>
      </w:divBdr>
    </w:div>
    <w:div w:id="1748108462">
      <w:bodyDiv w:val="1"/>
      <w:marLeft w:val="0"/>
      <w:marRight w:val="0"/>
      <w:marTop w:val="0"/>
      <w:marBottom w:val="0"/>
      <w:divBdr>
        <w:top w:val="none" w:sz="0" w:space="0" w:color="auto"/>
        <w:left w:val="none" w:sz="0" w:space="0" w:color="auto"/>
        <w:bottom w:val="none" w:sz="0" w:space="0" w:color="auto"/>
        <w:right w:val="none" w:sz="0" w:space="0" w:color="auto"/>
      </w:divBdr>
    </w:div>
    <w:div w:id="1758944287">
      <w:bodyDiv w:val="1"/>
      <w:marLeft w:val="0"/>
      <w:marRight w:val="0"/>
      <w:marTop w:val="0"/>
      <w:marBottom w:val="0"/>
      <w:divBdr>
        <w:top w:val="none" w:sz="0" w:space="0" w:color="auto"/>
        <w:left w:val="none" w:sz="0" w:space="0" w:color="auto"/>
        <w:bottom w:val="none" w:sz="0" w:space="0" w:color="auto"/>
        <w:right w:val="none" w:sz="0" w:space="0" w:color="auto"/>
      </w:divBdr>
    </w:div>
    <w:div w:id="1759718115">
      <w:bodyDiv w:val="1"/>
      <w:marLeft w:val="0"/>
      <w:marRight w:val="0"/>
      <w:marTop w:val="0"/>
      <w:marBottom w:val="0"/>
      <w:divBdr>
        <w:top w:val="none" w:sz="0" w:space="0" w:color="auto"/>
        <w:left w:val="none" w:sz="0" w:space="0" w:color="auto"/>
        <w:bottom w:val="none" w:sz="0" w:space="0" w:color="auto"/>
        <w:right w:val="none" w:sz="0" w:space="0" w:color="auto"/>
      </w:divBdr>
    </w:div>
    <w:div w:id="1760759104">
      <w:bodyDiv w:val="1"/>
      <w:marLeft w:val="0"/>
      <w:marRight w:val="0"/>
      <w:marTop w:val="0"/>
      <w:marBottom w:val="0"/>
      <w:divBdr>
        <w:top w:val="none" w:sz="0" w:space="0" w:color="auto"/>
        <w:left w:val="none" w:sz="0" w:space="0" w:color="auto"/>
        <w:bottom w:val="none" w:sz="0" w:space="0" w:color="auto"/>
        <w:right w:val="none" w:sz="0" w:space="0" w:color="auto"/>
      </w:divBdr>
    </w:div>
    <w:div w:id="1767187137">
      <w:bodyDiv w:val="1"/>
      <w:marLeft w:val="0"/>
      <w:marRight w:val="0"/>
      <w:marTop w:val="0"/>
      <w:marBottom w:val="0"/>
      <w:divBdr>
        <w:top w:val="none" w:sz="0" w:space="0" w:color="auto"/>
        <w:left w:val="none" w:sz="0" w:space="0" w:color="auto"/>
        <w:bottom w:val="none" w:sz="0" w:space="0" w:color="auto"/>
        <w:right w:val="none" w:sz="0" w:space="0" w:color="auto"/>
      </w:divBdr>
    </w:div>
    <w:div w:id="1772050483">
      <w:bodyDiv w:val="1"/>
      <w:marLeft w:val="0"/>
      <w:marRight w:val="0"/>
      <w:marTop w:val="0"/>
      <w:marBottom w:val="0"/>
      <w:divBdr>
        <w:top w:val="none" w:sz="0" w:space="0" w:color="auto"/>
        <w:left w:val="none" w:sz="0" w:space="0" w:color="auto"/>
        <w:bottom w:val="none" w:sz="0" w:space="0" w:color="auto"/>
        <w:right w:val="none" w:sz="0" w:space="0" w:color="auto"/>
      </w:divBdr>
    </w:div>
    <w:div w:id="1775903832">
      <w:bodyDiv w:val="1"/>
      <w:marLeft w:val="0"/>
      <w:marRight w:val="0"/>
      <w:marTop w:val="0"/>
      <w:marBottom w:val="0"/>
      <w:divBdr>
        <w:top w:val="none" w:sz="0" w:space="0" w:color="auto"/>
        <w:left w:val="none" w:sz="0" w:space="0" w:color="auto"/>
        <w:bottom w:val="none" w:sz="0" w:space="0" w:color="auto"/>
        <w:right w:val="none" w:sz="0" w:space="0" w:color="auto"/>
      </w:divBdr>
    </w:div>
    <w:div w:id="1785421703">
      <w:bodyDiv w:val="1"/>
      <w:marLeft w:val="0"/>
      <w:marRight w:val="0"/>
      <w:marTop w:val="0"/>
      <w:marBottom w:val="0"/>
      <w:divBdr>
        <w:top w:val="none" w:sz="0" w:space="0" w:color="auto"/>
        <w:left w:val="none" w:sz="0" w:space="0" w:color="auto"/>
        <w:bottom w:val="none" w:sz="0" w:space="0" w:color="auto"/>
        <w:right w:val="none" w:sz="0" w:space="0" w:color="auto"/>
      </w:divBdr>
      <w:divsChild>
        <w:div w:id="333848853">
          <w:marLeft w:val="0"/>
          <w:marRight w:val="0"/>
          <w:marTop w:val="100"/>
          <w:marBottom w:val="100"/>
          <w:divBdr>
            <w:top w:val="none" w:sz="0" w:space="0" w:color="auto"/>
            <w:left w:val="none" w:sz="0" w:space="0" w:color="auto"/>
            <w:bottom w:val="none" w:sz="0" w:space="0" w:color="auto"/>
            <w:right w:val="none" w:sz="0" w:space="0" w:color="auto"/>
          </w:divBdr>
          <w:divsChild>
            <w:div w:id="1489202050">
              <w:marLeft w:val="0"/>
              <w:marRight w:val="0"/>
              <w:marTop w:val="0"/>
              <w:marBottom w:val="0"/>
              <w:divBdr>
                <w:top w:val="none" w:sz="0" w:space="0" w:color="auto"/>
                <w:left w:val="none" w:sz="0" w:space="0" w:color="auto"/>
                <w:bottom w:val="none" w:sz="0" w:space="0" w:color="auto"/>
                <w:right w:val="none" w:sz="0" w:space="0" w:color="auto"/>
              </w:divBdr>
              <w:divsChild>
                <w:div w:id="112828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641012">
      <w:bodyDiv w:val="1"/>
      <w:marLeft w:val="0"/>
      <w:marRight w:val="0"/>
      <w:marTop w:val="0"/>
      <w:marBottom w:val="0"/>
      <w:divBdr>
        <w:top w:val="none" w:sz="0" w:space="0" w:color="auto"/>
        <w:left w:val="none" w:sz="0" w:space="0" w:color="auto"/>
        <w:bottom w:val="none" w:sz="0" w:space="0" w:color="auto"/>
        <w:right w:val="none" w:sz="0" w:space="0" w:color="auto"/>
      </w:divBdr>
    </w:div>
    <w:div w:id="1794975670">
      <w:bodyDiv w:val="1"/>
      <w:marLeft w:val="0"/>
      <w:marRight w:val="0"/>
      <w:marTop w:val="0"/>
      <w:marBottom w:val="0"/>
      <w:divBdr>
        <w:top w:val="none" w:sz="0" w:space="0" w:color="auto"/>
        <w:left w:val="none" w:sz="0" w:space="0" w:color="auto"/>
        <w:bottom w:val="none" w:sz="0" w:space="0" w:color="auto"/>
        <w:right w:val="none" w:sz="0" w:space="0" w:color="auto"/>
      </w:divBdr>
    </w:div>
    <w:div w:id="1799760143">
      <w:bodyDiv w:val="1"/>
      <w:marLeft w:val="0"/>
      <w:marRight w:val="0"/>
      <w:marTop w:val="0"/>
      <w:marBottom w:val="0"/>
      <w:divBdr>
        <w:top w:val="none" w:sz="0" w:space="0" w:color="auto"/>
        <w:left w:val="none" w:sz="0" w:space="0" w:color="auto"/>
        <w:bottom w:val="none" w:sz="0" w:space="0" w:color="auto"/>
        <w:right w:val="none" w:sz="0" w:space="0" w:color="auto"/>
      </w:divBdr>
    </w:div>
    <w:div w:id="1805124129">
      <w:bodyDiv w:val="1"/>
      <w:marLeft w:val="0"/>
      <w:marRight w:val="0"/>
      <w:marTop w:val="0"/>
      <w:marBottom w:val="0"/>
      <w:divBdr>
        <w:top w:val="none" w:sz="0" w:space="0" w:color="auto"/>
        <w:left w:val="none" w:sz="0" w:space="0" w:color="auto"/>
        <w:bottom w:val="none" w:sz="0" w:space="0" w:color="auto"/>
        <w:right w:val="none" w:sz="0" w:space="0" w:color="auto"/>
      </w:divBdr>
    </w:div>
    <w:div w:id="1811827054">
      <w:bodyDiv w:val="1"/>
      <w:marLeft w:val="0"/>
      <w:marRight w:val="0"/>
      <w:marTop w:val="0"/>
      <w:marBottom w:val="0"/>
      <w:divBdr>
        <w:top w:val="none" w:sz="0" w:space="0" w:color="auto"/>
        <w:left w:val="none" w:sz="0" w:space="0" w:color="auto"/>
        <w:bottom w:val="none" w:sz="0" w:space="0" w:color="auto"/>
        <w:right w:val="none" w:sz="0" w:space="0" w:color="auto"/>
      </w:divBdr>
    </w:div>
    <w:div w:id="1814444264">
      <w:bodyDiv w:val="1"/>
      <w:marLeft w:val="0"/>
      <w:marRight w:val="0"/>
      <w:marTop w:val="0"/>
      <w:marBottom w:val="0"/>
      <w:divBdr>
        <w:top w:val="none" w:sz="0" w:space="0" w:color="auto"/>
        <w:left w:val="none" w:sz="0" w:space="0" w:color="auto"/>
        <w:bottom w:val="none" w:sz="0" w:space="0" w:color="auto"/>
        <w:right w:val="none" w:sz="0" w:space="0" w:color="auto"/>
      </w:divBdr>
    </w:div>
    <w:div w:id="1824732691">
      <w:bodyDiv w:val="1"/>
      <w:marLeft w:val="0"/>
      <w:marRight w:val="0"/>
      <w:marTop w:val="0"/>
      <w:marBottom w:val="0"/>
      <w:divBdr>
        <w:top w:val="none" w:sz="0" w:space="0" w:color="auto"/>
        <w:left w:val="none" w:sz="0" w:space="0" w:color="auto"/>
        <w:bottom w:val="none" w:sz="0" w:space="0" w:color="auto"/>
        <w:right w:val="none" w:sz="0" w:space="0" w:color="auto"/>
      </w:divBdr>
    </w:div>
    <w:div w:id="1828475454">
      <w:bodyDiv w:val="1"/>
      <w:marLeft w:val="0"/>
      <w:marRight w:val="0"/>
      <w:marTop w:val="0"/>
      <w:marBottom w:val="0"/>
      <w:divBdr>
        <w:top w:val="none" w:sz="0" w:space="0" w:color="auto"/>
        <w:left w:val="none" w:sz="0" w:space="0" w:color="auto"/>
        <w:bottom w:val="none" w:sz="0" w:space="0" w:color="auto"/>
        <w:right w:val="none" w:sz="0" w:space="0" w:color="auto"/>
      </w:divBdr>
    </w:div>
    <w:div w:id="1836872103">
      <w:bodyDiv w:val="1"/>
      <w:marLeft w:val="0"/>
      <w:marRight w:val="0"/>
      <w:marTop w:val="0"/>
      <w:marBottom w:val="0"/>
      <w:divBdr>
        <w:top w:val="none" w:sz="0" w:space="0" w:color="auto"/>
        <w:left w:val="none" w:sz="0" w:space="0" w:color="auto"/>
        <w:bottom w:val="none" w:sz="0" w:space="0" w:color="auto"/>
        <w:right w:val="none" w:sz="0" w:space="0" w:color="auto"/>
      </w:divBdr>
    </w:div>
    <w:div w:id="1838111175">
      <w:bodyDiv w:val="1"/>
      <w:marLeft w:val="0"/>
      <w:marRight w:val="0"/>
      <w:marTop w:val="0"/>
      <w:marBottom w:val="0"/>
      <w:divBdr>
        <w:top w:val="none" w:sz="0" w:space="0" w:color="auto"/>
        <w:left w:val="none" w:sz="0" w:space="0" w:color="auto"/>
        <w:bottom w:val="none" w:sz="0" w:space="0" w:color="auto"/>
        <w:right w:val="none" w:sz="0" w:space="0" w:color="auto"/>
      </w:divBdr>
    </w:div>
    <w:div w:id="1840729285">
      <w:bodyDiv w:val="1"/>
      <w:marLeft w:val="0"/>
      <w:marRight w:val="0"/>
      <w:marTop w:val="0"/>
      <w:marBottom w:val="0"/>
      <w:divBdr>
        <w:top w:val="none" w:sz="0" w:space="0" w:color="auto"/>
        <w:left w:val="none" w:sz="0" w:space="0" w:color="auto"/>
        <w:bottom w:val="none" w:sz="0" w:space="0" w:color="auto"/>
        <w:right w:val="none" w:sz="0" w:space="0" w:color="auto"/>
      </w:divBdr>
    </w:div>
    <w:div w:id="1846818617">
      <w:bodyDiv w:val="1"/>
      <w:marLeft w:val="0"/>
      <w:marRight w:val="0"/>
      <w:marTop w:val="0"/>
      <w:marBottom w:val="0"/>
      <w:divBdr>
        <w:top w:val="none" w:sz="0" w:space="0" w:color="auto"/>
        <w:left w:val="none" w:sz="0" w:space="0" w:color="auto"/>
        <w:bottom w:val="none" w:sz="0" w:space="0" w:color="auto"/>
        <w:right w:val="none" w:sz="0" w:space="0" w:color="auto"/>
      </w:divBdr>
    </w:div>
    <w:div w:id="1851673715">
      <w:bodyDiv w:val="1"/>
      <w:marLeft w:val="0"/>
      <w:marRight w:val="0"/>
      <w:marTop w:val="0"/>
      <w:marBottom w:val="0"/>
      <w:divBdr>
        <w:top w:val="none" w:sz="0" w:space="0" w:color="auto"/>
        <w:left w:val="none" w:sz="0" w:space="0" w:color="auto"/>
        <w:bottom w:val="none" w:sz="0" w:space="0" w:color="auto"/>
        <w:right w:val="none" w:sz="0" w:space="0" w:color="auto"/>
      </w:divBdr>
    </w:div>
    <w:div w:id="1858888563">
      <w:bodyDiv w:val="1"/>
      <w:marLeft w:val="0"/>
      <w:marRight w:val="0"/>
      <w:marTop w:val="0"/>
      <w:marBottom w:val="0"/>
      <w:divBdr>
        <w:top w:val="none" w:sz="0" w:space="0" w:color="auto"/>
        <w:left w:val="none" w:sz="0" w:space="0" w:color="auto"/>
        <w:bottom w:val="none" w:sz="0" w:space="0" w:color="auto"/>
        <w:right w:val="none" w:sz="0" w:space="0" w:color="auto"/>
      </w:divBdr>
    </w:div>
    <w:div w:id="1867140197">
      <w:bodyDiv w:val="1"/>
      <w:marLeft w:val="0"/>
      <w:marRight w:val="0"/>
      <w:marTop w:val="0"/>
      <w:marBottom w:val="0"/>
      <w:divBdr>
        <w:top w:val="none" w:sz="0" w:space="0" w:color="auto"/>
        <w:left w:val="none" w:sz="0" w:space="0" w:color="auto"/>
        <w:bottom w:val="none" w:sz="0" w:space="0" w:color="auto"/>
        <w:right w:val="none" w:sz="0" w:space="0" w:color="auto"/>
      </w:divBdr>
    </w:div>
    <w:div w:id="1869367600">
      <w:bodyDiv w:val="1"/>
      <w:marLeft w:val="0"/>
      <w:marRight w:val="0"/>
      <w:marTop w:val="0"/>
      <w:marBottom w:val="0"/>
      <w:divBdr>
        <w:top w:val="none" w:sz="0" w:space="0" w:color="auto"/>
        <w:left w:val="none" w:sz="0" w:space="0" w:color="auto"/>
        <w:bottom w:val="none" w:sz="0" w:space="0" w:color="auto"/>
        <w:right w:val="none" w:sz="0" w:space="0" w:color="auto"/>
      </w:divBdr>
    </w:div>
    <w:div w:id="1872763892">
      <w:bodyDiv w:val="1"/>
      <w:marLeft w:val="0"/>
      <w:marRight w:val="0"/>
      <w:marTop w:val="0"/>
      <w:marBottom w:val="0"/>
      <w:divBdr>
        <w:top w:val="none" w:sz="0" w:space="0" w:color="auto"/>
        <w:left w:val="none" w:sz="0" w:space="0" w:color="auto"/>
        <w:bottom w:val="none" w:sz="0" w:space="0" w:color="auto"/>
        <w:right w:val="none" w:sz="0" w:space="0" w:color="auto"/>
      </w:divBdr>
    </w:div>
    <w:div w:id="1876578089">
      <w:bodyDiv w:val="1"/>
      <w:marLeft w:val="0"/>
      <w:marRight w:val="0"/>
      <w:marTop w:val="0"/>
      <w:marBottom w:val="0"/>
      <w:divBdr>
        <w:top w:val="none" w:sz="0" w:space="0" w:color="auto"/>
        <w:left w:val="none" w:sz="0" w:space="0" w:color="auto"/>
        <w:bottom w:val="none" w:sz="0" w:space="0" w:color="auto"/>
        <w:right w:val="none" w:sz="0" w:space="0" w:color="auto"/>
      </w:divBdr>
    </w:div>
    <w:div w:id="1878349873">
      <w:bodyDiv w:val="1"/>
      <w:marLeft w:val="0"/>
      <w:marRight w:val="0"/>
      <w:marTop w:val="0"/>
      <w:marBottom w:val="0"/>
      <w:divBdr>
        <w:top w:val="none" w:sz="0" w:space="0" w:color="auto"/>
        <w:left w:val="none" w:sz="0" w:space="0" w:color="auto"/>
        <w:bottom w:val="none" w:sz="0" w:space="0" w:color="auto"/>
        <w:right w:val="none" w:sz="0" w:space="0" w:color="auto"/>
      </w:divBdr>
      <w:divsChild>
        <w:div w:id="1814714068">
          <w:marLeft w:val="0"/>
          <w:marRight w:val="0"/>
          <w:marTop w:val="100"/>
          <w:marBottom w:val="100"/>
          <w:divBdr>
            <w:top w:val="none" w:sz="0" w:space="0" w:color="auto"/>
            <w:left w:val="none" w:sz="0" w:space="0" w:color="auto"/>
            <w:bottom w:val="none" w:sz="0" w:space="0" w:color="auto"/>
            <w:right w:val="none" w:sz="0" w:space="0" w:color="auto"/>
          </w:divBdr>
          <w:divsChild>
            <w:div w:id="1833449832">
              <w:marLeft w:val="0"/>
              <w:marRight w:val="0"/>
              <w:marTop w:val="0"/>
              <w:marBottom w:val="0"/>
              <w:divBdr>
                <w:top w:val="none" w:sz="0" w:space="0" w:color="auto"/>
                <w:left w:val="none" w:sz="0" w:space="0" w:color="auto"/>
                <w:bottom w:val="none" w:sz="0" w:space="0" w:color="auto"/>
                <w:right w:val="none" w:sz="0" w:space="0" w:color="auto"/>
              </w:divBdr>
              <w:divsChild>
                <w:div w:id="8690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544549">
      <w:bodyDiv w:val="1"/>
      <w:marLeft w:val="0"/>
      <w:marRight w:val="0"/>
      <w:marTop w:val="0"/>
      <w:marBottom w:val="0"/>
      <w:divBdr>
        <w:top w:val="none" w:sz="0" w:space="0" w:color="auto"/>
        <w:left w:val="none" w:sz="0" w:space="0" w:color="auto"/>
        <w:bottom w:val="none" w:sz="0" w:space="0" w:color="auto"/>
        <w:right w:val="none" w:sz="0" w:space="0" w:color="auto"/>
      </w:divBdr>
    </w:div>
    <w:div w:id="1891646502">
      <w:bodyDiv w:val="1"/>
      <w:marLeft w:val="0"/>
      <w:marRight w:val="0"/>
      <w:marTop w:val="0"/>
      <w:marBottom w:val="0"/>
      <w:divBdr>
        <w:top w:val="none" w:sz="0" w:space="0" w:color="auto"/>
        <w:left w:val="none" w:sz="0" w:space="0" w:color="auto"/>
        <w:bottom w:val="none" w:sz="0" w:space="0" w:color="auto"/>
        <w:right w:val="none" w:sz="0" w:space="0" w:color="auto"/>
      </w:divBdr>
    </w:div>
    <w:div w:id="1896811221">
      <w:bodyDiv w:val="1"/>
      <w:marLeft w:val="0"/>
      <w:marRight w:val="0"/>
      <w:marTop w:val="0"/>
      <w:marBottom w:val="0"/>
      <w:divBdr>
        <w:top w:val="none" w:sz="0" w:space="0" w:color="auto"/>
        <w:left w:val="none" w:sz="0" w:space="0" w:color="auto"/>
        <w:bottom w:val="none" w:sz="0" w:space="0" w:color="auto"/>
        <w:right w:val="none" w:sz="0" w:space="0" w:color="auto"/>
      </w:divBdr>
    </w:div>
    <w:div w:id="1896966676">
      <w:bodyDiv w:val="1"/>
      <w:marLeft w:val="0"/>
      <w:marRight w:val="0"/>
      <w:marTop w:val="0"/>
      <w:marBottom w:val="0"/>
      <w:divBdr>
        <w:top w:val="none" w:sz="0" w:space="0" w:color="auto"/>
        <w:left w:val="none" w:sz="0" w:space="0" w:color="auto"/>
        <w:bottom w:val="none" w:sz="0" w:space="0" w:color="auto"/>
        <w:right w:val="none" w:sz="0" w:space="0" w:color="auto"/>
      </w:divBdr>
    </w:div>
    <w:div w:id="1897661627">
      <w:bodyDiv w:val="1"/>
      <w:marLeft w:val="0"/>
      <w:marRight w:val="0"/>
      <w:marTop w:val="0"/>
      <w:marBottom w:val="0"/>
      <w:divBdr>
        <w:top w:val="none" w:sz="0" w:space="0" w:color="auto"/>
        <w:left w:val="none" w:sz="0" w:space="0" w:color="auto"/>
        <w:bottom w:val="none" w:sz="0" w:space="0" w:color="auto"/>
        <w:right w:val="none" w:sz="0" w:space="0" w:color="auto"/>
      </w:divBdr>
    </w:div>
    <w:div w:id="1902592649">
      <w:bodyDiv w:val="1"/>
      <w:marLeft w:val="0"/>
      <w:marRight w:val="0"/>
      <w:marTop w:val="0"/>
      <w:marBottom w:val="0"/>
      <w:divBdr>
        <w:top w:val="none" w:sz="0" w:space="0" w:color="auto"/>
        <w:left w:val="none" w:sz="0" w:space="0" w:color="auto"/>
        <w:bottom w:val="none" w:sz="0" w:space="0" w:color="auto"/>
        <w:right w:val="none" w:sz="0" w:space="0" w:color="auto"/>
      </w:divBdr>
    </w:div>
    <w:div w:id="1906531144">
      <w:bodyDiv w:val="1"/>
      <w:marLeft w:val="0"/>
      <w:marRight w:val="0"/>
      <w:marTop w:val="0"/>
      <w:marBottom w:val="0"/>
      <w:divBdr>
        <w:top w:val="none" w:sz="0" w:space="0" w:color="auto"/>
        <w:left w:val="none" w:sz="0" w:space="0" w:color="auto"/>
        <w:bottom w:val="none" w:sz="0" w:space="0" w:color="auto"/>
        <w:right w:val="none" w:sz="0" w:space="0" w:color="auto"/>
      </w:divBdr>
    </w:div>
    <w:div w:id="1913418755">
      <w:bodyDiv w:val="1"/>
      <w:marLeft w:val="0"/>
      <w:marRight w:val="0"/>
      <w:marTop w:val="0"/>
      <w:marBottom w:val="0"/>
      <w:divBdr>
        <w:top w:val="none" w:sz="0" w:space="0" w:color="auto"/>
        <w:left w:val="none" w:sz="0" w:space="0" w:color="auto"/>
        <w:bottom w:val="none" w:sz="0" w:space="0" w:color="auto"/>
        <w:right w:val="none" w:sz="0" w:space="0" w:color="auto"/>
      </w:divBdr>
    </w:div>
    <w:div w:id="1917091225">
      <w:bodyDiv w:val="1"/>
      <w:marLeft w:val="0"/>
      <w:marRight w:val="0"/>
      <w:marTop w:val="0"/>
      <w:marBottom w:val="0"/>
      <w:divBdr>
        <w:top w:val="none" w:sz="0" w:space="0" w:color="auto"/>
        <w:left w:val="none" w:sz="0" w:space="0" w:color="auto"/>
        <w:bottom w:val="none" w:sz="0" w:space="0" w:color="auto"/>
        <w:right w:val="none" w:sz="0" w:space="0" w:color="auto"/>
      </w:divBdr>
    </w:div>
    <w:div w:id="1931307453">
      <w:bodyDiv w:val="1"/>
      <w:marLeft w:val="0"/>
      <w:marRight w:val="0"/>
      <w:marTop w:val="0"/>
      <w:marBottom w:val="0"/>
      <w:divBdr>
        <w:top w:val="none" w:sz="0" w:space="0" w:color="auto"/>
        <w:left w:val="none" w:sz="0" w:space="0" w:color="auto"/>
        <w:bottom w:val="none" w:sz="0" w:space="0" w:color="auto"/>
        <w:right w:val="none" w:sz="0" w:space="0" w:color="auto"/>
      </w:divBdr>
    </w:div>
    <w:div w:id="1931352753">
      <w:bodyDiv w:val="1"/>
      <w:marLeft w:val="0"/>
      <w:marRight w:val="0"/>
      <w:marTop w:val="0"/>
      <w:marBottom w:val="0"/>
      <w:divBdr>
        <w:top w:val="none" w:sz="0" w:space="0" w:color="auto"/>
        <w:left w:val="none" w:sz="0" w:space="0" w:color="auto"/>
        <w:bottom w:val="none" w:sz="0" w:space="0" w:color="auto"/>
        <w:right w:val="none" w:sz="0" w:space="0" w:color="auto"/>
      </w:divBdr>
    </w:div>
    <w:div w:id="1934125924">
      <w:bodyDiv w:val="1"/>
      <w:marLeft w:val="0"/>
      <w:marRight w:val="0"/>
      <w:marTop w:val="0"/>
      <w:marBottom w:val="0"/>
      <w:divBdr>
        <w:top w:val="none" w:sz="0" w:space="0" w:color="auto"/>
        <w:left w:val="none" w:sz="0" w:space="0" w:color="auto"/>
        <w:bottom w:val="none" w:sz="0" w:space="0" w:color="auto"/>
        <w:right w:val="none" w:sz="0" w:space="0" w:color="auto"/>
      </w:divBdr>
    </w:div>
    <w:div w:id="1935939998">
      <w:bodyDiv w:val="1"/>
      <w:marLeft w:val="0"/>
      <w:marRight w:val="0"/>
      <w:marTop w:val="0"/>
      <w:marBottom w:val="0"/>
      <w:divBdr>
        <w:top w:val="none" w:sz="0" w:space="0" w:color="auto"/>
        <w:left w:val="none" w:sz="0" w:space="0" w:color="auto"/>
        <w:bottom w:val="none" w:sz="0" w:space="0" w:color="auto"/>
        <w:right w:val="none" w:sz="0" w:space="0" w:color="auto"/>
      </w:divBdr>
    </w:div>
    <w:div w:id="1936479152">
      <w:bodyDiv w:val="1"/>
      <w:marLeft w:val="0"/>
      <w:marRight w:val="0"/>
      <w:marTop w:val="0"/>
      <w:marBottom w:val="0"/>
      <w:divBdr>
        <w:top w:val="none" w:sz="0" w:space="0" w:color="auto"/>
        <w:left w:val="none" w:sz="0" w:space="0" w:color="auto"/>
        <w:bottom w:val="none" w:sz="0" w:space="0" w:color="auto"/>
        <w:right w:val="none" w:sz="0" w:space="0" w:color="auto"/>
      </w:divBdr>
    </w:div>
    <w:div w:id="1941181093">
      <w:bodyDiv w:val="1"/>
      <w:marLeft w:val="0"/>
      <w:marRight w:val="0"/>
      <w:marTop w:val="0"/>
      <w:marBottom w:val="0"/>
      <w:divBdr>
        <w:top w:val="none" w:sz="0" w:space="0" w:color="auto"/>
        <w:left w:val="none" w:sz="0" w:space="0" w:color="auto"/>
        <w:bottom w:val="none" w:sz="0" w:space="0" w:color="auto"/>
        <w:right w:val="none" w:sz="0" w:space="0" w:color="auto"/>
      </w:divBdr>
    </w:div>
    <w:div w:id="1956323044">
      <w:bodyDiv w:val="1"/>
      <w:marLeft w:val="0"/>
      <w:marRight w:val="0"/>
      <w:marTop w:val="0"/>
      <w:marBottom w:val="0"/>
      <w:divBdr>
        <w:top w:val="none" w:sz="0" w:space="0" w:color="auto"/>
        <w:left w:val="none" w:sz="0" w:space="0" w:color="auto"/>
        <w:bottom w:val="none" w:sz="0" w:space="0" w:color="auto"/>
        <w:right w:val="none" w:sz="0" w:space="0" w:color="auto"/>
      </w:divBdr>
    </w:div>
    <w:div w:id="1968074941">
      <w:bodyDiv w:val="1"/>
      <w:marLeft w:val="0"/>
      <w:marRight w:val="0"/>
      <w:marTop w:val="0"/>
      <w:marBottom w:val="0"/>
      <w:divBdr>
        <w:top w:val="none" w:sz="0" w:space="0" w:color="auto"/>
        <w:left w:val="none" w:sz="0" w:space="0" w:color="auto"/>
        <w:bottom w:val="none" w:sz="0" w:space="0" w:color="auto"/>
        <w:right w:val="none" w:sz="0" w:space="0" w:color="auto"/>
      </w:divBdr>
    </w:div>
    <w:div w:id="1968664297">
      <w:bodyDiv w:val="1"/>
      <w:marLeft w:val="0"/>
      <w:marRight w:val="0"/>
      <w:marTop w:val="0"/>
      <w:marBottom w:val="0"/>
      <w:divBdr>
        <w:top w:val="none" w:sz="0" w:space="0" w:color="auto"/>
        <w:left w:val="none" w:sz="0" w:space="0" w:color="auto"/>
        <w:bottom w:val="none" w:sz="0" w:space="0" w:color="auto"/>
        <w:right w:val="none" w:sz="0" w:space="0" w:color="auto"/>
      </w:divBdr>
    </w:div>
    <w:div w:id="1968704720">
      <w:bodyDiv w:val="1"/>
      <w:marLeft w:val="0"/>
      <w:marRight w:val="0"/>
      <w:marTop w:val="0"/>
      <w:marBottom w:val="0"/>
      <w:divBdr>
        <w:top w:val="none" w:sz="0" w:space="0" w:color="auto"/>
        <w:left w:val="none" w:sz="0" w:space="0" w:color="auto"/>
        <w:bottom w:val="none" w:sz="0" w:space="0" w:color="auto"/>
        <w:right w:val="none" w:sz="0" w:space="0" w:color="auto"/>
      </w:divBdr>
    </w:div>
    <w:div w:id="1970550949">
      <w:bodyDiv w:val="1"/>
      <w:marLeft w:val="0"/>
      <w:marRight w:val="0"/>
      <w:marTop w:val="0"/>
      <w:marBottom w:val="0"/>
      <w:divBdr>
        <w:top w:val="none" w:sz="0" w:space="0" w:color="auto"/>
        <w:left w:val="none" w:sz="0" w:space="0" w:color="auto"/>
        <w:bottom w:val="none" w:sz="0" w:space="0" w:color="auto"/>
        <w:right w:val="none" w:sz="0" w:space="0" w:color="auto"/>
      </w:divBdr>
    </w:div>
    <w:div w:id="1971013826">
      <w:bodyDiv w:val="1"/>
      <w:marLeft w:val="0"/>
      <w:marRight w:val="0"/>
      <w:marTop w:val="0"/>
      <w:marBottom w:val="0"/>
      <w:divBdr>
        <w:top w:val="none" w:sz="0" w:space="0" w:color="auto"/>
        <w:left w:val="none" w:sz="0" w:space="0" w:color="auto"/>
        <w:bottom w:val="none" w:sz="0" w:space="0" w:color="auto"/>
        <w:right w:val="none" w:sz="0" w:space="0" w:color="auto"/>
      </w:divBdr>
    </w:div>
    <w:div w:id="1974021942">
      <w:bodyDiv w:val="1"/>
      <w:marLeft w:val="0"/>
      <w:marRight w:val="0"/>
      <w:marTop w:val="0"/>
      <w:marBottom w:val="0"/>
      <w:divBdr>
        <w:top w:val="none" w:sz="0" w:space="0" w:color="auto"/>
        <w:left w:val="none" w:sz="0" w:space="0" w:color="auto"/>
        <w:bottom w:val="none" w:sz="0" w:space="0" w:color="auto"/>
        <w:right w:val="none" w:sz="0" w:space="0" w:color="auto"/>
      </w:divBdr>
    </w:div>
    <w:div w:id="1975283308">
      <w:bodyDiv w:val="1"/>
      <w:marLeft w:val="0"/>
      <w:marRight w:val="0"/>
      <w:marTop w:val="0"/>
      <w:marBottom w:val="0"/>
      <w:divBdr>
        <w:top w:val="none" w:sz="0" w:space="0" w:color="auto"/>
        <w:left w:val="none" w:sz="0" w:space="0" w:color="auto"/>
        <w:bottom w:val="none" w:sz="0" w:space="0" w:color="auto"/>
        <w:right w:val="none" w:sz="0" w:space="0" w:color="auto"/>
      </w:divBdr>
    </w:div>
    <w:div w:id="1975334875">
      <w:bodyDiv w:val="1"/>
      <w:marLeft w:val="0"/>
      <w:marRight w:val="0"/>
      <w:marTop w:val="0"/>
      <w:marBottom w:val="0"/>
      <w:divBdr>
        <w:top w:val="none" w:sz="0" w:space="0" w:color="auto"/>
        <w:left w:val="none" w:sz="0" w:space="0" w:color="auto"/>
        <w:bottom w:val="none" w:sz="0" w:space="0" w:color="auto"/>
        <w:right w:val="none" w:sz="0" w:space="0" w:color="auto"/>
      </w:divBdr>
    </w:div>
    <w:div w:id="1979794869">
      <w:bodyDiv w:val="1"/>
      <w:marLeft w:val="0"/>
      <w:marRight w:val="0"/>
      <w:marTop w:val="0"/>
      <w:marBottom w:val="0"/>
      <w:divBdr>
        <w:top w:val="none" w:sz="0" w:space="0" w:color="auto"/>
        <w:left w:val="none" w:sz="0" w:space="0" w:color="auto"/>
        <w:bottom w:val="none" w:sz="0" w:space="0" w:color="auto"/>
        <w:right w:val="none" w:sz="0" w:space="0" w:color="auto"/>
      </w:divBdr>
    </w:div>
    <w:div w:id="1988826277">
      <w:bodyDiv w:val="1"/>
      <w:marLeft w:val="0"/>
      <w:marRight w:val="0"/>
      <w:marTop w:val="0"/>
      <w:marBottom w:val="0"/>
      <w:divBdr>
        <w:top w:val="none" w:sz="0" w:space="0" w:color="auto"/>
        <w:left w:val="none" w:sz="0" w:space="0" w:color="auto"/>
        <w:bottom w:val="none" w:sz="0" w:space="0" w:color="auto"/>
        <w:right w:val="none" w:sz="0" w:space="0" w:color="auto"/>
      </w:divBdr>
      <w:divsChild>
        <w:div w:id="1908956063">
          <w:marLeft w:val="0"/>
          <w:marRight w:val="0"/>
          <w:marTop w:val="0"/>
          <w:marBottom w:val="0"/>
          <w:divBdr>
            <w:top w:val="none" w:sz="0" w:space="0" w:color="auto"/>
            <w:left w:val="none" w:sz="0" w:space="0" w:color="auto"/>
            <w:bottom w:val="none" w:sz="0" w:space="0" w:color="auto"/>
            <w:right w:val="none" w:sz="0" w:space="0" w:color="auto"/>
          </w:divBdr>
        </w:div>
      </w:divsChild>
    </w:div>
    <w:div w:id="1991320551">
      <w:bodyDiv w:val="1"/>
      <w:marLeft w:val="0"/>
      <w:marRight w:val="0"/>
      <w:marTop w:val="0"/>
      <w:marBottom w:val="0"/>
      <w:divBdr>
        <w:top w:val="none" w:sz="0" w:space="0" w:color="auto"/>
        <w:left w:val="none" w:sz="0" w:space="0" w:color="auto"/>
        <w:bottom w:val="none" w:sz="0" w:space="0" w:color="auto"/>
        <w:right w:val="none" w:sz="0" w:space="0" w:color="auto"/>
      </w:divBdr>
    </w:div>
    <w:div w:id="1997612475">
      <w:bodyDiv w:val="1"/>
      <w:marLeft w:val="0"/>
      <w:marRight w:val="0"/>
      <w:marTop w:val="0"/>
      <w:marBottom w:val="0"/>
      <w:divBdr>
        <w:top w:val="none" w:sz="0" w:space="0" w:color="auto"/>
        <w:left w:val="none" w:sz="0" w:space="0" w:color="auto"/>
        <w:bottom w:val="none" w:sz="0" w:space="0" w:color="auto"/>
        <w:right w:val="none" w:sz="0" w:space="0" w:color="auto"/>
      </w:divBdr>
    </w:div>
    <w:div w:id="2000228974">
      <w:bodyDiv w:val="1"/>
      <w:marLeft w:val="0"/>
      <w:marRight w:val="0"/>
      <w:marTop w:val="0"/>
      <w:marBottom w:val="0"/>
      <w:divBdr>
        <w:top w:val="none" w:sz="0" w:space="0" w:color="auto"/>
        <w:left w:val="none" w:sz="0" w:space="0" w:color="auto"/>
        <w:bottom w:val="none" w:sz="0" w:space="0" w:color="auto"/>
        <w:right w:val="none" w:sz="0" w:space="0" w:color="auto"/>
      </w:divBdr>
    </w:div>
    <w:div w:id="2001614820">
      <w:bodyDiv w:val="1"/>
      <w:marLeft w:val="0"/>
      <w:marRight w:val="0"/>
      <w:marTop w:val="0"/>
      <w:marBottom w:val="0"/>
      <w:divBdr>
        <w:top w:val="none" w:sz="0" w:space="0" w:color="auto"/>
        <w:left w:val="none" w:sz="0" w:space="0" w:color="auto"/>
        <w:bottom w:val="none" w:sz="0" w:space="0" w:color="auto"/>
        <w:right w:val="none" w:sz="0" w:space="0" w:color="auto"/>
      </w:divBdr>
    </w:div>
    <w:div w:id="2003849362">
      <w:bodyDiv w:val="1"/>
      <w:marLeft w:val="0"/>
      <w:marRight w:val="0"/>
      <w:marTop w:val="0"/>
      <w:marBottom w:val="0"/>
      <w:divBdr>
        <w:top w:val="none" w:sz="0" w:space="0" w:color="auto"/>
        <w:left w:val="none" w:sz="0" w:space="0" w:color="auto"/>
        <w:bottom w:val="none" w:sz="0" w:space="0" w:color="auto"/>
        <w:right w:val="none" w:sz="0" w:space="0" w:color="auto"/>
      </w:divBdr>
    </w:div>
    <w:div w:id="2014448105">
      <w:bodyDiv w:val="1"/>
      <w:marLeft w:val="0"/>
      <w:marRight w:val="0"/>
      <w:marTop w:val="0"/>
      <w:marBottom w:val="0"/>
      <w:divBdr>
        <w:top w:val="none" w:sz="0" w:space="0" w:color="auto"/>
        <w:left w:val="none" w:sz="0" w:space="0" w:color="auto"/>
        <w:bottom w:val="none" w:sz="0" w:space="0" w:color="auto"/>
        <w:right w:val="none" w:sz="0" w:space="0" w:color="auto"/>
      </w:divBdr>
    </w:div>
    <w:div w:id="2021538367">
      <w:bodyDiv w:val="1"/>
      <w:marLeft w:val="0"/>
      <w:marRight w:val="0"/>
      <w:marTop w:val="0"/>
      <w:marBottom w:val="0"/>
      <w:divBdr>
        <w:top w:val="none" w:sz="0" w:space="0" w:color="auto"/>
        <w:left w:val="none" w:sz="0" w:space="0" w:color="auto"/>
        <w:bottom w:val="none" w:sz="0" w:space="0" w:color="auto"/>
        <w:right w:val="none" w:sz="0" w:space="0" w:color="auto"/>
      </w:divBdr>
    </w:div>
    <w:div w:id="2026857087">
      <w:bodyDiv w:val="1"/>
      <w:marLeft w:val="0"/>
      <w:marRight w:val="0"/>
      <w:marTop w:val="0"/>
      <w:marBottom w:val="0"/>
      <w:divBdr>
        <w:top w:val="none" w:sz="0" w:space="0" w:color="auto"/>
        <w:left w:val="none" w:sz="0" w:space="0" w:color="auto"/>
        <w:bottom w:val="none" w:sz="0" w:space="0" w:color="auto"/>
        <w:right w:val="none" w:sz="0" w:space="0" w:color="auto"/>
      </w:divBdr>
    </w:div>
    <w:div w:id="2031763300">
      <w:bodyDiv w:val="1"/>
      <w:marLeft w:val="0"/>
      <w:marRight w:val="0"/>
      <w:marTop w:val="0"/>
      <w:marBottom w:val="0"/>
      <w:divBdr>
        <w:top w:val="none" w:sz="0" w:space="0" w:color="auto"/>
        <w:left w:val="none" w:sz="0" w:space="0" w:color="auto"/>
        <w:bottom w:val="none" w:sz="0" w:space="0" w:color="auto"/>
        <w:right w:val="none" w:sz="0" w:space="0" w:color="auto"/>
      </w:divBdr>
    </w:div>
    <w:div w:id="2033333759">
      <w:bodyDiv w:val="1"/>
      <w:marLeft w:val="0"/>
      <w:marRight w:val="0"/>
      <w:marTop w:val="0"/>
      <w:marBottom w:val="0"/>
      <w:divBdr>
        <w:top w:val="none" w:sz="0" w:space="0" w:color="auto"/>
        <w:left w:val="none" w:sz="0" w:space="0" w:color="auto"/>
        <w:bottom w:val="none" w:sz="0" w:space="0" w:color="auto"/>
        <w:right w:val="none" w:sz="0" w:space="0" w:color="auto"/>
      </w:divBdr>
    </w:div>
    <w:div w:id="2034456348">
      <w:bodyDiv w:val="1"/>
      <w:marLeft w:val="0"/>
      <w:marRight w:val="0"/>
      <w:marTop w:val="0"/>
      <w:marBottom w:val="0"/>
      <w:divBdr>
        <w:top w:val="none" w:sz="0" w:space="0" w:color="auto"/>
        <w:left w:val="none" w:sz="0" w:space="0" w:color="auto"/>
        <w:bottom w:val="none" w:sz="0" w:space="0" w:color="auto"/>
        <w:right w:val="none" w:sz="0" w:space="0" w:color="auto"/>
      </w:divBdr>
    </w:div>
    <w:div w:id="2037342343">
      <w:bodyDiv w:val="1"/>
      <w:marLeft w:val="0"/>
      <w:marRight w:val="0"/>
      <w:marTop w:val="0"/>
      <w:marBottom w:val="0"/>
      <w:divBdr>
        <w:top w:val="none" w:sz="0" w:space="0" w:color="auto"/>
        <w:left w:val="none" w:sz="0" w:space="0" w:color="auto"/>
        <w:bottom w:val="none" w:sz="0" w:space="0" w:color="auto"/>
        <w:right w:val="none" w:sz="0" w:space="0" w:color="auto"/>
      </w:divBdr>
    </w:div>
    <w:div w:id="2041856260">
      <w:bodyDiv w:val="1"/>
      <w:marLeft w:val="0"/>
      <w:marRight w:val="0"/>
      <w:marTop w:val="0"/>
      <w:marBottom w:val="0"/>
      <w:divBdr>
        <w:top w:val="none" w:sz="0" w:space="0" w:color="auto"/>
        <w:left w:val="none" w:sz="0" w:space="0" w:color="auto"/>
        <w:bottom w:val="none" w:sz="0" w:space="0" w:color="auto"/>
        <w:right w:val="none" w:sz="0" w:space="0" w:color="auto"/>
      </w:divBdr>
    </w:div>
    <w:div w:id="2043896118">
      <w:bodyDiv w:val="1"/>
      <w:marLeft w:val="0"/>
      <w:marRight w:val="0"/>
      <w:marTop w:val="0"/>
      <w:marBottom w:val="0"/>
      <w:divBdr>
        <w:top w:val="none" w:sz="0" w:space="0" w:color="auto"/>
        <w:left w:val="none" w:sz="0" w:space="0" w:color="auto"/>
        <w:bottom w:val="none" w:sz="0" w:space="0" w:color="auto"/>
        <w:right w:val="none" w:sz="0" w:space="0" w:color="auto"/>
      </w:divBdr>
    </w:div>
    <w:div w:id="2050107903">
      <w:bodyDiv w:val="1"/>
      <w:marLeft w:val="0"/>
      <w:marRight w:val="0"/>
      <w:marTop w:val="0"/>
      <w:marBottom w:val="0"/>
      <w:divBdr>
        <w:top w:val="none" w:sz="0" w:space="0" w:color="auto"/>
        <w:left w:val="none" w:sz="0" w:space="0" w:color="auto"/>
        <w:bottom w:val="none" w:sz="0" w:space="0" w:color="auto"/>
        <w:right w:val="none" w:sz="0" w:space="0" w:color="auto"/>
      </w:divBdr>
    </w:div>
    <w:div w:id="2060131294">
      <w:bodyDiv w:val="1"/>
      <w:marLeft w:val="0"/>
      <w:marRight w:val="0"/>
      <w:marTop w:val="0"/>
      <w:marBottom w:val="0"/>
      <w:divBdr>
        <w:top w:val="none" w:sz="0" w:space="0" w:color="auto"/>
        <w:left w:val="none" w:sz="0" w:space="0" w:color="auto"/>
        <w:bottom w:val="none" w:sz="0" w:space="0" w:color="auto"/>
        <w:right w:val="none" w:sz="0" w:space="0" w:color="auto"/>
      </w:divBdr>
    </w:div>
    <w:div w:id="2060930413">
      <w:bodyDiv w:val="1"/>
      <w:marLeft w:val="0"/>
      <w:marRight w:val="0"/>
      <w:marTop w:val="0"/>
      <w:marBottom w:val="0"/>
      <w:divBdr>
        <w:top w:val="none" w:sz="0" w:space="0" w:color="auto"/>
        <w:left w:val="none" w:sz="0" w:space="0" w:color="auto"/>
        <w:bottom w:val="none" w:sz="0" w:space="0" w:color="auto"/>
        <w:right w:val="none" w:sz="0" w:space="0" w:color="auto"/>
      </w:divBdr>
    </w:div>
    <w:div w:id="2064677110">
      <w:bodyDiv w:val="1"/>
      <w:marLeft w:val="0"/>
      <w:marRight w:val="0"/>
      <w:marTop w:val="0"/>
      <w:marBottom w:val="0"/>
      <w:divBdr>
        <w:top w:val="none" w:sz="0" w:space="0" w:color="auto"/>
        <w:left w:val="none" w:sz="0" w:space="0" w:color="auto"/>
        <w:bottom w:val="none" w:sz="0" w:space="0" w:color="auto"/>
        <w:right w:val="none" w:sz="0" w:space="0" w:color="auto"/>
      </w:divBdr>
    </w:div>
    <w:div w:id="2069454931">
      <w:bodyDiv w:val="1"/>
      <w:marLeft w:val="0"/>
      <w:marRight w:val="0"/>
      <w:marTop w:val="0"/>
      <w:marBottom w:val="0"/>
      <w:divBdr>
        <w:top w:val="none" w:sz="0" w:space="0" w:color="auto"/>
        <w:left w:val="none" w:sz="0" w:space="0" w:color="auto"/>
        <w:bottom w:val="none" w:sz="0" w:space="0" w:color="auto"/>
        <w:right w:val="none" w:sz="0" w:space="0" w:color="auto"/>
      </w:divBdr>
    </w:div>
    <w:div w:id="2074545227">
      <w:bodyDiv w:val="1"/>
      <w:marLeft w:val="0"/>
      <w:marRight w:val="0"/>
      <w:marTop w:val="0"/>
      <w:marBottom w:val="0"/>
      <w:divBdr>
        <w:top w:val="none" w:sz="0" w:space="0" w:color="auto"/>
        <w:left w:val="none" w:sz="0" w:space="0" w:color="auto"/>
        <w:bottom w:val="none" w:sz="0" w:space="0" w:color="auto"/>
        <w:right w:val="none" w:sz="0" w:space="0" w:color="auto"/>
      </w:divBdr>
    </w:div>
    <w:div w:id="2077429334">
      <w:bodyDiv w:val="1"/>
      <w:marLeft w:val="0"/>
      <w:marRight w:val="0"/>
      <w:marTop w:val="0"/>
      <w:marBottom w:val="0"/>
      <w:divBdr>
        <w:top w:val="none" w:sz="0" w:space="0" w:color="auto"/>
        <w:left w:val="none" w:sz="0" w:space="0" w:color="auto"/>
        <w:bottom w:val="none" w:sz="0" w:space="0" w:color="auto"/>
        <w:right w:val="none" w:sz="0" w:space="0" w:color="auto"/>
      </w:divBdr>
    </w:div>
    <w:div w:id="2080396473">
      <w:bodyDiv w:val="1"/>
      <w:marLeft w:val="0"/>
      <w:marRight w:val="0"/>
      <w:marTop w:val="0"/>
      <w:marBottom w:val="0"/>
      <w:divBdr>
        <w:top w:val="none" w:sz="0" w:space="0" w:color="auto"/>
        <w:left w:val="none" w:sz="0" w:space="0" w:color="auto"/>
        <w:bottom w:val="none" w:sz="0" w:space="0" w:color="auto"/>
        <w:right w:val="none" w:sz="0" w:space="0" w:color="auto"/>
      </w:divBdr>
    </w:div>
    <w:div w:id="2082678707">
      <w:bodyDiv w:val="1"/>
      <w:marLeft w:val="0"/>
      <w:marRight w:val="0"/>
      <w:marTop w:val="0"/>
      <w:marBottom w:val="0"/>
      <w:divBdr>
        <w:top w:val="none" w:sz="0" w:space="0" w:color="auto"/>
        <w:left w:val="none" w:sz="0" w:space="0" w:color="auto"/>
        <w:bottom w:val="none" w:sz="0" w:space="0" w:color="auto"/>
        <w:right w:val="none" w:sz="0" w:space="0" w:color="auto"/>
      </w:divBdr>
    </w:div>
    <w:div w:id="2084180286">
      <w:bodyDiv w:val="1"/>
      <w:marLeft w:val="0"/>
      <w:marRight w:val="0"/>
      <w:marTop w:val="0"/>
      <w:marBottom w:val="0"/>
      <w:divBdr>
        <w:top w:val="none" w:sz="0" w:space="0" w:color="auto"/>
        <w:left w:val="none" w:sz="0" w:space="0" w:color="auto"/>
        <w:bottom w:val="none" w:sz="0" w:space="0" w:color="auto"/>
        <w:right w:val="none" w:sz="0" w:space="0" w:color="auto"/>
      </w:divBdr>
    </w:div>
    <w:div w:id="2097362621">
      <w:bodyDiv w:val="1"/>
      <w:marLeft w:val="0"/>
      <w:marRight w:val="0"/>
      <w:marTop w:val="0"/>
      <w:marBottom w:val="0"/>
      <w:divBdr>
        <w:top w:val="none" w:sz="0" w:space="0" w:color="auto"/>
        <w:left w:val="none" w:sz="0" w:space="0" w:color="auto"/>
        <w:bottom w:val="none" w:sz="0" w:space="0" w:color="auto"/>
        <w:right w:val="none" w:sz="0" w:space="0" w:color="auto"/>
      </w:divBdr>
    </w:div>
    <w:div w:id="2098819632">
      <w:bodyDiv w:val="1"/>
      <w:marLeft w:val="0"/>
      <w:marRight w:val="0"/>
      <w:marTop w:val="0"/>
      <w:marBottom w:val="0"/>
      <w:divBdr>
        <w:top w:val="none" w:sz="0" w:space="0" w:color="auto"/>
        <w:left w:val="none" w:sz="0" w:space="0" w:color="auto"/>
        <w:bottom w:val="none" w:sz="0" w:space="0" w:color="auto"/>
        <w:right w:val="none" w:sz="0" w:space="0" w:color="auto"/>
      </w:divBdr>
    </w:div>
    <w:div w:id="2101943340">
      <w:bodyDiv w:val="1"/>
      <w:marLeft w:val="0"/>
      <w:marRight w:val="0"/>
      <w:marTop w:val="0"/>
      <w:marBottom w:val="0"/>
      <w:divBdr>
        <w:top w:val="none" w:sz="0" w:space="0" w:color="auto"/>
        <w:left w:val="none" w:sz="0" w:space="0" w:color="auto"/>
        <w:bottom w:val="none" w:sz="0" w:space="0" w:color="auto"/>
        <w:right w:val="none" w:sz="0" w:space="0" w:color="auto"/>
      </w:divBdr>
    </w:div>
    <w:div w:id="2104258933">
      <w:bodyDiv w:val="1"/>
      <w:marLeft w:val="0"/>
      <w:marRight w:val="0"/>
      <w:marTop w:val="0"/>
      <w:marBottom w:val="0"/>
      <w:divBdr>
        <w:top w:val="none" w:sz="0" w:space="0" w:color="auto"/>
        <w:left w:val="none" w:sz="0" w:space="0" w:color="auto"/>
        <w:bottom w:val="none" w:sz="0" w:space="0" w:color="auto"/>
        <w:right w:val="none" w:sz="0" w:space="0" w:color="auto"/>
      </w:divBdr>
    </w:div>
    <w:div w:id="2104447320">
      <w:bodyDiv w:val="1"/>
      <w:marLeft w:val="0"/>
      <w:marRight w:val="0"/>
      <w:marTop w:val="0"/>
      <w:marBottom w:val="0"/>
      <w:divBdr>
        <w:top w:val="none" w:sz="0" w:space="0" w:color="auto"/>
        <w:left w:val="none" w:sz="0" w:space="0" w:color="auto"/>
        <w:bottom w:val="none" w:sz="0" w:space="0" w:color="auto"/>
        <w:right w:val="none" w:sz="0" w:space="0" w:color="auto"/>
      </w:divBdr>
    </w:div>
    <w:div w:id="2105877744">
      <w:bodyDiv w:val="1"/>
      <w:marLeft w:val="0"/>
      <w:marRight w:val="0"/>
      <w:marTop w:val="0"/>
      <w:marBottom w:val="0"/>
      <w:divBdr>
        <w:top w:val="none" w:sz="0" w:space="0" w:color="auto"/>
        <w:left w:val="none" w:sz="0" w:space="0" w:color="auto"/>
        <w:bottom w:val="none" w:sz="0" w:space="0" w:color="auto"/>
        <w:right w:val="none" w:sz="0" w:space="0" w:color="auto"/>
      </w:divBdr>
    </w:div>
    <w:div w:id="2109157658">
      <w:bodyDiv w:val="1"/>
      <w:marLeft w:val="0"/>
      <w:marRight w:val="0"/>
      <w:marTop w:val="0"/>
      <w:marBottom w:val="0"/>
      <w:divBdr>
        <w:top w:val="none" w:sz="0" w:space="0" w:color="auto"/>
        <w:left w:val="none" w:sz="0" w:space="0" w:color="auto"/>
        <w:bottom w:val="none" w:sz="0" w:space="0" w:color="auto"/>
        <w:right w:val="none" w:sz="0" w:space="0" w:color="auto"/>
      </w:divBdr>
    </w:div>
    <w:div w:id="2126731098">
      <w:bodyDiv w:val="1"/>
      <w:marLeft w:val="0"/>
      <w:marRight w:val="0"/>
      <w:marTop w:val="0"/>
      <w:marBottom w:val="0"/>
      <w:divBdr>
        <w:top w:val="none" w:sz="0" w:space="0" w:color="auto"/>
        <w:left w:val="none" w:sz="0" w:space="0" w:color="auto"/>
        <w:bottom w:val="none" w:sz="0" w:space="0" w:color="auto"/>
        <w:right w:val="none" w:sz="0" w:space="0" w:color="auto"/>
      </w:divBdr>
    </w:div>
    <w:div w:id="2127311878">
      <w:bodyDiv w:val="1"/>
      <w:marLeft w:val="0"/>
      <w:marRight w:val="0"/>
      <w:marTop w:val="0"/>
      <w:marBottom w:val="0"/>
      <w:divBdr>
        <w:top w:val="none" w:sz="0" w:space="0" w:color="auto"/>
        <w:left w:val="none" w:sz="0" w:space="0" w:color="auto"/>
        <w:bottom w:val="none" w:sz="0" w:space="0" w:color="auto"/>
        <w:right w:val="none" w:sz="0" w:space="0" w:color="auto"/>
      </w:divBdr>
    </w:div>
    <w:div w:id="214515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escale.minedu.gob.p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jp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DF4035290348DB87DFCB8E74DB7039"/>
        <w:category>
          <w:name w:val="General"/>
          <w:gallery w:val="placeholder"/>
        </w:category>
        <w:types>
          <w:type w:val="bbPlcHdr"/>
        </w:types>
        <w:behaviors>
          <w:behavior w:val="content"/>
        </w:behaviors>
        <w:guid w:val="{4AFE64F0-510F-4398-AE4E-C9FD3DAD9AB7}"/>
      </w:docPartPr>
      <w:docPartBody>
        <w:p w:rsidR="00B02138" w:rsidRDefault="003976DD" w:rsidP="003976DD">
          <w:pPr>
            <w:pStyle w:val="DADF4035290348DB87DFCB8E74DB7039"/>
          </w:pPr>
          <w:r>
            <w:rPr>
              <w:rFonts w:ascii="Neue Plak" w:eastAsia="Neue Plak" w:hAnsi="Neue Plak" w:cs="Neue Plak"/>
              <w:color w:val="FF0000"/>
              <w:sz w:val="28"/>
            </w:rPr>
            <w:t>Elija un elemento</w:t>
          </w:r>
        </w:p>
      </w:docPartBody>
    </w:docPart>
    <w:docPart>
      <w:docPartPr>
        <w:name w:val="B8CEF170C49E4A5682F0C9EBC0F807B2"/>
        <w:category>
          <w:name w:val="General"/>
          <w:gallery w:val="placeholder"/>
        </w:category>
        <w:types>
          <w:type w:val="bbPlcHdr"/>
        </w:types>
        <w:behaviors>
          <w:behavior w:val="content"/>
        </w:behaviors>
        <w:guid w:val="{082F341F-FFF7-46AC-A507-32E1011A1D50}"/>
      </w:docPartPr>
      <w:docPartBody>
        <w:p w:rsidR="00B02138" w:rsidRDefault="003976DD" w:rsidP="003976DD">
          <w:pPr>
            <w:pStyle w:val="B8CEF170C49E4A5682F0C9EBC0F807B2"/>
          </w:pPr>
          <w:r>
            <w:rPr>
              <w:rFonts w:ascii="Neue Plak" w:eastAsia="Neue Plak" w:hAnsi="Neue Plak" w:cs="Neue Plak"/>
              <w:color w:val="FF0000"/>
              <w:sz w:val="28"/>
            </w:rPr>
            <w:t>Elija un elemento</w:t>
          </w:r>
        </w:p>
      </w:docPartBody>
    </w:docPart>
    <w:docPart>
      <w:docPartPr>
        <w:name w:val="A3750E4509204FAD9DA2AFAFE0886E99"/>
        <w:category>
          <w:name w:val="General"/>
          <w:gallery w:val="placeholder"/>
        </w:category>
        <w:types>
          <w:type w:val="bbPlcHdr"/>
        </w:types>
        <w:behaviors>
          <w:behavior w:val="content"/>
        </w:behaviors>
        <w:guid w:val="{0CF5E629-D2C8-4470-B413-C2E3B6345517}"/>
      </w:docPartPr>
      <w:docPartBody>
        <w:p w:rsidR="00B02138" w:rsidRDefault="003976DD" w:rsidP="003976DD">
          <w:pPr>
            <w:pStyle w:val="A3750E4509204FAD9DA2AFAFE0886E99"/>
          </w:pPr>
          <w:r>
            <w:rPr>
              <w:rFonts w:ascii="Neue Plak" w:eastAsia="Neue Plak" w:hAnsi="Neue Plak" w:cs="Neue Plak"/>
              <w:color w:val="FF0000"/>
              <w:sz w:val="26"/>
              <w:szCs w:val="26"/>
            </w:rPr>
            <w:t>Ciudad</w:t>
          </w:r>
        </w:p>
      </w:docPartBody>
    </w:docPart>
    <w:docPart>
      <w:docPartPr>
        <w:name w:val="DC8E240D0B93493FA47E76CAAB1D838F"/>
        <w:category>
          <w:name w:val="General"/>
          <w:gallery w:val="placeholder"/>
        </w:category>
        <w:types>
          <w:type w:val="bbPlcHdr"/>
        </w:types>
        <w:behaviors>
          <w:behavior w:val="content"/>
        </w:behaviors>
        <w:guid w:val="{7D0614F8-7037-430B-9ED5-9FB9C5DB3D1E}"/>
      </w:docPartPr>
      <w:docPartBody>
        <w:p w:rsidR="00B04EBF" w:rsidRDefault="003976DD">
          <w:pPr>
            <w:pStyle w:val="DC8E240D0B93493FA47E76CAAB1D838F"/>
          </w:pPr>
          <w:r>
            <w:rPr>
              <w:rFonts w:ascii="Neue Plak" w:eastAsia="Neue Plak" w:hAnsi="Neue Plak" w:cs="Neue Plak"/>
              <w:b/>
              <w:bCs/>
              <w:color w:val="FF0000"/>
              <w:sz w:val="40"/>
              <w:szCs w:val="20"/>
            </w:rPr>
            <w:t>Título de la tesis en formato de artículo científico (En altas y bajas)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Neue Plak">
    <w:altName w:val="Cambria"/>
    <w:panose1 w:val="020B0504030202020204"/>
    <w:charset w:val="00"/>
    <w:family w:val="swiss"/>
    <w:pitch w:val="variable"/>
    <w:sig w:usb0="A000006F"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DD"/>
    <w:rsid w:val="0000074E"/>
    <w:rsid w:val="00027760"/>
    <w:rsid w:val="00036BF3"/>
    <w:rsid w:val="00045AB5"/>
    <w:rsid w:val="0013621F"/>
    <w:rsid w:val="001D410C"/>
    <w:rsid w:val="001E49BA"/>
    <w:rsid w:val="00264364"/>
    <w:rsid w:val="00275D19"/>
    <w:rsid w:val="002A2F73"/>
    <w:rsid w:val="00356262"/>
    <w:rsid w:val="003976DD"/>
    <w:rsid w:val="003A78E0"/>
    <w:rsid w:val="00433FB3"/>
    <w:rsid w:val="004F2720"/>
    <w:rsid w:val="004F5AB2"/>
    <w:rsid w:val="00656784"/>
    <w:rsid w:val="006815E4"/>
    <w:rsid w:val="008508F0"/>
    <w:rsid w:val="00982831"/>
    <w:rsid w:val="009C72FE"/>
    <w:rsid w:val="00A32382"/>
    <w:rsid w:val="00A60D26"/>
    <w:rsid w:val="00AC3412"/>
    <w:rsid w:val="00B02138"/>
    <w:rsid w:val="00B04EBF"/>
    <w:rsid w:val="00B24892"/>
    <w:rsid w:val="00C232DC"/>
    <w:rsid w:val="00C45250"/>
    <w:rsid w:val="00CD0373"/>
    <w:rsid w:val="00DA04C2"/>
    <w:rsid w:val="00DA4DB2"/>
    <w:rsid w:val="00DE3EF2"/>
    <w:rsid w:val="00E3578B"/>
    <w:rsid w:val="00E62F6A"/>
    <w:rsid w:val="00EA2BDF"/>
    <w:rsid w:val="00F808F2"/>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6E638EB"/>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s-PE" w:eastAsia="es-PE"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C8E240D0B93493FA47E76CAAB1D838F">
    <w:name w:val="DC8E240D0B93493FA47E76CAAB1D838F"/>
  </w:style>
  <w:style w:type="paragraph" w:customStyle="1" w:styleId="DADF4035290348DB87DFCB8E74DB7039">
    <w:name w:val="DADF4035290348DB87DFCB8E74DB7039"/>
    <w:rsid w:val="003976DD"/>
  </w:style>
  <w:style w:type="paragraph" w:customStyle="1" w:styleId="B8CEF170C49E4A5682F0C9EBC0F807B2">
    <w:name w:val="B8CEF170C49E4A5682F0C9EBC0F807B2"/>
    <w:rsid w:val="003976DD"/>
  </w:style>
  <w:style w:type="paragraph" w:customStyle="1" w:styleId="A3750E4509204FAD9DA2AFAFE0886E99">
    <w:name w:val="A3750E4509204FAD9DA2AFAFE0886E99"/>
    <w:rsid w:val="003976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4E3BD403C794B488852F5978755CBC8" ma:contentTypeVersion="10" ma:contentTypeDescription="Crear nuevo documento." ma:contentTypeScope="" ma:versionID="182b03a61acc9d627366ef449bd71c43">
  <xsd:schema xmlns:xsd="http://www.w3.org/2001/XMLSchema" xmlns:xs="http://www.w3.org/2001/XMLSchema" xmlns:p="http://schemas.microsoft.com/office/2006/metadata/properties" xmlns:ns3="409cbd73-d213-4727-9bf7-dfa78705d1b8" xmlns:ns4="fc91722a-a6eb-417d-aab8-a9660212fb40" targetNamespace="http://schemas.microsoft.com/office/2006/metadata/properties" ma:root="true" ma:fieldsID="f6f3c47c0424f57ad591bd495bd66522" ns3:_="" ns4:_="">
    <xsd:import namespace="409cbd73-d213-4727-9bf7-dfa78705d1b8"/>
    <xsd:import namespace="fc91722a-a6eb-417d-aab8-a9660212fb4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9cbd73-d213-4727-9bf7-dfa78705d1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_activity" ma:index="1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c91722a-a6eb-417d-aab8-a9660212fb40"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409cbd73-d213-4727-9bf7-dfa78705d1b8" xsi:nil="true"/>
  </documentManagement>
</p:properties>
</file>

<file path=customXml/item4.xml><?xml version="1.0" encoding="utf-8"?>
<b:Sources xmlns:b="http://schemas.openxmlformats.org/officeDocument/2006/bibliography" xmlns="http://schemas.openxmlformats.org/officeDocument/2006/bibliography" SelectedStyle="\ISO690Nmerical.XSL" StyleName="ISO 690 - Referencia numérica" Version="1987">
  <b:Source>
    <b:Tag>Gar83</b:Tag>
    <b:SourceType>Report</b:SourceType>
    <b:Guid>{54816C13-ADA1-4259-892A-A9C3F0151E05}</b:Guid>
    <b:Title>Frames of Mind: The Theory of Multiple Intelligences.</b:Title>
    <b:Year>1983</b:Year>
    <b:City>Nueva York</b:City>
    <b:Author>
      <b:Author>
        <b:NameList>
          <b:Person>
            <b:Last>Gardner</b:Last>
            <b:First>Howard</b:First>
          </b:Person>
        </b:NameList>
      </b:Author>
    </b:Author>
    <b:RefOrder>1</b:RefOrder>
  </b:Source>
  <b:Source>
    <b:Tag>Hat08</b:Tag>
    <b:SourceType>Report</b:SourceType>
    <b:Guid>{2192E674-3C0C-4638-8CCE-D0B59029BFF3}</b:Guid>
    <b:Title>Visible Learning: A Synthesis of Over 800 Meta-Analyses Relating to Achievement</b:Title>
    <b:Year>2008</b:Year>
    <b:City>Londres</b:City>
    <b:Author>
      <b:Author>
        <b:NameList>
          <b:Person>
            <b:Last>Hattie</b:Last>
            <b:First>John</b:First>
          </b:Person>
        </b:NameList>
      </b:Author>
    </b:Author>
    <b:RefOrder>2</b:RefOrder>
  </b:Source>
  <b:Source>
    <b:Tag>Ste85</b:Tag>
    <b:SourceType>Report</b:SourceType>
    <b:Guid>{BFD1A7B9-4BBC-4072-8163-0ED103EA7443}</b:Guid>
    <b:Title>Beyond IQ: A Triarchic Theory of Human Intelligence</b:Title>
    <b:Year>1985</b:Year>
    <b:City>Cambridge</b:City>
    <b:Author>
      <b:Author>
        <b:NameList>
          <b:Person>
            <b:Last>Sternberg</b:Last>
            <b:Middle>J</b:Middle>
            <b:First>Robert</b:First>
          </b:Person>
        </b:NameList>
      </b:Author>
    </b:Author>
    <b:RefOrder>3</b:RefOrder>
  </b:Source>
  <b:Source>
    <b:Tag>Pie23</b:Tag>
    <b:SourceType>Report</b:SourceType>
    <b:Guid>{B49B9783-3F68-4E54-BA3D-B96EE5D94615}</b:Guid>
    <b:Title>La inteligencia artificial al servicio de la gestión y la implementación en la educacion</b:Title>
    <b:Year>2023</b:Year>
    <b:City>Lima</b:City>
    <b:Publisher>Mar Caribe</b:Publisher>
    <b:Author>
      <b:Author>
        <b:NameList>
          <b:Person>
            <b:Last>Piedra Isusqui</b:Last>
            <b:Middle>César</b:Middle>
            <b:First>José</b:First>
          </b:Person>
          <b:Person>
            <b:Last>Salazar Villavicencio</b:Last>
            <b:Middle>Edwin</b:Middle>
            <b:First>Ismael</b:First>
          </b:Person>
          <b:Person>
            <b:Last>Vilchez Inga</b:Last>
            <b:Middle>Oscar</b:Middle>
            <b:First>Hernán </b:First>
          </b:Person>
          <b:Person>
            <b:Last>García Díaz</b:Last>
            <b:First>Bertila Liduvina</b:First>
          </b:Person>
          <b:Person>
            <b:Last>Amaya Amaya</b:Last>
            <b:Middle>Luz</b:Middle>
            <b:First>Kelly </b:First>
          </b:Person>
        </b:NameList>
      </b:Author>
    </b:Author>
    <b:RefOrder>5</b:RefOrder>
  </b:Source>
  <b:Source>
    <b:Tag>Cub22</b:Tag>
    <b:SourceType>Report</b:SourceType>
    <b:Guid>{5594B29E-690C-489E-B380-796D0A76BF5B}</b:Guid>
    <b:Title>Estilos de Aprendizaje de Estudiantes de Primer Ciclo de la Universidad Andina del Cusco</b:Title>
    <b:Year>2022</b:Year>
    <b:Publisher>Revista Yachay</b:Publisher>
    <b:City>Cusco</b:City>
    <b:Author>
      <b:Author>
        <b:NameList>
          <b:Person>
            <b:Last>Cuba Esquivel</b:Last>
            <b:First>Amadeo</b:First>
          </b:Person>
        </b:NameList>
      </b:Author>
    </b:Author>
    <b:RefOrder>4</b:RefOrder>
  </b:Source>
  <b:Source>
    <b:Tag>Cor25</b:Tag>
    <b:SourceType>Report</b:SourceType>
    <b:Guid>{B678D99D-0968-4771-A6C7-C549132682C6}</b:Guid>
    <b:Title>Uso de la inteligencia artificial en la educación universitaria: exploración bibliométrica</b:Title>
    <b:Year>2025</b:Year>
    <b:Publisher>Desde el Sur</b:Publisher>
    <b:City>Lima</b:City>
    <b:Author>
      <b:Author>
        <b:NameList>
          <b:Person>
            <b:Last>Corzo Zavaleta</b:Last>
            <b:First>Janet </b:First>
          </b:Person>
          <b:Person>
            <b:Last>Navarro Castillo</b:Last>
            <b:First>Yulissa</b:First>
          </b:Person>
          <b:Person>
            <b:Last>Ugaz Rivero</b:Last>
            <b:First>Mildher</b:First>
          </b:Person>
        </b:NameList>
      </b:Author>
    </b:Author>
    <b:RefOrder>6</b:RefOrder>
  </b:Source>
  <b:Source>
    <b:Tag>Oca19</b:Tag>
    <b:SourceType>Report</b:SourceType>
    <b:Guid>{24ED2EE3-5FFD-4077-BB60-533818521E8C}</b:Guid>
    <b:Title>La inteligencia artificial y sus implicaciones en la educación superior</b:Title>
    <b:Year>2019</b:Year>
    <b:City>Lima</b:City>
    <b:Author>
      <b:Author>
        <b:NameList>
          <b:Person>
            <b:Last>Ocaña Fernández</b:Last>
            <b:First>Yolvi</b:First>
          </b:Person>
          <b:Person>
            <b:Last>Valenzuela Fernández</b:Last>
            <b:Middle>Alex</b:Middle>
            <b:First>Luis </b:First>
          </b:Person>
          <b:Person>
            <b:Last>Garro Aburto</b:Last>
            <b:Middle>Lourdes</b:Middle>
            <b:First>Luzmila</b:First>
          </b:Person>
        </b:NameList>
      </b:Author>
    </b:Author>
    <b:RefOrder>7</b:RefOrder>
  </b:Source>
  <b:Source>
    <b:Tag>Ser24</b:Tag>
    <b:SourceType>Report</b:SourceType>
    <b:Guid>{FDEDBFD5-4EB3-472F-B74A-EDA178B3D70C}</b:Guid>
    <b:Title>Inteligencia artificial y personalización del aprendizaje: ¿innovación educativa o promesas recicladas?</b:Title>
    <b:Year>2024</b:Year>
    <b:Publisher>Edutec</b:Publisher>
    <b:City>Murcia</b:City>
    <b:Author>
      <b:Author>
        <b:NameList>
          <b:Person>
            <b:Last>Serrano</b:Last>
            <b:Middle>Luis</b:Middle>
            <b:First>José</b:First>
          </b:Person>
          <b:Person>
            <b:Last>Moreno García</b:Last>
            <b:First>Juan</b:First>
          </b:Person>
        </b:NameList>
      </b:Author>
    </b:Author>
    <b:RefOrder>8</b:RefOrder>
  </b:Source>
  <b:Source>
    <b:Tag>Men24</b:Tag>
    <b:SourceType>Report</b:SourceType>
    <b:Guid>{AF309E07-C72D-455B-8D6A-D95FBA51CD97}</b:Guid>
    <b:Title>La aplicación de modelos de inteligencia artificial para personalizar el proceso de aprendizaje en función de las inteligencias múltiples</b:Title>
    <b:Year>2024</b:Year>
    <b:Publisher>Latam</b:Publisher>
    <b:City>Quito</b:City>
    <b:Author>
      <b:Author>
        <b:NameList>
          <b:Person>
            <b:Last>Menéndez Mera</b:Last>
            <b:Middle>Karina </b:Middle>
            <b:First>Mónica</b:First>
          </b:Person>
          <b:Person>
            <b:Last>Aroca Izurieta</b:Last>
            <b:Middle>Enrique </b:Middle>
            <b:First>Carlos </b:First>
          </b:Person>
          <b:Person>
            <b:Last>Ríos Quiñónez</b:Last>
            <b:Middle>Belén </b:Middle>
            <b:First>María </b:First>
          </b:Person>
          <b:Person>
            <b:Last>Vizcaíno Zúñiga</b:Last>
            <b:First>Paulina </b:First>
          </b:Person>
          <b:Person>
            <b:Last>López Velasco</b:Last>
            <b:Middle>Eduardo </b:Middle>
            <b:First>Jhon </b:First>
          </b:Person>
        </b:NameList>
      </b:Author>
    </b:Author>
    <b:RefOrder>9</b:RefOrder>
  </b:Source>
  <b:Source>
    <b:Tag>Ang25</b:Tag>
    <b:SourceType>Report</b:SourceType>
    <b:Guid>{460F1C7D-4662-4EE5-8583-125FAEFB94AD}</b:Guid>
    <b:Title>Predicting Student Performance and Enhancing Learning Outcomes: A Data-Driven Approach Using Educational Data Mining Techniques</b:Title>
    <b:Year>2025</b:Year>
    <b:Publisher>Computers</b:Publisher>
    <b:Author>
      <b:Author>
        <b:NameList>
          <b:Person>
            <b:Last>Angeioplastis</b:Last>
            <b:First>Athanasios</b:First>
          </b:Person>
          <b:Person>
            <b:Last>Aliprantis</b:Last>
            <b:First>John</b:First>
          </b:Person>
          <b:Person>
            <b:Last>Konstantakis</b:Last>
            <b:First>Markos</b:First>
          </b:Person>
          <b:Person>
            <b:Last>Tsimpiris</b:Last>
            <b:First>Alkiviadis</b:First>
          </b:Person>
        </b:NameList>
      </b:Author>
    </b:Author>
    <b:RefOrder>10</b:RefOrder>
  </b:Source>
  <b:Source>
    <b:Tag>Sze14</b:Tag>
    <b:SourceType>Report</b:SourceType>
    <b:Guid>{102721B1-7D46-4EBE-ADA5-4A5E2AF76B0B}</b:Guid>
    <b:Author>
      <b:Author>
        <b:NameList>
          <b:Person>
            <b:Last>Sze Mian</b:Last>
            <b:First>Yap</b:First>
          </b:Person>
          <b:Person>
            <b:Last>Khalid</b:Last>
            <b:First>Fariza</b:First>
          </b:Person>
          <b:Person>
            <b:Last>Chiew Qun</b:Last>
            <b:Middle>Wong</b:Middle>
            <b:First>Alex</b:First>
          </b:Person>
          <b:Person>
            <b:Last>Sarah Ismail</b:Last>
            <b:First>Siti</b:First>
          </b:Person>
        </b:NameList>
      </b:Author>
    </b:Author>
    <b:Title>Educational Data Mining and Learning Analytics</b:Title>
    <b:Year>2014</b:Year>
    <b:City>Kuala Lumpur</b:City>
    <b:Publisher>Creative Education</b:Publisher>
    <b:RefOrder>13</b:RefOrder>
  </b:Source>
  <b:Source>
    <b:Tag>Hos13</b:Tag>
    <b:SourceType>Report</b:SourceType>
    <b:Guid>{92FB8454-60AA-4CDB-8AD6-4908C1A41092}</b:Guid>
    <b:Title>Applied Logistic Regression</b:Title>
    <b:Year>2013</b:Year>
    <b:Publisher>John Wiley &amp; Sons, Inc.</b:Publisher>
    <b:Author>
      <b:Author>
        <b:NameList>
          <b:Person>
            <b:Last>Hosmer Jr</b:Last>
            <b:Middle>W</b:Middle>
            <b:First>David</b:First>
          </b:Person>
          <b:Person>
            <b:Last>Lemeshow</b:Last>
            <b:First>Stanley </b:First>
          </b:Person>
          <b:Person>
            <b:Last>Sturdivant</b:Last>
            <b:Middle>X</b:Middle>
            <b:First>Rodney </b:First>
          </b:Person>
        </b:NameList>
      </b:Author>
    </b:Author>
    <b:City>Hoboken</b:City>
    <b:RefOrder>11</b:RefOrder>
  </b:Source>
  <b:Source>
    <b:Tag>Goo16</b:Tag>
    <b:SourceType>Report</b:SourceType>
    <b:Guid>{2B53B166-4020-40BA-A9E7-427C0A3C315E}</b:Guid>
    <b:Title>NIPS 2016 Tutorial : Generative Adversarial Networks</b:Title>
    <b:Year>2016</b:Year>
    <b:Author>
      <b:Author>
        <b:NameList>
          <b:Person>
            <b:Last>Goodfellow</b:Last>
            <b:First>Ian</b:First>
          </b:Person>
        </b:NameList>
      </b:Author>
    </b:Author>
    <b:RefOrder>12</b:RefOrder>
  </b:Source>
  <b:Source>
    <b:Tag>UNE17</b:Tag>
    <b:SourceType>Report</b:SourceType>
    <b:Guid>{C584455A-F9FA-4189-8C5A-E5D8EDFE7D74}</b:Guid>
    <b:Author>
      <b:Author>
        <b:NameList>
          <b:Person>
            <b:Last>UNESCO</b:Last>
          </b:Person>
        </b:NameList>
      </b:Author>
    </b:Author>
    <b:Title>Educación para los Objetivos de Desarrollo Sostenible: objetivos de aprendizaje</b:Title>
    <b:Year>2017</b:Year>
    <b:Publisher>UNESCO</b:Publisher>
    <b:City>París</b:City>
    <b:RefOrder>14</b:RefOrder>
  </b:Source>
</b:Sources>
</file>

<file path=customXml/itemProps1.xml><?xml version="1.0" encoding="utf-8"?>
<ds:datastoreItem xmlns:ds="http://schemas.openxmlformats.org/officeDocument/2006/customXml" ds:itemID="{EB2F3D34-8B70-44F0-AB69-2834974EE8A0}">
  <ds:schemaRefs>
    <ds:schemaRef ds:uri="http://schemas.microsoft.com/sharepoint/v3/contenttype/forms"/>
  </ds:schemaRefs>
</ds:datastoreItem>
</file>

<file path=customXml/itemProps2.xml><?xml version="1.0" encoding="utf-8"?>
<ds:datastoreItem xmlns:ds="http://schemas.openxmlformats.org/officeDocument/2006/customXml" ds:itemID="{9D10A8D6-33CC-4D21-9124-C2D9EF4D7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9cbd73-d213-4727-9bf7-dfa78705d1b8"/>
    <ds:schemaRef ds:uri="fc91722a-a6eb-417d-aab8-a9660212fb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05AF63-E2F9-4956-B456-EAF9A3D1ECB3}">
  <ds:schemaRefs>
    <ds:schemaRef ds:uri="http://schemas.microsoft.com/office/2006/metadata/properties"/>
    <ds:schemaRef ds:uri="http://schemas.microsoft.com/office/infopath/2007/PartnerControls"/>
    <ds:schemaRef ds:uri="409cbd73-d213-4727-9bf7-dfa78705d1b8"/>
  </ds:schemaRefs>
</ds:datastoreItem>
</file>

<file path=customXml/itemProps4.xml><?xml version="1.0" encoding="utf-8"?>
<ds:datastoreItem xmlns:ds="http://schemas.openxmlformats.org/officeDocument/2006/customXml" ds:itemID="{EBCF5E07-18C9-43C2-AE12-F001E38A1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32</Pages>
  <Words>9324</Words>
  <Characters>51286</Characters>
  <Application>Microsoft Office Word</Application>
  <DocSecurity>0</DocSecurity>
  <Lines>427</Lines>
  <Paragraphs>120</Paragraphs>
  <ScaleCrop>false</ScaleCrop>
  <Company/>
  <LinksUpToDate>false</LinksUpToDate>
  <CharactersWithSpaces>60490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CHAPARRO HUAMAN</dc:creator>
  <cp:keywords/>
  <dc:description/>
  <cp:lastModifiedBy>EstudianteUC</cp:lastModifiedBy>
  <cp:revision>3</cp:revision>
  <cp:lastPrinted>2025-07-01T23:52:00Z</cp:lastPrinted>
  <dcterms:created xsi:type="dcterms:W3CDTF">2025-08-26T20:01:00Z</dcterms:created>
  <dcterms:modified xsi:type="dcterms:W3CDTF">2025-08-26T20:13:00Z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0x010100C4E3BD403C794B488852F5978755CBC8</vt:lpwstr>
  </property>
</Properties>
</file>